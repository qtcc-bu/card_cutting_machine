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BB66" w14:textId="664F431F" w:rsidR="0092612F" w:rsidRDefault="0092612F" w:rsidP="0092612F">
      <w:pPr>
        <w:pStyle w:val="Heading1"/>
      </w:pPr>
      <w:r>
        <w:t>1AC</w:t>
      </w:r>
    </w:p>
    <w:p w14:paraId="0E4C524B" w14:textId="77777777" w:rsidR="0092612F" w:rsidRDefault="0092612F" w:rsidP="0092612F">
      <w:pPr>
        <w:pStyle w:val="Heading3"/>
      </w:pPr>
      <w:r>
        <w:lastRenderedPageBreak/>
        <w:t>1AC---Innovation Advantage</w:t>
      </w:r>
    </w:p>
    <w:p w14:paraId="20FDC716" w14:textId="77777777" w:rsidR="0092612F" w:rsidRPr="00CB755B" w:rsidRDefault="0092612F" w:rsidP="0092612F">
      <w:pPr>
        <w:pStyle w:val="Heading4"/>
      </w:pPr>
      <w:r>
        <w:t xml:space="preserve">Advantage 1 is </w:t>
      </w:r>
      <w:r w:rsidRPr="00CB755B">
        <w:rPr>
          <w:u w:val="single"/>
        </w:rPr>
        <w:t>Innovation</w:t>
      </w:r>
      <w:r>
        <w:t>:</w:t>
      </w:r>
    </w:p>
    <w:p w14:paraId="42CB678A" w14:textId="77777777" w:rsidR="0092612F" w:rsidRPr="00DA7155" w:rsidRDefault="0092612F" w:rsidP="0092612F">
      <w:pPr>
        <w:pStyle w:val="Heading4"/>
      </w:pPr>
      <w:r w:rsidRPr="00DA7155">
        <w:t xml:space="preserve">Standards-Setting Organizations </w:t>
      </w:r>
      <w:r>
        <w:t xml:space="preserve">are </w:t>
      </w:r>
      <w:r w:rsidRPr="00DA7155">
        <w:t>industry</w:t>
      </w:r>
      <w:r>
        <w:t xml:space="preserve"> members who</w:t>
      </w:r>
      <w:r w:rsidRPr="00DA7155">
        <w:t xml:space="preserve"> jointly establish standards for </w:t>
      </w:r>
      <w:r>
        <w:t>IT</w:t>
      </w:r>
      <w:r w:rsidRPr="00DA7155">
        <w:t xml:space="preserve"> defined by the adoption of standard-essential patents, which are licensed to companies</w:t>
      </w:r>
      <w:r>
        <w:t xml:space="preserve"> on</w:t>
      </w:r>
      <w:r w:rsidRPr="00DA7155">
        <w:t xml:space="preserve"> Fair, Reasonable, and Non-Discriminatory terms.</w:t>
      </w:r>
      <w:r>
        <w:t xml:space="preserve"> Current standards promote price gouging, </w:t>
      </w:r>
      <w:r w:rsidRPr="00DA7155">
        <w:t>FRAND enforcement is critical</w:t>
      </w:r>
      <w:r>
        <w:t>.</w:t>
      </w:r>
      <w:r w:rsidRPr="00DA7155">
        <w:t xml:space="preserve"> </w:t>
      </w:r>
    </w:p>
    <w:p w14:paraId="104FFD17" w14:textId="77777777" w:rsidR="0092612F" w:rsidRPr="009D6CD2" w:rsidRDefault="0092612F" w:rsidP="0092612F">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7AD1AAB" w14:textId="77777777" w:rsidR="0092612F" w:rsidRPr="009D6CD2" w:rsidRDefault="0092612F" w:rsidP="0092612F">
      <w:pPr>
        <w:rPr>
          <w:sz w:val="16"/>
          <w:szCs w:val="16"/>
        </w:rPr>
      </w:pPr>
      <w:r w:rsidRPr="009D6CD2">
        <w:rPr>
          <w:sz w:val="16"/>
          <w:szCs w:val="16"/>
        </w:rPr>
        <w:t>I. Standard Setting and the Competitive Process</w:t>
      </w:r>
    </w:p>
    <w:p w14:paraId="76E4FE9D" w14:textId="77777777" w:rsidR="0092612F" w:rsidRPr="009D6CD2" w:rsidRDefault="0092612F" w:rsidP="0092612F">
      <w:pPr>
        <w:rPr>
          <w:sz w:val="16"/>
        </w:rPr>
      </w:pPr>
      <w:r w:rsidRPr="009D6CD2">
        <w:rPr>
          <w:sz w:val="16"/>
        </w:rPr>
        <w:t xml:space="preserve">The </w:t>
      </w:r>
      <w:r w:rsidRPr="00BA2FBE">
        <w:rPr>
          <w:rStyle w:val="Emphasis"/>
          <w:highlight w:val="cyan"/>
        </w:rPr>
        <w:t>fundamental economics</w:t>
      </w:r>
      <w:r w:rsidRPr="00BA2FBE">
        <w:rPr>
          <w:rStyle w:val="StyleUnderline"/>
          <w:highlight w:val="cyan"/>
        </w:rPr>
        <w:t xml:space="preserve"> in</w:t>
      </w:r>
      <w:r w:rsidRPr="009D6CD2">
        <w:rPr>
          <w:sz w:val="16"/>
        </w:rPr>
        <w:t xml:space="preserve"> the </w:t>
      </w:r>
      <w:r w:rsidRPr="00BA2FBE">
        <w:rPr>
          <w:rStyle w:val="Emphasis"/>
          <w:highlight w:val="cyan"/>
        </w:rPr>
        <w:t>i</w:t>
      </w:r>
      <w:r w:rsidRPr="009D6CD2">
        <w:rPr>
          <w:rStyle w:val="Emphasis"/>
        </w:rPr>
        <w:t xml:space="preserve">nformation </w:t>
      </w:r>
      <w:r w:rsidRPr="00BA2FBE">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BA2FBE">
        <w:rPr>
          <w:rStyle w:val="StyleUnderline"/>
          <w:highlight w:val="cyan"/>
        </w:rPr>
        <w:t>implies</w:t>
      </w:r>
      <w:r w:rsidRPr="009D6CD2">
        <w:rPr>
          <w:sz w:val="16"/>
        </w:rPr>
        <w:t xml:space="preserve"> that there is </w:t>
      </w:r>
      <w:r w:rsidRPr="00BA2FBE">
        <w:rPr>
          <w:rStyle w:val="Emphasis"/>
          <w:highlight w:val="cyan"/>
        </w:rPr>
        <w:t>enormous value</w:t>
      </w:r>
      <w:r w:rsidRPr="00BA2FBE">
        <w:rPr>
          <w:rStyle w:val="StyleUnderline"/>
          <w:highlight w:val="cyan"/>
        </w:rPr>
        <w:t xml:space="preserve"> associated with establishing</w:t>
      </w:r>
      <w:r w:rsidRPr="009D6CD2">
        <w:rPr>
          <w:rStyle w:val="StyleUnderline"/>
        </w:rPr>
        <w:t xml:space="preserve"> compatibility </w:t>
      </w:r>
      <w:r w:rsidRPr="00BA2FBE">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4A08CDD6" w14:textId="77777777" w:rsidR="0092612F" w:rsidRPr="00BA6713" w:rsidRDefault="0092612F" w:rsidP="0092612F">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4ECD6DDF" w14:textId="77777777" w:rsidR="0092612F" w:rsidRPr="009D6CD2" w:rsidRDefault="0092612F" w:rsidP="0092612F">
      <w:pPr>
        <w:rPr>
          <w:sz w:val="16"/>
        </w:rPr>
      </w:pPr>
      <w:r w:rsidRPr="00BA2FBE">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2FBE">
        <w:rPr>
          <w:rStyle w:val="StyleUnderline"/>
          <w:highlight w:val="cyan"/>
        </w:rPr>
        <w:t>IPRs</w:t>
      </w:r>
      <w:r w:rsidRPr="00BA6713">
        <w:rPr>
          <w:sz w:val="16"/>
        </w:rPr>
        <w:t xml:space="preserve">).7 </w:t>
      </w:r>
      <w:r w:rsidRPr="00BA6713">
        <w:rPr>
          <w:rStyle w:val="StyleUnderline"/>
        </w:rPr>
        <w:t xml:space="preserve">These </w:t>
      </w:r>
      <w:r w:rsidRPr="004D7307">
        <w:rPr>
          <w:rStyle w:val="StyleUnderline"/>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BA2FBE">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BA2FBE">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39FCE9C4" w14:textId="77777777" w:rsidR="0092612F" w:rsidRPr="009D6CD2" w:rsidRDefault="0092612F" w:rsidP="0092612F">
      <w:pPr>
        <w:rPr>
          <w:sz w:val="16"/>
        </w:rPr>
      </w:pPr>
      <w:r w:rsidRPr="00BA2FBE">
        <w:rPr>
          <w:rStyle w:val="StyleUnderline"/>
          <w:highlight w:val="cyan"/>
        </w:rPr>
        <w:t>FRAND policies are</w:t>
      </w:r>
      <w:r w:rsidRPr="009D6CD2">
        <w:rPr>
          <w:sz w:val="16"/>
        </w:rPr>
        <w:t xml:space="preserve"> especially </w:t>
      </w:r>
      <w:r w:rsidRPr="00BA2FBE">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BA2FBE">
        <w:rPr>
          <w:rStyle w:val="Emphasis"/>
          <w:highlight w:val="cyan"/>
        </w:rPr>
        <w:t xml:space="preserve">take place </w:t>
      </w:r>
      <w:r w:rsidRPr="004D7307">
        <w:rPr>
          <w:rStyle w:val="Emphasis"/>
        </w:rPr>
        <w:t xml:space="preserve">only </w:t>
      </w:r>
      <w:r w:rsidRPr="00BA2FBE">
        <w:rPr>
          <w:rStyle w:val="Emphasis"/>
          <w:highlight w:val="cyan"/>
        </w:rPr>
        <w:t>after</w:t>
      </w:r>
      <w:r w:rsidRPr="009D6CD2">
        <w:rPr>
          <w:rStyle w:val="StyleUnderline"/>
        </w:rPr>
        <w:t xml:space="preserve"> the </w:t>
      </w:r>
      <w:r w:rsidRPr="00BA2FBE">
        <w:rPr>
          <w:rStyle w:val="StyleUnderline"/>
          <w:highlight w:val="cyan"/>
        </w:rPr>
        <w:t>implementers have</w:t>
      </w:r>
      <w:r w:rsidRPr="009D6CD2">
        <w:rPr>
          <w:sz w:val="16"/>
        </w:rPr>
        <w:t xml:space="preserve"> used and </w:t>
      </w:r>
      <w:r w:rsidRPr="00BA2FBE">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BA2FBE">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BA2FBE">
        <w:rPr>
          <w:rStyle w:val="StyleUnderline"/>
          <w:highlight w:val="cyan"/>
        </w:rPr>
        <w:t>can involve</w:t>
      </w:r>
      <w:r w:rsidRPr="009D6CD2">
        <w:rPr>
          <w:sz w:val="16"/>
        </w:rPr>
        <w:t xml:space="preserve"> hundreds or even </w:t>
      </w:r>
      <w:r w:rsidRPr="00BA2FBE">
        <w:rPr>
          <w:rStyle w:val="Emphasis"/>
          <w:highlight w:val="cyan"/>
        </w:rPr>
        <w:t>thousands of SEPs</w:t>
      </w:r>
      <w:r w:rsidRPr="009D6CD2">
        <w:rPr>
          <w:sz w:val="16"/>
        </w:rPr>
        <w:t xml:space="preserve">, many </w:t>
      </w:r>
      <w:r w:rsidRPr="00BA2FBE">
        <w:rPr>
          <w:rStyle w:val="StyleUnderline"/>
          <w:highlight w:val="cyan"/>
        </w:rPr>
        <w:t xml:space="preserve">with </w:t>
      </w:r>
      <w:r w:rsidRPr="00BA2FBE">
        <w:rPr>
          <w:rStyle w:val="Emphasis"/>
          <w:highlight w:val="cyan"/>
        </w:rPr>
        <w:t>uncertain boundaries</w:t>
      </w:r>
      <w:r w:rsidRPr="00BA2FBE">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36A0D14E" w14:textId="77777777" w:rsidR="0092612F" w:rsidRPr="00BA6713" w:rsidRDefault="0092612F" w:rsidP="0092612F">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BA2FBE">
        <w:rPr>
          <w:rStyle w:val="StyleUnderline"/>
          <w:highlight w:val="cyan"/>
        </w:rPr>
        <w:t xml:space="preserve">implementers are </w:t>
      </w:r>
      <w:r w:rsidRPr="00BA2FBE">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BA2FBE">
        <w:rPr>
          <w:rStyle w:val="StyleUnderline"/>
          <w:highlight w:val="cyan"/>
        </w:rPr>
        <w:t xml:space="preserve">the </w:t>
      </w:r>
      <w:r w:rsidRPr="00BA2FBE">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BA2FBE">
        <w:rPr>
          <w:rStyle w:val="StyleUnderline"/>
          <w:highlight w:val="cyan"/>
        </w:rPr>
        <w:t>ex post</w:t>
      </w:r>
      <w:r w:rsidRPr="00BA2FBE">
        <w:rPr>
          <w:sz w:val="16"/>
          <w:highlight w:val="cyan"/>
        </w:rPr>
        <w:t>—</w:t>
      </w:r>
      <w:r w:rsidRPr="00BA2FBE">
        <w:rPr>
          <w:rStyle w:val="StyleUnderline"/>
          <w:highlight w:val="cyan"/>
        </w:rPr>
        <w:t xml:space="preserve">is </w:t>
      </w:r>
      <w:r w:rsidRPr="00BA2FBE">
        <w:rPr>
          <w:rStyle w:val="Emphasis"/>
          <w:highlight w:val="cyan"/>
        </w:rPr>
        <w:t>much greater</w:t>
      </w:r>
      <w:r w:rsidRPr="00BA2FBE">
        <w:rPr>
          <w:rStyle w:val="StyleUnderline"/>
          <w:highlight w:val="cyan"/>
        </w:rPr>
        <w:t xml:space="preserve"> </w:t>
      </w:r>
      <w:r w:rsidRPr="004D7307">
        <w:rPr>
          <w:rStyle w:val="StyleUnderline"/>
        </w:rPr>
        <w:t>than it was ex ante</w:t>
      </w:r>
      <w:r w:rsidRPr="004D7307">
        <w:rPr>
          <w:sz w:val="16"/>
        </w:rPr>
        <w:t>,</w:t>
      </w:r>
      <w:r w:rsidRPr="009D6CD2">
        <w:rPr>
          <w:sz w:val="16"/>
        </w:rPr>
        <w:t xml:space="preserve"> before the patented technology was first included in the standard. Ex post, </w:t>
      </w:r>
      <w:r w:rsidRPr="009D6CD2">
        <w:rPr>
          <w:rStyle w:val="StyleUnderline"/>
        </w:rPr>
        <w:t xml:space="preserve">the patent </w:t>
      </w:r>
      <w:r w:rsidRPr="009D6CD2">
        <w:rPr>
          <w:rStyle w:val="StyleUnderline"/>
        </w:rPr>
        <w:lastRenderedPageBreak/>
        <w:t>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528A73A7" w14:textId="77777777" w:rsidR="0092612F" w:rsidRPr="00721D7D" w:rsidRDefault="0092612F" w:rsidP="0092612F">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2483B11A" w14:textId="77777777" w:rsidR="0092612F" w:rsidRPr="009D6CD2" w:rsidRDefault="0092612F" w:rsidP="0092612F">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6B2DE758" w14:textId="77777777" w:rsidR="0092612F" w:rsidRPr="00BA6713" w:rsidRDefault="0092612F" w:rsidP="0092612F">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4D7307">
        <w:rPr>
          <w:rStyle w:val="StyleUnderline"/>
        </w:rPr>
        <w:t xml:space="preserve">A court-ordered </w:t>
      </w:r>
      <w:r w:rsidRPr="00BA2FBE">
        <w:rPr>
          <w:rStyle w:val="StyleUnderline"/>
          <w:highlight w:val="cyan"/>
        </w:rPr>
        <w:t>injunction</w:t>
      </w:r>
      <w:r w:rsidRPr="009D6CD2">
        <w:rPr>
          <w:sz w:val="16"/>
        </w:rPr>
        <w:t xml:space="preserve"> involving such products </w:t>
      </w:r>
      <w:r w:rsidRPr="00BA2FBE">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BA2FBE">
        <w:rPr>
          <w:rStyle w:val="StyleUnderline"/>
          <w:highlight w:val="cyan"/>
        </w:rPr>
        <w:t xml:space="preserve">the </w:t>
      </w:r>
      <w:r w:rsidRPr="00BA2FBE">
        <w:rPr>
          <w:rStyle w:val="Emphasis"/>
          <w:highlight w:val="cyan"/>
        </w:rPr>
        <w:t>entire product</w:t>
      </w:r>
      <w:r w:rsidRPr="009D6CD2">
        <w:rPr>
          <w:sz w:val="16"/>
        </w:rPr>
        <w:t xml:space="preserve">.13 </w:t>
      </w:r>
      <w:r w:rsidRPr="00BA2FBE">
        <w:rPr>
          <w:rStyle w:val="StyleUnderline"/>
          <w:highlight w:val="cyan"/>
        </w:rPr>
        <w:t>Implementers</w:t>
      </w:r>
      <w:r w:rsidRPr="009D6CD2">
        <w:rPr>
          <w:sz w:val="16"/>
        </w:rPr>
        <w:t xml:space="preserve"> that are forced to bear the risk of an injunction </w:t>
      </w:r>
      <w:r w:rsidRPr="00BA2FBE">
        <w:rPr>
          <w:rStyle w:val="StyleUnderline"/>
          <w:highlight w:val="cyan"/>
        </w:rPr>
        <w:t>are</w:t>
      </w:r>
      <w:r w:rsidRPr="009D6CD2">
        <w:rPr>
          <w:rStyle w:val="StyleUnderline"/>
        </w:rPr>
        <w:t xml:space="preserve"> thus </w:t>
      </w:r>
      <w:r w:rsidRPr="00BA2FBE">
        <w:rPr>
          <w:rStyle w:val="Emphasis"/>
          <w:highlight w:val="cyan"/>
        </w:rPr>
        <w:t>induced to agree to royalties</w:t>
      </w:r>
      <w:r w:rsidRPr="00BA2FBE">
        <w:rPr>
          <w:sz w:val="16"/>
          <w:highlight w:val="cyan"/>
        </w:rPr>
        <w:t xml:space="preserve"> </w:t>
      </w:r>
      <w:r w:rsidRPr="00BA2FBE">
        <w:rPr>
          <w:rStyle w:val="StyleUnderline"/>
          <w:highlight w:val="cyan"/>
        </w:rPr>
        <w:t>greater than</w:t>
      </w:r>
      <w:r w:rsidRPr="009D6CD2">
        <w:rPr>
          <w:rStyle w:val="StyleUnderline"/>
        </w:rPr>
        <w:t xml:space="preserve"> those that would be </w:t>
      </w:r>
      <w:r w:rsidRPr="00BA2FBE">
        <w:rPr>
          <w:rStyle w:val="Emphasis"/>
          <w:highlight w:val="cyan"/>
        </w:rPr>
        <w:t>appropriate</w:t>
      </w:r>
      <w:r w:rsidRPr="009D6CD2">
        <w:rPr>
          <w:sz w:val="16"/>
        </w:rPr>
        <w:t xml:space="preserve"> if only the value of the patented technology were at </w:t>
      </w:r>
      <w:r w:rsidRPr="00BA6713">
        <w:rPr>
          <w:sz w:val="16"/>
        </w:rPr>
        <w:t xml:space="preserve">stake. </w:t>
      </w:r>
      <w:r w:rsidRPr="00BA2FBE">
        <w:rPr>
          <w:rStyle w:val="StyleUnderline"/>
          <w:highlight w:val="cyan"/>
        </w:rPr>
        <w:t>Those</w:t>
      </w:r>
      <w:r w:rsidRPr="00BA6713">
        <w:rPr>
          <w:rStyle w:val="StyleUnderline"/>
        </w:rPr>
        <w:t xml:space="preserve"> royalties </w:t>
      </w:r>
      <w:r w:rsidRPr="00BA2FBE">
        <w:rPr>
          <w:rStyle w:val="Emphasis"/>
          <w:highlight w:val="cyan"/>
        </w:rPr>
        <w:t>systematically provide</w:t>
      </w:r>
      <w:r w:rsidRPr="00BA2FBE">
        <w:rPr>
          <w:rStyle w:val="StyleUnderline"/>
          <w:highlight w:val="cyan"/>
        </w:rPr>
        <w:t xml:space="preserve"> SEP holders with </w:t>
      </w:r>
      <w:r w:rsidRPr="00BA2FBE">
        <w:rPr>
          <w:rStyle w:val="Emphasis"/>
          <w:highlight w:val="cyan"/>
        </w:rPr>
        <w:t>excessive compensation</w:t>
      </w:r>
      <w:r w:rsidRPr="00BA6713">
        <w:rPr>
          <w:rStyle w:val="StyleUnderline"/>
        </w:rPr>
        <w:t xml:space="preserve"> in comparison with the benchmark of ex ante royalties.</w:t>
      </w:r>
    </w:p>
    <w:p w14:paraId="5B10FDF3" w14:textId="77777777" w:rsidR="0092612F" w:rsidRPr="009D6CD2" w:rsidRDefault="0092612F" w:rsidP="0092612F">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5EB2B2B" w14:textId="77777777" w:rsidR="0092612F" w:rsidRPr="009D6CD2" w:rsidRDefault="0092612F" w:rsidP="0092612F">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BA2FBE">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BA2FBE">
        <w:rPr>
          <w:rStyle w:val="StyleUnderline"/>
          <w:highlight w:val="cyan"/>
        </w:rPr>
        <w:t>aim</w:t>
      </w:r>
      <w:r w:rsidRPr="004D7307">
        <w:rPr>
          <w:rStyle w:val="StyleUnderline"/>
        </w:rPr>
        <w:t>s</w:t>
      </w:r>
      <w:r w:rsidRPr="00BA2FBE">
        <w:rPr>
          <w:rStyle w:val="StyleUnderline"/>
          <w:highlight w:val="cyan"/>
        </w:rPr>
        <w:t xml:space="preserve">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BA2FBE">
        <w:rPr>
          <w:rStyle w:val="Emphasis"/>
          <w:highlight w:val="cyan"/>
        </w:rPr>
        <w:t>monopoly pricing</w:t>
      </w:r>
      <w:r w:rsidRPr="00BA2FBE">
        <w:rPr>
          <w:rStyle w:val="StyleUnderline"/>
          <w:highlight w:val="cyan"/>
        </w:rPr>
        <w:t xml:space="preserve"> by SEP holders</w:t>
      </w:r>
      <w:r w:rsidRPr="009D6CD2">
        <w:rPr>
          <w:sz w:val="16"/>
        </w:rPr>
        <w:t xml:space="preserve">. And by requiring a commitment to license on “nondiscriminatory” terms, the </w:t>
      </w:r>
      <w:r w:rsidRPr="00BA2FBE">
        <w:rPr>
          <w:rStyle w:val="StyleUnderline"/>
          <w:highlight w:val="cyan"/>
        </w:rPr>
        <w:t>FRAND</w:t>
      </w:r>
      <w:r w:rsidRPr="009D6CD2">
        <w:rPr>
          <w:sz w:val="16"/>
        </w:rPr>
        <w:t xml:space="preserve"> requirement </w:t>
      </w:r>
      <w:r w:rsidRPr="00BA2FBE">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BA2FBE">
        <w:rPr>
          <w:rStyle w:val="Emphasis"/>
          <w:highlight w:val="cyan"/>
        </w:rPr>
        <w:t>premiums</w:t>
      </w:r>
      <w:r w:rsidRPr="00BA2FBE">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p w14:paraId="19E3ECEF" w14:textId="77777777" w:rsidR="0092612F" w:rsidRPr="009D6CD2" w:rsidRDefault="0092612F" w:rsidP="0092612F">
      <w:pPr>
        <w:rPr>
          <w:sz w:val="16"/>
        </w:rPr>
      </w:pPr>
    </w:p>
    <w:p w14:paraId="58055E45" w14:textId="77777777" w:rsidR="0092612F" w:rsidRPr="009D6CD2" w:rsidRDefault="0092612F" w:rsidP="0092612F">
      <w:pPr>
        <w:pStyle w:val="Heading4"/>
      </w:pPr>
      <w:r>
        <w:lastRenderedPageBreak/>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p w14:paraId="60FE67EA" w14:textId="77777777" w:rsidR="0092612F" w:rsidRPr="00E93A4B" w:rsidRDefault="0092612F" w:rsidP="0092612F">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AE55699" w14:textId="77777777" w:rsidR="0092612F" w:rsidRPr="009514FB" w:rsidRDefault="0092612F" w:rsidP="0092612F">
      <w:pPr>
        <w:rPr>
          <w:sz w:val="16"/>
        </w:rPr>
      </w:pPr>
      <w:r w:rsidRPr="00BA2FBE">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BA2FBE">
        <w:rPr>
          <w:rStyle w:val="Emphasis"/>
          <w:highlight w:val="cyan"/>
        </w:rPr>
        <w:t>massively inflate</w:t>
      </w:r>
      <w:r w:rsidRPr="009514FB">
        <w:rPr>
          <w:rStyle w:val="StyleUnderline"/>
        </w:rPr>
        <w:t xml:space="preserve"> the </w:t>
      </w:r>
      <w:r w:rsidRPr="00BA2FBE">
        <w:rPr>
          <w:rStyle w:val="Emphasis"/>
          <w:highlight w:val="cyan"/>
        </w:rPr>
        <w:t>value</w:t>
      </w:r>
      <w:r w:rsidRPr="00BA2FBE">
        <w:rPr>
          <w:rStyle w:val="StyleUnderline"/>
          <w:highlight w:val="cyan"/>
        </w:rPr>
        <w:t xml:space="preserve"> of </w:t>
      </w:r>
      <w:r w:rsidRPr="00BA2FBE">
        <w:rPr>
          <w:rStyle w:val="Emphasis"/>
          <w:highlight w:val="cyan"/>
        </w:rPr>
        <w:t>patents</w:t>
      </w:r>
      <w:r w:rsidRPr="00BA2FBE">
        <w:rPr>
          <w:rStyle w:val="StyleUnderline"/>
          <w:highlight w:val="cyan"/>
        </w:rPr>
        <w:t xml:space="preserve"> deemed </w:t>
      </w:r>
      <w:r w:rsidRPr="00BA2FBE">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BA2FBE">
        <w:rPr>
          <w:rStyle w:val="StyleUnderline"/>
          <w:highlight w:val="cyan"/>
        </w:rPr>
        <w:t>SEP owners wield</w:t>
      </w:r>
      <w:r w:rsidRPr="009514FB">
        <w:rPr>
          <w:rStyle w:val="StyleUnderline"/>
        </w:rPr>
        <w:t xml:space="preserve"> a huge amount of </w:t>
      </w:r>
      <w:r w:rsidRPr="00BA2FBE">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BA2FBE">
        <w:rPr>
          <w:rStyle w:val="StyleUnderline"/>
          <w:highlight w:val="cyan"/>
        </w:rPr>
        <w:t xml:space="preserve">That lets them charge </w:t>
      </w:r>
      <w:r w:rsidRPr="00BA2FBE">
        <w:rPr>
          <w:rStyle w:val="Emphasis"/>
          <w:highlight w:val="cyan"/>
        </w:rPr>
        <w:t>unduly large tolls</w:t>
      </w:r>
      <w:r w:rsidRPr="00BA6713">
        <w:rPr>
          <w:rStyle w:val="StyleUnderline"/>
        </w:rPr>
        <w:t xml:space="preserve"> to anyone who wants to implement the standard</w:t>
      </w:r>
      <w:r w:rsidRPr="00BA6713">
        <w:rPr>
          <w:sz w:val="16"/>
        </w:rPr>
        <w:t>.</w:t>
      </w:r>
    </w:p>
    <w:p w14:paraId="6B37F635" w14:textId="77777777" w:rsidR="0092612F" w:rsidRPr="009514FB" w:rsidRDefault="0092612F" w:rsidP="0092612F">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5CED4C28" w14:textId="77777777" w:rsidR="0092612F" w:rsidRPr="009514FB" w:rsidRDefault="0092612F" w:rsidP="0092612F">
      <w:pPr>
        <w:rPr>
          <w:sz w:val="16"/>
        </w:rPr>
      </w:pPr>
      <w:r w:rsidRPr="00BA2FBE">
        <w:rPr>
          <w:rStyle w:val="StyleUnderline"/>
          <w:highlight w:val="cyan"/>
        </w:rPr>
        <w:t xml:space="preserve">Qualcomm </w:t>
      </w:r>
      <w:r w:rsidRPr="004D7307">
        <w:rPr>
          <w:rStyle w:val="StyleUnderline"/>
        </w:rPr>
        <w:t xml:space="preserve">is </w:t>
      </w:r>
      <w:r w:rsidRPr="00BA2FBE">
        <w:rPr>
          <w:rStyle w:val="StyleUnderline"/>
          <w:highlight w:val="cyan"/>
        </w:rPr>
        <w:t>one of the most</w:t>
      </w:r>
      <w:r w:rsidRPr="009514FB">
        <w:rPr>
          <w:rStyle w:val="StyleUnderline"/>
        </w:rPr>
        <w:t xml:space="preserve"> </w:t>
      </w:r>
      <w:r w:rsidRPr="009514FB">
        <w:rPr>
          <w:rStyle w:val="Emphasis"/>
        </w:rPr>
        <w:t>important</w:t>
      </w:r>
      <w:r w:rsidRPr="009514FB">
        <w:rPr>
          <w:rStyle w:val="StyleUnderline"/>
        </w:rPr>
        <w:t xml:space="preserve"> and </w:t>
      </w:r>
      <w:r w:rsidRPr="00BA2FBE">
        <w:rPr>
          <w:rStyle w:val="Emphasis"/>
          <w:highlight w:val="cyan"/>
        </w:rPr>
        <w:t>dominant</w:t>
      </w:r>
      <w:r w:rsidRPr="00BA2FBE">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BA2FBE">
        <w:rPr>
          <w:rStyle w:val="Emphasis"/>
          <w:highlight w:val="cyan"/>
        </w:rPr>
        <w:t>wireless</w:t>
      </w:r>
      <w:r w:rsidRPr="00BA2FBE">
        <w:rPr>
          <w:rStyle w:val="StyleUnderline"/>
          <w:highlight w:val="cyan"/>
        </w:rPr>
        <w:t xml:space="preserve"> comm</w:t>
      </w:r>
      <w:r w:rsidRPr="004D7307">
        <w:rPr>
          <w:rStyle w:val="StyleUnderline"/>
        </w:rPr>
        <w:t>unication</w:t>
      </w:r>
      <w:r w:rsidRPr="009514FB">
        <w:rPr>
          <w:rStyle w:val="StyleUnderline"/>
        </w:rPr>
        <w:t xml:space="preserve"> standard</w:t>
      </w:r>
      <w:r w:rsidRPr="00BA2FBE">
        <w:rPr>
          <w:rStyle w:val="StyleUnderline"/>
          <w:highlight w:val="cyan"/>
        </w:rPr>
        <w:t>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BA2FBE">
        <w:rPr>
          <w:rStyle w:val="Emphasis"/>
          <w:highlight w:val="cyan"/>
        </w:rPr>
        <w:t>participates</w:t>
      </w:r>
      <w:r w:rsidRPr="00BA2FBE">
        <w:rPr>
          <w:rStyle w:val="StyleUnderline"/>
          <w:highlight w:val="cyan"/>
        </w:rPr>
        <w:t xml:space="preserve"> in the </w:t>
      </w:r>
      <w:r w:rsidRPr="00BA2FBE">
        <w:rPr>
          <w:rStyle w:val="Emphasis"/>
          <w:highlight w:val="cyan"/>
        </w:rPr>
        <w:t>s</w:t>
      </w:r>
      <w:r w:rsidRPr="009517B4">
        <w:rPr>
          <w:rStyle w:val="StyleUnderline"/>
        </w:rPr>
        <w:t>tandard-</w:t>
      </w:r>
      <w:r w:rsidRPr="00BA2FBE">
        <w:rPr>
          <w:rStyle w:val="Emphasis"/>
          <w:highlight w:val="cyan"/>
        </w:rPr>
        <w:t>s</w:t>
      </w:r>
      <w:r w:rsidRPr="009517B4">
        <w:rPr>
          <w:rStyle w:val="StyleUnderline"/>
        </w:rPr>
        <w:t xml:space="preserve">etting </w:t>
      </w:r>
      <w:r w:rsidRPr="00BA2FBE">
        <w:rPr>
          <w:rStyle w:val="Emphasis"/>
          <w:highlight w:val="cyan"/>
        </w:rPr>
        <w:t>o</w:t>
      </w:r>
      <w:r w:rsidRPr="009517B4">
        <w:rPr>
          <w:rStyle w:val="StyleUnderline"/>
        </w:rPr>
        <w:t>rganization</w:t>
      </w:r>
      <w:r w:rsidRPr="00BA2FBE">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168F92F2" w14:textId="77777777" w:rsidR="0092612F" w:rsidRPr="009514FB" w:rsidRDefault="0092612F" w:rsidP="0092612F">
      <w:pPr>
        <w:rPr>
          <w:sz w:val="16"/>
        </w:rPr>
      </w:pPr>
      <w:r w:rsidRPr="007A7DB1">
        <w:rPr>
          <w:rStyle w:val="StyleUnderline"/>
        </w:rPr>
        <w:t>Al</w:t>
      </w:r>
      <w:r w:rsidRPr="00BA2FBE">
        <w:rPr>
          <w:rStyle w:val="StyleUnderline"/>
          <w:highlight w:val="cyan"/>
        </w:rPr>
        <w:t>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BA2FBE">
        <w:rPr>
          <w:rStyle w:val="StyleUnderline"/>
          <w:highlight w:val="cyan"/>
        </w:rPr>
        <w:t xml:space="preserve">patents </w:t>
      </w:r>
      <w:r w:rsidRPr="00722B36">
        <w:rPr>
          <w:rStyle w:val="StyleUnderline"/>
        </w:rPr>
        <w:t xml:space="preserve">essential </w:t>
      </w:r>
      <w:r w:rsidRPr="00BA2FBE">
        <w:rPr>
          <w:rStyle w:val="StyleUnderline"/>
          <w:highlight w:val="cyan"/>
        </w:rPr>
        <w:t>to</w:t>
      </w:r>
      <w:r w:rsidRPr="00BA6713">
        <w:rPr>
          <w:sz w:val="16"/>
        </w:rPr>
        <w:t xml:space="preserve"> CDMA, 3G, 4G, and </w:t>
      </w:r>
      <w:r w:rsidRPr="00BA2FBE">
        <w:rPr>
          <w:rStyle w:val="StyleUnderline"/>
          <w:highlight w:val="cyan"/>
        </w:rPr>
        <w:t>5G</w:t>
      </w:r>
      <w:r w:rsidRPr="00BA2FBE">
        <w:rPr>
          <w:sz w:val="16"/>
          <w:highlight w:val="cyan"/>
        </w:rPr>
        <w:t xml:space="preserve">) </w:t>
      </w:r>
      <w:r w:rsidRPr="00BA2FBE">
        <w:rPr>
          <w:rStyle w:val="StyleUnderline"/>
          <w:highlight w:val="cyan"/>
        </w:rPr>
        <w:t>on FRAND terms</w:t>
      </w:r>
      <w:r w:rsidRPr="00BA2FBE">
        <w:rPr>
          <w:sz w:val="16"/>
          <w:highlight w:val="cyan"/>
        </w:rPr>
        <w:t xml:space="preserve">, </w:t>
      </w:r>
      <w:r w:rsidRPr="00BA2FBE">
        <w:rPr>
          <w:rStyle w:val="StyleUnderline"/>
          <w:highlight w:val="cyan"/>
        </w:rPr>
        <w:t>its conduct has</w:t>
      </w:r>
      <w:r w:rsidRPr="00356306">
        <w:rPr>
          <w:rStyle w:val="StyleUnderline"/>
        </w:rPr>
        <w:t xml:space="preserve"> to many </w:t>
      </w:r>
      <w:r w:rsidRPr="00BA2FBE">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BA2FBE">
        <w:rPr>
          <w:rStyle w:val="Emphasis"/>
          <w:highlight w:val="cyan"/>
        </w:rPr>
        <w:t>highly discriminatory</w:t>
      </w:r>
      <w:r w:rsidRPr="009514FB">
        <w:rPr>
          <w:sz w:val="16"/>
        </w:rPr>
        <w:t xml:space="preserve">. In particular, </w:t>
      </w:r>
      <w:r w:rsidRPr="007A7DB1">
        <w:rPr>
          <w:rStyle w:val="StyleUnderline"/>
        </w:rPr>
        <w:t xml:space="preserve">Qualcomm has drawn scrutiny for </w:t>
      </w:r>
      <w:r w:rsidRPr="00BA2FBE">
        <w:rPr>
          <w:rStyle w:val="StyleUnderline"/>
          <w:highlight w:val="cyan"/>
        </w:rPr>
        <w:t>bundling</w:t>
      </w:r>
      <w:r w:rsidRPr="009514FB">
        <w:rPr>
          <w:rStyle w:val="StyleUnderline"/>
        </w:rPr>
        <w:t xml:space="preserve"> tens of </w:t>
      </w:r>
      <w:r w:rsidRPr="00BA6713">
        <w:rPr>
          <w:rStyle w:val="StyleUnderline"/>
        </w:rPr>
        <w:t xml:space="preserve">thousands of </w:t>
      </w:r>
      <w:r w:rsidRPr="00BA2FBE">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BA2FBE">
        <w:rPr>
          <w:rStyle w:val="StyleUnderline"/>
          <w:highlight w:val="cyan"/>
        </w:rPr>
        <w:t>refusing to sell</w:t>
      </w:r>
      <w:r w:rsidRPr="009514FB">
        <w:rPr>
          <w:rStyle w:val="StyleUnderline"/>
        </w:rPr>
        <w:t xml:space="preserve"> modem </w:t>
      </w:r>
      <w:r w:rsidRPr="00BA2FBE">
        <w:rPr>
          <w:rStyle w:val="StyleUnderline"/>
          <w:highlight w:val="cyan"/>
        </w:rPr>
        <w:t>chips</w:t>
      </w:r>
      <w:r w:rsidRPr="00BA6713">
        <w:rPr>
          <w:rStyle w:val="StyleUnderline"/>
        </w:rPr>
        <w:t xml:space="preserve"> to anyone without a SEP license </w:t>
      </w:r>
      <w:r w:rsidRPr="00BA2FBE">
        <w:rPr>
          <w:rStyle w:val="StyleUnderline"/>
          <w:highlight w:val="cyan"/>
        </w:rPr>
        <w:t xml:space="preserve">and threatening to </w:t>
      </w:r>
      <w:r w:rsidRPr="00BA2FBE">
        <w:rPr>
          <w:rStyle w:val="Emphasis"/>
          <w:highlight w:val="cyan"/>
        </w:rPr>
        <w:t>withhold</w:t>
      </w:r>
      <w:r w:rsidRPr="00BA6713">
        <w:rPr>
          <w:rStyle w:val="Emphasis"/>
        </w:rPr>
        <w:t xml:space="preserve">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BA2FBE">
        <w:rPr>
          <w:rStyle w:val="Emphasis"/>
          <w:highlight w:val="cyan"/>
        </w:rPr>
        <w:t>refusing</w:t>
      </w:r>
      <w:r w:rsidRPr="00BA2FBE">
        <w:rPr>
          <w:rStyle w:val="StyleUnderline"/>
          <w:highlight w:val="cyan"/>
        </w:rPr>
        <w:t xml:space="preserve"> to license anyone other than</w:t>
      </w:r>
      <w:r w:rsidRPr="009514FB">
        <w:rPr>
          <w:sz w:val="16"/>
        </w:rPr>
        <w:t xml:space="preserve"> original-equipment manufacturers (</w:t>
      </w:r>
      <w:r w:rsidRPr="00BA2FBE">
        <w:rPr>
          <w:rStyle w:val="StyleUnderline"/>
          <w:highlight w:val="cyan"/>
        </w:rPr>
        <w:t>OEMs</w:t>
      </w:r>
      <w:r w:rsidRPr="00BA2FBE">
        <w:rPr>
          <w:sz w:val="16"/>
          <w:highlight w:val="cyan"/>
        </w:rPr>
        <w:t xml:space="preserve">); </w:t>
      </w:r>
      <w:r w:rsidRPr="00BA2FBE">
        <w:rPr>
          <w:rStyle w:val="StyleUnderline"/>
          <w:highlight w:val="cyan"/>
        </w:rPr>
        <w:t xml:space="preserve">and insisting on </w:t>
      </w:r>
      <w:r w:rsidRPr="00BA2FBE">
        <w:rPr>
          <w:rStyle w:val="Emphasis"/>
          <w:highlight w:val="cyan"/>
        </w:rPr>
        <w:t>royalties</w:t>
      </w:r>
      <w:r w:rsidRPr="009517B4">
        <w:rPr>
          <w:rStyle w:val="StyleUnderline"/>
        </w:rPr>
        <w:t xml:space="preserve"> calculated </w:t>
      </w:r>
      <w:r w:rsidRPr="00BA2FBE">
        <w:rPr>
          <w:rStyle w:val="StyleUnderline"/>
          <w:highlight w:val="cyan"/>
        </w:rPr>
        <w:t xml:space="preserve">as a </w:t>
      </w:r>
      <w:r w:rsidRPr="00BA2FBE">
        <w:rPr>
          <w:rStyle w:val="Emphasis"/>
          <w:highlight w:val="cyan"/>
        </w:rPr>
        <w:t>percentage</w:t>
      </w:r>
      <w:r w:rsidRPr="00BA2FBE">
        <w:rPr>
          <w:rStyle w:val="StyleUnderline"/>
          <w:highlight w:val="cyan"/>
        </w:rPr>
        <w:t xml:space="preserve"> of </w:t>
      </w:r>
      <w:r w:rsidRPr="007A7DB1">
        <w:rPr>
          <w:rStyle w:val="StyleUnderline"/>
        </w:rPr>
        <w:t xml:space="preserve">the </w:t>
      </w:r>
      <w:r w:rsidRPr="00BA2FBE">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1D04FD6C" w14:textId="77777777" w:rsidR="0092612F" w:rsidRPr="009514FB" w:rsidRDefault="0092612F" w:rsidP="0092612F">
      <w:pPr>
        <w:rPr>
          <w:sz w:val="16"/>
          <w:szCs w:val="16"/>
        </w:rPr>
      </w:pPr>
      <w:r w:rsidRPr="009514FB">
        <w:rPr>
          <w:sz w:val="16"/>
          <w:szCs w:val="16"/>
        </w:rPr>
        <w:t>In 2017, the U.S. Federal Trade Commission </w:t>
      </w:r>
      <w:hyperlink r:id="rId8"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637AD1DA" w14:textId="77777777" w:rsidR="0092612F" w:rsidRPr="009514FB" w:rsidRDefault="0092612F" w:rsidP="0092612F">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10"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9D18C2E" w14:textId="77777777" w:rsidR="0092612F" w:rsidRPr="009514FB" w:rsidRDefault="0092612F" w:rsidP="0092612F">
      <w:pPr>
        <w:rPr>
          <w:sz w:val="16"/>
        </w:rPr>
      </w:pPr>
      <w:r w:rsidRPr="00BA6713">
        <w:rPr>
          <w:rStyle w:val="StyleUnderline"/>
        </w:rPr>
        <w:lastRenderedPageBreak/>
        <w:t xml:space="preserve">According to </w:t>
      </w:r>
      <w:r w:rsidRPr="00BA2FBE">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BA2FBE">
        <w:rPr>
          <w:rStyle w:val="StyleUnderline"/>
          <w:highlight w:val="cyan"/>
        </w:rPr>
        <w:t xml:space="preserve">framing </w:t>
      </w:r>
      <w:r w:rsidRPr="00722B36">
        <w:rPr>
          <w:rStyle w:val="StyleUnderline"/>
        </w:rPr>
        <w:t xml:space="preserve">requires </w:t>
      </w:r>
      <w:r w:rsidRPr="00BA2FBE">
        <w:rPr>
          <w:rStyle w:val="Emphasis"/>
          <w:highlight w:val="cyan"/>
        </w:rPr>
        <w:t>ignor</w:t>
      </w:r>
      <w:r w:rsidRPr="00722B36">
        <w:rPr>
          <w:rStyle w:val="Emphasis"/>
        </w:rPr>
        <w:t>ing</w:t>
      </w:r>
      <w:r w:rsidRPr="00722B36">
        <w:rPr>
          <w:rStyle w:val="StyleUnderline"/>
        </w:rPr>
        <w:t xml:space="preserve"> the </w:t>
      </w:r>
      <w:r w:rsidRPr="00BA2FBE">
        <w:rPr>
          <w:rStyle w:val="Emphasis"/>
          <w:highlight w:val="cyan"/>
        </w:rPr>
        <w:t>promises</w:t>
      </w:r>
      <w:r w:rsidRPr="00BA2FBE">
        <w:rPr>
          <w:rStyle w:val="StyleUnderline"/>
          <w:highlight w:val="cyan"/>
        </w:rPr>
        <w:t xml:space="preserve"> Qualcomm made to license</w:t>
      </w:r>
      <w:r w:rsidRPr="009514FB">
        <w:rPr>
          <w:rStyle w:val="StyleUnderline"/>
        </w:rPr>
        <w:t xml:space="preserve"> its SEPs </w:t>
      </w:r>
      <w:r w:rsidRPr="00BA2FBE">
        <w:rPr>
          <w:rStyle w:val="StyleUnderline"/>
          <w:highlight w:val="cyan"/>
        </w:rPr>
        <w:t xml:space="preserve">on </w:t>
      </w:r>
      <w:r w:rsidRPr="00BA2FBE">
        <w:rPr>
          <w:rStyle w:val="Emphasis"/>
          <w:highlight w:val="cyan"/>
        </w:rPr>
        <w:t>reasonable</w:t>
      </w:r>
      <w:r w:rsidRPr="00BA2FBE">
        <w:rPr>
          <w:rStyle w:val="StyleUnderline"/>
          <w:highlight w:val="cyan"/>
        </w:rPr>
        <w:t xml:space="preserve"> and </w:t>
      </w:r>
      <w:r w:rsidRPr="00BA2FBE">
        <w:rPr>
          <w:rStyle w:val="Emphasis"/>
          <w:highlight w:val="cyan"/>
        </w:rPr>
        <w:t>non-discriminatory</w:t>
      </w:r>
      <w:r w:rsidRPr="00BA2FBE">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76FBC7CE" w14:textId="77777777" w:rsidR="0092612F" w:rsidRPr="009514FB" w:rsidRDefault="0092612F" w:rsidP="0092612F">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BA2FBE">
        <w:rPr>
          <w:rStyle w:val="StyleUnderline"/>
          <w:highlight w:val="cyan"/>
        </w:rPr>
        <w:t>licensing</w:t>
      </w:r>
      <w:r w:rsidRPr="009514FB">
        <w:rPr>
          <w:rStyle w:val="StyleUnderline"/>
        </w:rPr>
        <w:t xml:space="preserve"> them </w:t>
      </w:r>
      <w:r w:rsidRPr="00BA2FBE">
        <w:rPr>
          <w:rStyle w:val="StyleUnderline"/>
          <w:highlight w:val="cyan"/>
        </w:rPr>
        <w:t>only to OEMs</w:t>
      </w:r>
      <w:r w:rsidRPr="009514FB">
        <w:rPr>
          <w:sz w:val="16"/>
        </w:rPr>
        <w:t xml:space="preserve">. This had a major benefit: </w:t>
      </w:r>
      <w:r w:rsidRPr="009514FB">
        <w:rPr>
          <w:rStyle w:val="StyleUnderline"/>
        </w:rPr>
        <w:t xml:space="preserve">it </w:t>
      </w:r>
      <w:r w:rsidRPr="00BA2FBE">
        <w:rPr>
          <w:rStyle w:val="StyleUnderline"/>
          <w:highlight w:val="cyan"/>
        </w:rPr>
        <w:t xml:space="preserve">let Qualcomm charge a much </w:t>
      </w:r>
      <w:r w:rsidRPr="00BA2FBE">
        <w:rPr>
          <w:rStyle w:val="Emphasis"/>
          <w:highlight w:val="cyan"/>
        </w:rPr>
        <w:t>higher royalty rate</w:t>
      </w:r>
      <w:r w:rsidRPr="00BA2FBE">
        <w:rPr>
          <w:rStyle w:val="StyleUnderline"/>
          <w:highlight w:val="cyan"/>
        </w:rPr>
        <w:t xml:space="preserve"> based on</w:t>
      </w:r>
      <w:r w:rsidRPr="009514FB">
        <w:rPr>
          <w:rStyle w:val="StyleUnderline"/>
        </w:rPr>
        <w:t xml:space="preserve"> the </w:t>
      </w:r>
      <w:r w:rsidRPr="009514FB">
        <w:rPr>
          <w:rStyle w:val="Emphasis"/>
        </w:rPr>
        <w:t xml:space="preserve">high </w:t>
      </w:r>
      <w:r w:rsidRPr="00BA2FBE">
        <w:rPr>
          <w:rStyle w:val="Emphasis"/>
          <w:highlight w:val="cyan"/>
        </w:rPr>
        <w:t>retail price</w:t>
      </w:r>
      <w:r w:rsidRPr="00BA2FBE">
        <w:rPr>
          <w:rStyle w:val="StyleUnderline"/>
          <w:highlight w:val="cyan"/>
        </w:rPr>
        <w:t xml:space="preserve"> </w:t>
      </w:r>
      <w:r w:rsidRPr="007A7DB1">
        <w:rPr>
          <w:rStyle w:val="StyleUnderline"/>
        </w:rPr>
        <w:t>of the end user devices</w:t>
      </w:r>
      <w:r w:rsidRPr="009514FB">
        <w:rPr>
          <w:sz w:val="16"/>
        </w:rPr>
        <w:t xml:space="preserve">, like smartphones and tablets, </w:t>
      </w:r>
      <w:r w:rsidRPr="009514FB">
        <w:rPr>
          <w:rStyle w:val="StyleUnderline"/>
        </w:rPr>
        <w:t>that OEMs make and sell</w:t>
      </w:r>
      <w:r w:rsidRPr="009514FB">
        <w:rPr>
          <w:sz w:val="16"/>
        </w:rPr>
        <w:t xml:space="preserve">. </w:t>
      </w:r>
      <w:r w:rsidRPr="00BA2FBE">
        <w:rPr>
          <w:rStyle w:val="StyleUnderline"/>
          <w:highlight w:val="cyan"/>
        </w:rPr>
        <w:t>If Qualcomm</w:t>
      </w:r>
      <w:r w:rsidRPr="009514FB">
        <w:rPr>
          <w:rStyle w:val="StyleUnderline"/>
        </w:rPr>
        <w:t xml:space="preserve"> had continued to </w:t>
      </w:r>
      <w:r w:rsidRPr="00BA2FBE">
        <w:rPr>
          <w:rStyle w:val="StyleUnderline"/>
          <w:highlight w:val="cyan"/>
        </w:rPr>
        <w:t>license to chip suppliers</w:t>
      </w:r>
      <w:r w:rsidRPr="00BA2FBE">
        <w:rPr>
          <w:sz w:val="16"/>
          <w:highlight w:val="cyan"/>
        </w:rPr>
        <w:t xml:space="preserve">, </w:t>
      </w:r>
      <w:r w:rsidRPr="00BA2FBE">
        <w:rPr>
          <w:rStyle w:val="StyleUnderline"/>
          <w:highlight w:val="cyan"/>
        </w:rPr>
        <w:t>its patents would be “</w:t>
      </w:r>
      <w:r w:rsidRPr="00BA2FBE">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342D16DC" w14:textId="77777777" w:rsidR="0092612F" w:rsidRPr="009514FB" w:rsidRDefault="0092612F" w:rsidP="0092612F">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BA2FBE">
        <w:rPr>
          <w:rStyle w:val="StyleUnderline"/>
          <w:highlight w:val="cyan"/>
        </w:rPr>
        <w:t>Patent exhaustion</w:t>
      </w:r>
      <w:r w:rsidRPr="009514FB">
        <w:rPr>
          <w:rStyle w:val="StyleUnderline"/>
        </w:rPr>
        <w:t xml:space="preserve"> is important because it </w:t>
      </w:r>
      <w:r w:rsidRPr="00BA2FBE">
        <w:rPr>
          <w:rStyle w:val="Emphasis"/>
          <w:highlight w:val="cyan"/>
        </w:rPr>
        <w:t>prevents price-gouging</w:t>
      </w:r>
      <w:r w:rsidRPr="009514FB">
        <w:rPr>
          <w:sz w:val="16"/>
        </w:rPr>
        <w:t xml:space="preserve">, </w:t>
      </w:r>
      <w:r w:rsidRPr="009514FB">
        <w:rPr>
          <w:rStyle w:val="StyleUnderline"/>
        </w:rPr>
        <w:t xml:space="preserve">but </w:t>
      </w:r>
      <w:r w:rsidRPr="00BA2FBE">
        <w:rPr>
          <w:rStyle w:val="StyleUnderline"/>
          <w:highlight w:val="cyan"/>
        </w:rPr>
        <w:t>also</w:t>
      </w:r>
      <w:r w:rsidRPr="009514FB">
        <w:rPr>
          <w:rStyle w:val="StyleUnderline"/>
        </w:rPr>
        <w:t xml:space="preserve"> because it </w:t>
      </w:r>
      <w:r w:rsidRPr="00BA2FBE">
        <w:rPr>
          <w:rStyle w:val="StyleUnderline"/>
          <w:highlight w:val="cyan"/>
        </w:rPr>
        <w:t xml:space="preserve">protects </w:t>
      </w:r>
      <w:r w:rsidRPr="007A7DB1">
        <w:rPr>
          <w:rStyle w:val="Emphasis"/>
        </w:rPr>
        <w:t>space</w:t>
      </w:r>
      <w:r w:rsidRPr="007A7DB1">
        <w:rPr>
          <w:rStyle w:val="StyleUnderline"/>
        </w:rPr>
        <w:t xml:space="preserve"> for </w:t>
      </w:r>
      <w:r w:rsidRPr="00BA2FBE">
        <w:rPr>
          <w:rStyle w:val="Emphasis"/>
          <w:highlight w:val="cyan"/>
        </w:rPr>
        <w:t>innovation</w:t>
      </w:r>
      <w:r w:rsidRPr="00BA2FBE">
        <w:rPr>
          <w:rStyle w:val="StyleUnderline"/>
          <w:highlight w:val="cyan"/>
        </w:rPr>
        <w:t xml:space="preserve"> by letting people </w:t>
      </w:r>
      <w:r w:rsidRPr="00BA2FBE">
        <w:rPr>
          <w:rStyle w:val="Emphasis"/>
          <w:highlight w:val="cyan"/>
        </w:rPr>
        <w:t>use things</w:t>
      </w:r>
      <w:r w:rsidRPr="009514FB">
        <w:rPr>
          <w:rStyle w:val="StyleUnderline"/>
        </w:rPr>
        <w:t xml:space="preserve"> they buy </w:t>
      </w:r>
      <w:r w:rsidRPr="00BA2FBE">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7A7DB1">
        <w:rPr>
          <w:rStyle w:val="StyleUnderline"/>
        </w:rPr>
        <w:t xml:space="preserve">the Ninth Circuit wholeheartedly approved of Qualcomm’s efforts to avoid </w:t>
      </w:r>
      <w:r w:rsidRPr="007A7DB1">
        <w:rPr>
          <w:rStyle w:val="Emphasis"/>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40D2B47D" w14:textId="77777777" w:rsidR="0092612F" w:rsidRPr="009514FB" w:rsidRDefault="0092612F" w:rsidP="0092612F">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BA2FBE">
        <w:rPr>
          <w:rStyle w:val="StyleUnderline"/>
          <w:highlight w:val="cyan"/>
        </w:rPr>
        <w:t xml:space="preserve">it’s </w:t>
      </w:r>
      <w:r w:rsidRPr="00BA2FBE">
        <w:rPr>
          <w:rStyle w:val="Emphasis"/>
          <w:highlight w:val="cyan"/>
        </w:rPr>
        <w:t>harmful</w:t>
      </w:r>
      <w:r w:rsidRPr="00BA2FBE">
        <w:rPr>
          <w:rStyle w:val="StyleUnderline"/>
          <w:highlight w:val="cyan"/>
        </w:rPr>
        <w:t xml:space="preserve"> for the </w:t>
      </w:r>
      <w:r w:rsidRPr="00BA2FBE">
        <w:rPr>
          <w:rStyle w:val="Emphasis"/>
          <w:highlight w:val="cyan"/>
        </w:rPr>
        <w:t>economy</w:t>
      </w:r>
      <w:r w:rsidRPr="00BA2FBE">
        <w:rPr>
          <w:sz w:val="16"/>
          <w:highlight w:val="cyan"/>
        </w:rPr>
        <w:t xml:space="preserve">, </w:t>
      </w:r>
      <w:r w:rsidRPr="00BA2FBE">
        <w:rPr>
          <w:rStyle w:val="Emphasis"/>
          <w:highlight w:val="cyan"/>
        </w:rPr>
        <w:t>innovation</w:t>
      </w:r>
      <w:r w:rsidRPr="00BA2FBE">
        <w:rPr>
          <w:sz w:val="16"/>
          <w:highlight w:val="cyan"/>
        </w:rPr>
        <w:t xml:space="preserve">, </w:t>
      </w:r>
      <w:r w:rsidRPr="00BA2FBE">
        <w:rPr>
          <w:rStyle w:val="StyleUnderline"/>
          <w:highlight w:val="cyan"/>
        </w:rPr>
        <w:t xml:space="preserve">and </w:t>
      </w:r>
      <w:r w:rsidRPr="00BA2FBE">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BA2FBE">
        <w:rPr>
          <w:rStyle w:val="StyleUnderline"/>
          <w:highlight w:val="cyan"/>
        </w:rPr>
        <w:t>consumers</w:t>
      </w:r>
      <w:r w:rsidRPr="009514FB">
        <w:rPr>
          <w:rStyle w:val="StyleUnderline"/>
        </w:rPr>
        <w:t xml:space="preserve"> experience when they </w:t>
      </w:r>
      <w:r w:rsidRPr="00BA2FBE">
        <w:rPr>
          <w:rStyle w:val="StyleUnderline"/>
          <w:highlight w:val="cyan"/>
        </w:rPr>
        <w:t xml:space="preserve">pay </w:t>
      </w:r>
      <w:r w:rsidRPr="00BA2FBE">
        <w:rPr>
          <w:rStyle w:val="Emphasis"/>
          <w:highlight w:val="cyan"/>
        </w:rPr>
        <w:t>inflated</w:t>
      </w:r>
      <w:r w:rsidRPr="00BA2FBE">
        <w:rPr>
          <w:sz w:val="16"/>
          <w:highlight w:val="cyan"/>
        </w:rPr>
        <w:t xml:space="preserve"> </w:t>
      </w:r>
      <w:r w:rsidRPr="00BA2FBE">
        <w:rPr>
          <w:rStyle w:val="StyleUnderline"/>
          <w:highlight w:val="cyan"/>
        </w:rPr>
        <w:t>prices for</w:t>
      </w:r>
      <w:r w:rsidRPr="009514FB">
        <w:rPr>
          <w:rStyle w:val="StyleUnderline"/>
        </w:rPr>
        <w:t xml:space="preserve"> high-tech </w:t>
      </w:r>
      <w:r w:rsidRPr="007A7DB1">
        <w:rPr>
          <w:rStyle w:val="StyleUnderline"/>
        </w:rPr>
        <w:t>devices</w:t>
      </w:r>
      <w:r w:rsidRPr="00BA2FBE">
        <w:rPr>
          <w:sz w:val="16"/>
          <w:highlight w:val="cyan"/>
        </w:rPr>
        <w:t xml:space="preserve">, </w:t>
      </w:r>
      <w:r w:rsidRPr="00BA2FBE">
        <w:rPr>
          <w:rStyle w:val="StyleUnderline"/>
          <w:highlight w:val="cyan"/>
        </w:rPr>
        <w:t xml:space="preserve">and miss out on </w:t>
      </w:r>
      <w:r w:rsidRPr="00BA2FBE">
        <w:rPr>
          <w:rStyle w:val="Emphasis"/>
          <w:highlight w:val="cyan"/>
        </w:rPr>
        <w:t>innovation</w:t>
      </w:r>
      <w:r w:rsidRPr="00BA2FBE">
        <w:rPr>
          <w:rStyle w:val="StyleUnderline"/>
          <w:highlight w:val="cyan"/>
        </w:rPr>
        <w:t xml:space="preserve"> </w:t>
      </w:r>
      <w:r w:rsidRPr="007A7DB1">
        <w:rPr>
          <w:rStyle w:val="StyleUnderline"/>
        </w:rPr>
        <w:t>that might have developed from fair</w:t>
      </w:r>
      <w:r w:rsidRPr="007A7DB1">
        <w:rPr>
          <w:sz w:val="16"/>
        </w:rPr>
        <w:t xml:space="preserve">, </w:t>
      </w:r>
      <w:r w:rsidRPr="007A7DB1">
        <w:rPr>
          <w:rStyle w:val="StyleUnderline"/>
        </w:rPr>
        <w:t>reasonable</w:t>
      </w:r>
      <w:r w:rsidRPr="007A7DB1">
        <w:rPr>
          <w:sz w:val="16"/>
        </w:rPr>
        <w:t xml:space="preserve">, </w:t>
      </w:r>
      <w:r w:rsidRPr="007A7DB1">
        <w:rPr>
          <w:rStyle w:val="StyleUnderline"/>
        </w:rPr>
        <w:t xml:space="preserve">and non-discriminatory licensing </w:t>
      </w:r>
      <w:r w:rsidRPr="00721D7D">
        <w:rPr>
          <w:rStyle w:val="StyleUnderline"/>
        </w:rPr>
        <w:t>practices</w:t>
      </w:r>
      <w:r w:rsidRPr="00450315">
        <w:rPr>
          <w:sz w:val="16"/>
        </w:rPr>
        <w:t>.</w:t>
      </w:r>
    </w:p>
    <w:p w14:paraId="6E62EC95" w14:textId="77777777" w:rsidR="0092612F" w:rsidRDefault="0092612F" w:rsidP="0092612F">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641B13C7" w14:textId="77777777" w:rsidR="0092612F" w:rsidRPr="009D6CD2" w:rsidRDefault="0092612F" w:rsidP="0092612F">
      <w:pPr>
        <w:rPr>
          <w:sz w:val="16"/>
        </w:rPr>
      </w:pPr>
    </w:p>
    <w:p w14:paraId="7DD298AC" w14:textId="77777777" w:rsidR="0092612F" w:rsidRPr="009D6CD2" w:rsidRDefault="0092612F" w:rsidP="0092612F">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3380775" w14:textId="77777777" w:rsidR="0092612F" w:rsidRPr="009D6CD2" w:rsidRDefault="0092612F" w:rsidP="0092612F">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11" w:history="1">
        <w:r w:rsidRPr="009D6CD2">
          <w:rPr>
            <w:rStyle w:val="Hyperlink"/>
          </w:rPr>
          <w:t>https://scholarship.law.upenn.edu/cgi/viewcontent.cgi?article=3095&amp;context=faculty_scholarship</w:t>
        </w:r>
      </w:hyperlink>
      <w:r w:rsidRPr="009D6CD2">
        <w:t>)</w:t>
      </w:r>
    </w:p>
    <w:p w14:paraId="6782C87A" w14:textId="77777777" w:rsidR="0092612F" w:rsidRPr="009D6CD2" w:rsidRDefault="0092612F" w:rsidP="0092612F">
      <w:pPr>
        <w:rPr>
          <w:sz w:val="16"/>
        </w:rPr>
      </w:pPr>
      <w:r w:rsidRPr="009D6CD2">
        <w:rPr>
          <w:sz w:val="16"/>
        </w:rPr>
        <w:t xml:space="preserve">While </w:t>
      </w:r>
      <w:r w:rsidRPr="009D6CD2">
        <w:rPr>
          <w:rStyle w:val="StyleUnderline"/>
        </w:rPr>
        <w:t xml:space="preserve">the </w:t>
      </w:r>
      <w:r w:rsidRPr="00BA2FBE">
        <w:rPr>
          <w:rStyle w:val="StyleUnderline"/>
          <w:highlight w:val="cyan"/>
        </w:rPr>
        <w:t>FRAND</w:t>
      </w:r>
      <w:r w:rsidRPr="009D6CD2">
        <w:rPr>
          <w:rStyle w:val="StyleUnderline"/>
        </w:rPr>
        <w:t xml:space="preserve"> process</w:t>
      </w:r>
      <w:r w:rsidRPr="009D6CD2">
        <w:rPr>
          <w:sz w:val="16"/>
        </w:rPr>
        <w:t xml:space="preserve"> has been highly productive, it </w:t>
      </w:r>
      <w:r w:rsidRPr="00BA2FBE">
        <w:rPr>
          <w:rStyle w:val="StyleUnderline"/>
          <w:highlight w:val="cyan"/>
        </w:rPr>
        <w:t xml:space="preserve">is </w:t>
      </w:r>
      <w:r w:rsidRPr="00721D7D">
        <w:rPr>
          <w:rStyle w:val="StyleUnderline"/>
        </w:rPr>
        <w:t xml:space="preserve">also </w:t>
      </w:r>
      <w:r w:rsidRPr="00BA2FBE">
        <w:rPr>
          <w:rStyle w:val="Emphasis"/>
          <w:highlight w:val="cyan"/>
        </w:rPr>
        <w:t>fragile</w:t>
      </w:r>
      <w:r w:rsidRPr="00BA2FBE">
        <w:rPr>
          <w:sz w:val="16"/>
          <w:highlight w:val="cyan"/>
        </w:rPr>
        <w:t xml:space="preserve">. </w:t>
      </w:r>
      <w:r w:rsidRPr="00BA2FBE">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BA2FBE">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BA2FBE">
        <w:rPr>
          <w:rStyle w:val="StyleUnderline"/>
          <w:highlight w:val="cyan"/>
        </w:rPr>
        <w:t>when they can profit</w:t>
      </w:r>
      <w:r w:rsidRPr="009D6CD2">
        <w:rPr>
          <w:sz w:val="16"/>
        </w:rPr>
        <w:t xml:space="preserve"> by doing so. At least in this </w:t>
      </w:r>
      <w:r w:rsidRPr="009D6CD2">
        <w:rPr>
          <w:sz w:val="16"/>
        </w:rPr>
        <w:lastRenderedPageBreak/>
        <w:t xml:space="preserve">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BA2FBE">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BA2FBE">
        <w:rPr>
          <w:rStyle w:val="StyleUnderline"/>
          <w:highlight w:val="cyan"/>
        </w:rPr>
        <w:t xml:space="preserve">with </w:t>
      </w:r>
      <w:r w:rsidRPr="00BA2FBE">
        <w:rPr>
          <w:rStyle w:val="Emphasis"/>
          <w:highlight w:val="cyan"/>
        </w:rPr>
        <w:t>impunity</w:t>
      </w:r>
      <w:r w:rsidRPr="00BA2FBE">
        <w:rPr>
          <w:sz w:val="16"/>
          <w:highlight w:val="cyan"/>
        </w:rPr>
        <w:t xml:space="preserve">. </w:t>
      </w:r>
      <w:r w:rsidRPr="00BA2FBE">
        <w:rPr>
          <w:rStyle w:val="StyleUnderline"/>
          <w:highlight w:val="cyan"/>
        </w:rPr>
        <w:t>Other firms will</w:t>
      </w:r>
      <w:r w:rsidRPr="009D6CD2">
        <w:rPr>
          <w:rStyle w:val="StyleUnderline"/>
        </w:rPr>
        <w:t xml:space="preserve"> very likely </w:t>
      </w:r>
      <w:r w:rsidRPr="00BA2FBE">
        <w:rPr>
          <w:rStyle w:val="Emphasis"/>
          <w:highlight w:val="cyan"/>
        </w:rPr>
        <w:t>follow Qualcomm’s lead</w:t>
      </w:r>
      <w:r w:rsidRPr="009D6CD2">
        <w:rPr>
          <w:sz w:val="16"/>
        </w:rPr>
        <w:t xml:space="preserve">. </w:t>
      </w:r>
      <w:r w:rsidRPr="009D6CD2">
        <w:rPr>
          <w:rStyle w:val="StyleUnderline"/>
        </w:rPr>
        <w:t xml:space="preserve">If that happens the </w:t>
      </w:r>
      <w:r w:rsidRPr="00BA2FBE">
        <w:rPr>
          <w:rStyle w:val="Emphasis"/>
          <w:highlight w:val="cyan"/>
        </w:rPr>
        <w:t>FRAND</w:t>
      </w:r>
      <w:r w:rsidRPr="009D6CD2">
        <w:rPr>
          <w:rStyle w:val="Emphasis"/>
        </w:rPr>
        <w:t xml:space="preserve"> system</w:t>
      </w:r>
      <w:r w:rsidRPr="009D6CD2">
        <w:rPr>
          <w:rStyle w:val="StyleUnderline"/>
        </w:rPr>
        <w:t xml:space="preserve"> </w:t>
      </w:r>
      <w:r w:rsidRPr="00BA2FBE">
        <w:rPr>
          <w:rStyle w:val="StyleUnderline"/>
          <w:highlight w:val="cyan"/>
        </w:rPr>
        <w:t xml:space="preserve">will </w:t>
      </w:r>
      <w:r w:rsidRPr="00BA2FBE">
        <w:rPr>
          <w:rStyle w:val="Emphasis"/>
          <w:highlight w:val="cyan"/>
        </w:rPr>
        <w:t>fall apart</w:t>
      </w:r>
      <w:r w:rsidRPr="00BA2FBE">
        <w:rPr>
          <w:sz w:val="16"/>
          <w:highlight w:val="cyan"/>
        </w:rPr>
        <w:t xml:space="preserve">, </w:t>
      </w:r>
      <w:r w:rsidRPr="00BA2FBE">
        <w:rPr>
          <w:rStyle w:val="StyleUnderline"/>
          <w:highlight w:val="cyan"/>
        </w:rPr>
        <w:t xml:space="preserve">doing </w:t>
      </w:r>
      <w:r w:rsidRPr="00BA2FBE">
        <w:rPr>
          <w:rStyle w:val="Emphasis"/>
          <w:highlight w:val="cyan"/>
        </w:rPr>
        <w:t>irreparable injury</w:t>
      </w:r>
      <w:r w:rsidRPr="00BA2FBE">
        <w:rPr>
          <w:rStyle w:val="StyleUnderline"/>
          <w:highlight w:val="cyan"/>
        </w:rPr>
        <w:t xml:space="preserve"> to the modern</w:t>
      </w:r>
      <w:r w:rsidRPr="009D6CD2">
        <w:rPr>
          <w:rStyle w:val="StyleUnderline"/>
        </w:rPr>
        <w:t xml:space="preserve"> wireless </w:t>
      </w:r>
      <w:r w:rsidRPr="00BA2FBE">
        <w:rPr>
          <w:rStyle w:val="StyleUnderline"/>
          <w:highlight w:val="cyan"/>
        </w:rPr>
        <w:t>telecomm</w:t>
      </w:r>
      <w:r w:rsidRPr="00722B36">
        <w:rPr>
          <w:rStyle w:val="StyleUnderline"/>
        </w:rPr>
        <w:t>unication</w:t>
      </w:r>
      <w:r w:rsidRPr="00BA2FBE">
        <w:rPr>
          <w:rStyle w:val="StyleUnderline"/>
          <w:highlight w:val="cyan"/>
        </w:rPr>
        <w:t>s network or</w:t>
      </w:r>
      <w:r w:rsidRPr="009D6CD2">
        <w:rPr>
          <w:sz w:val="16"/>
        </w:rPr>
        <w:t xml:space="preserve">, at the very least, </w:t>
      </w:r>
      <w:r w:rsidRPr="00BA2FBE">
        <w:rPr>
          <w:rStyle w:val="Emphasis"/>
          <w:highlight w:val="cyan"/>
        </w:rPr>
        <w:t>diminishing</w:t>
      </w:r>
      <w:r w:rsidRPr="00BA2FBE">
        <w:rPr>
          <w:rStyle w:val="StyleUnderline"/>
          <w:highlight w:val="cyan"/>
        </w:rPr>
        <w:t xml:space="preserve"> </w:t>
      </w:r>
      <w:r w:rsidRPr="00BA2FBE">
        <w:rPr>
          <w:rStyle w:val="StyleUnderline"/>
        </w:rPr>
        <w:t xml:space="preserve">the </w:t>
      </w:r>
      <w:r w:rsidRPr="00BA2FBE">
        <w:rPr>
          <w:rStyle w:val="Emphasis"/>
          <w:highlight w:val="cyan"/>
        </w:rPr>
        <w:t>leadership</w:t>
      </w:r>
      <w:r w:rsidRPr="00BA2FBE">
        <w:rPr>
          <w:rStyle w:val="Emphasis"/>
        </w:rPr>
        <w:t xml:space="preserve"> role</w:t>
      </w:r>
      <w:r w:rsidRPr="00BA2FBE">
        <w:rPr>
          <w:rStyle w:val="StyleUnderline"/>
        </w:rPr>
        <w:t xml:space="preserve"> of the United States </w:t>
      </w:r>
      <w:r w:rsidRPr="00BA2FBE">
        <w:rPr>
          <w:rStyle w:val="StyleUnderline"/>
          <w:highlight w:val="cyan"/>
        </w:rPr>
        <w:t>in</w:t>
      </w:r>
      <w:r w:rsidRPr="00BA2FBE">
        <w:rPr>
          <w:rStyle w:val="StyleUnderline"/>
        </w:rPr>
        <w:t xml:space="preserve"> preserving</w:t>
      </w:r>
      <w:r w:rsidRPr="009D6CD2">
        <w:rPr>
          <w:rStyle w:val="StyleUnderline"/>
        </w:rPr>
        <w:t xml:space="preserve"> effective </w:t>
      </w:r>
      <w:r w:rsidRPr="00BA2FBE">
        <w:rPr>
          <w:rStyle w:val="Emphasis"/>
          <w:highlight w:val="cyan"/>
        </w:rPr>
        <w:t>network competition</w:t>
      </w:r>
      <w:r w:rsidRPr="009D6CD2">
        <w:rPr>
          <w:sz w:val="16"/>
        </w:rPr>
        <w:t>.</w:t>
      </w:r>
    </w:p>
    <w:p w14:paraId="1F51DA45" w14:textId="77777777" w:rsidR="0092612F" w:rsidRPr="009D6CD2" w:rsidRDefault="0092612F" w:rsidP="0092612F">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222F5CC3" w14:textId="77777777" w:rsidR="0092612F" w:rsidRPr="009D6CD2" w:rsidRDefault="0092612F" w:rsidP="0092612F">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E067A90" w14:textId="77777777" w:rsidR="0092612F" w:rsidRDefault="0092612F" w:rsidP="0092612F">
      <w:pPr>
        <w:rPr>
          <w:rStyle w:val="StyleUnderline"/>
        </w:rPr>
      </w:pPr>
      <w:r w:rsidRPr="00BA2FBE">
        <w:rPr>
          <w:rStyle w:val="StyleUnderline"/>
          <w:highlight w:val="cyan"/>
        </w:rPr>
        <w:t>The Ninth Circuit</w:t>
      </w:r>
      <w:r w:rsidRPr="00722B36">
        <w:rPr>
          <w:rStyle w:val="StyleUnderline"/>
        </w:rPr>
        <w:t>’s</w:t>
      </w:r>
      <w:r w:rsidRPr="009D6CD2">
        <w:rPr>
          <w:rStyle w:val="StyleUnderline"/>
        </w:rPr>
        <w:t xml:space="preserve"> Qualcomm </w:t>
      </w:r>
      <w:r w:rsidRPr="00722B36">
        <w:rPr>
          <w:rStyle w:val="StyleUnderline"/>
        </w:rPr>
        <w:t xml:space="preserve">decision </w:t>
      </w:r>
      <w:r w:rsidRPr="00D84655">
        <w:rPr>
          <w:rStyle w:val="StyleUnderline"/>
        </w:rPr>
        <w:t xml:space="preserve">will </w:t>
      </w:r>
      <w:r w:rsidRPr="00BA2FBE">
        <w:rPr>
          <w:rStyle w:val="StyleUnderline"/>
          <w:highlight w:val="cyan"/>
        </w:rPr>
        <w:t>make antitrust violations</w:t>
      </w:r>
      <w:r w:rsidRPr="009D6CD2">
        <w:rPr>
          <w:rStyle w:val="StyleUnderline"/>
        </w:rPr>
        <w:t xml:space="preserve"> in the context of FRAND licensing much more </w:t>
      </w:r>
      <w:r w:rsidRPr="00BA2FBE">
        <w:rPr>
          <w:rStyle w:val="Emphasis"/>
          <w:highlight w:val="cyan"/>
        </w:rPr>
        <w:t>difficult to prove</w:t>
      </w:r>
      <w:r w:rsidRPr="00BA2FBE">
        <w:rPr>
          <w:sz w:val="16"/>
          <w:highlight w:val="cyan"/>
        </w:rPr>
        <w:t xml:space="preserve">, </w:t>
      </w:r>
      <w:r w:rsidRPr="00BA2FBE">
        <w:rPr>
          <w:rStyle w:val="StyleUnderline"/>
          <w:highlight w:val="cyan"/>
        </w:rPr>
        <w:t xml:space="preserve">even </w:t>
      </w:r>
      <w:r w:rsidRPr="00BA6713">
        <w:rPr>
          <w:rStyle w:val="StyleUnderline"/>
        </w:rPr>
        <w:t xml:space="preserve">in cases </w:t>
      </w:r>
      <w:r w:rsidRPr="00BA2FBE">
        <w:rPr>
          <w:rStyle w:val="StyleUnderline"/>
          <w:highlight w:val="cyan"/>
        </w:rPr>
        <w:t xml:space="preserve">where </w:t>
      </w:r>
      <w:r w:rsidRPr="00BA2FBE">
        <w:rPr>
          <w:rStyle w:val="Emphasis"/>
          <w:highlight w:val="cyan"/>
        </w:rPr>
        <w:t>anticompetitive behavior</w:t>
      </w:r>
      <w:r w:rsidRPr="009D6CD2">
        <w:rPr>
          <w:rStyle w:val="StyleUnderline"/>
        </w:rPr>
        <w:t xml:space="preserve"> and consumer harm </w:t>
      </w:r>
      <w:r w:rsidRPr="00BA2FBE">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BA2FBE">
        <w:rPr>
          <w:rStyle w:val="StyleUnderline"/>
          <w:highlight w:val="cyan"/>
        </w:rPr>
        <w:t xml:space="preserve">If this </w:t>
      </w:r>
      <w:r w:rsidRPr="00722B36">
        <w:rPr>
          <w:rStyle w:val="StyleUnderline"/>
        </w:rPr>
        <w:t xml:space="preserve">decision </w:t>
      </w:r>
      <w:r w:rsidRPr="00BA2FBE">
        <w:rPr>
          <w:rStyle w:val="StyleUnderline"/>
          <w:highlight w:val="cyan"/>
        </w:rPr>
        <w:t>stands</w:t>
      </w:r>
      <w:r w:rsidRPr="00BA2FBE">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BA2FBE">
        <w:rPr>
          <w:rStyle w:val="StyleUnderline"/>
          <w:highlight w:val="cyan"/>
        </w:rPr>
        <w:t>antitrust enforcement</w:t>
      </w:r>
      <w:r w:rsidRPr="009D6CD2">
        <w:rPr>
          <w:rStyle w:val="StyleUnderline"/>
        </w:rPr>
        <w:t xml:space="preserve"> agencies </w:t>
      </w:r>
      <w:r w:rsidRPr="00BA2FBE">
        <w:rPr>
          <w:rStyle w:val="StyleUnderline"/>
          <w:highlight w:val="cyan"/>
        </w:rPr>
        <w:t xml:space="preserve">will have a </w:t>
      </w:r>
      <w:r w:rsidRPr="00BA2FBE">
        <w:rPr>
          <w:rStyle w:val="Emphasis"/>
          <w:highlight w:val="cyan"/>
        </w:rPr>
        <w:t>diminished role</w:t>
      </w:r>
      <w:r w:rsidRPr="009D6CD2">
        <w:rPr>
          <w:sz w:val="16"/>
        </w:rPr>
        <w:t xml:space="preserve">. </w:t>
      </w:r>
      <w:r w:rsidRPr="00D84655">
        <w:rPr>
          <w:rStyle w:val="StyleUnderline"/>
        </w:rPr>
        <w:t xml:space="preserve">Anticompetitive </w:t>
      </w:r>
      <w:r w:rsidRPr="00BA2FBE">
        <w:rPr>
          <w:rStyle w:val="StyleUnderline"/>
          <w:highlight w:val="cyan"/>
        </w:rPr>
        <w:t>behavior</w:t>
      </w:r>
      <w:r w:rsidRPr="009D6CD2">
        <w:rPr>
          <w:rStyle w:val="StyleUnderline"/>
        </w:rPr>
        <w:t xml:space="preserve"> by one firm </w:t>
      </w:r>
      <w:r w:rsidRPr="00BA6713">
        <w:rPr>
          <w:rStyle w:val="StyleUnderline"/>
        </w:rPr>
        <w:t xml:space="preserve">that is </w:t>
      </w:r>
      <w:r w:rsidRPr="00BA2FBE">
        <w:rPr>
          <w:rStyle w:val="Emphasis"/>
          <w:highlight w:val="cyan"/>
        </w:rPr>
        <w:t>not effectively disciplined</w:t>
      </w:r>
      <w:r w:rsidRPr="00BA2FBE">
        <w:rPr>
          <w:rStyle w:val="StyleUnderline"/>
          <w:highlight w:val="cyan"/>
        </w:rPr>
        <w:t xml:space="preserve"> </w:t>
      </w:r>
      <w:r w:rsidRPr="00721D7D">
        <w:rPr>
          <w:rStyle w:val="StyleUnderline"/>
        </w:rPr>
        <w:t xml:space="preserve">will </w:t>
      </w:r>
      <w:r w:rsidRPr="00BA2FBE">
        <w:rPr>
          <w:rStyle w:val="StyleUnderline"/>
          <w:highlight w:val="cyan"/>
        </w:rPr>
        <w:t xml:space="preserve">lead </w:t>
      </w:r>
      <w:r w:rsidRPr="00BA2FBE">
        <w:rPr>
          <w:rStyle w:val="Emphasis"/>
          <w:highlight w:val="cyan"/>
        </w:rPr>
        <w:t>others</w:t>
      </w:r>
      <w:r w:rsidRPr="00BA2FBE">
        <w:rPr>
          <w:rStyle w:val="StyleUnderline"/>
          <w:highlight w:val="cyan"/>
        </w:rPr>
        <w:t xml:space="preserve"> to do the </w:t>
      </w:r>
      <w:r w:rsidRPr="00BA2FBE">
        <w:rPr>
          <w:rStyle w:val="Emphasis"/>
          <w:highlight w:val="cyan"/>
        </w:rPr>
        <w:t>same thing</w:t>
      </w:r>
      <w:r w:rsidRPr="00BA2FBE">
        <w:rPr>
          <w:rStyle w:val="StyleUnderline"/>
          <w:highlight w:val="cyan"/>
        </w:rPr>
        <w:t>.</w:t>
      </w:r>
    </w:p>
    <w:p w14:paraId="299891FF" w14:textId="77777777" w:rsidR="0092612F" w:rsidRDefault="0092612F" w:rsidP="0092612F"/>
    <w:p w14:paraId="5D25B981" w14:textId="77777777" w:rsidR="0092612F" w:rsidRDefault="0092612F" w:rsidP="0092612F"/>
    <w:p w14:paraId="0B4A69DA" w14:textId="77777777" w:rsidR="0092612F" w:rsidRDefault="0092612F" w:rsidP="0092612F">
      <w:pPr>
        <w:pStyle w:val="Heading4"/>
      </w:pPr>
      <w:r>
        <w:t xml:space="preserve">Absence of domestic 5G competition </w:t>
      </w:r>
      <w:r w:rsidRPr="004B02F9">
        <w:rPr>
          <w:u w:val="single"/>
        </w:rPr>
        <w:t>cedes leadership</w:t>
      </w:r>
      <w:r>
        <w:t xml:space="preserve"> in technical standards to China.</w:t>
      </w:r>
    </w:p>
    <w:p w14:paraId="40CB7775" w14:textId="77777777" w:rsidR="0092612F" w:rsidRPr="00BE685E" w:rsidRDefault="0092612F" w:rsidP="0092612F">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8B2A43C" w14:textId="77777777" w:rsidR="0092612F" w:rsidRPr="00995776" w:rsidRDefault="0092612F" w:rsidP="0092612F">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2" w:anchor="page=3" w:tgtFrame="_blank" w:history="1">
        <w:r w:rsidRPr="00EF58DC">
          <w:rPr>
            <w:rStyle w:val="StyleUnderline"/>
          </w:rPr>
          <w:t>$24 billion</w:t>
        </w:r>
      </w:hyperlink>
      <w:r w:rsidRPr="00EF58DC">
        <w:rPr>
          <w:rStyle w:val="StyleUnderline"/>
        </w:rPr>
        <w:t> and planning </w:t>
      </w:r>
      <w:hyperlink r:id="rId13"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BA2FBE">
        <w:rPr>
          <w:rStyle w:val="StyleUnderline"/>
          <w:highlight w:val="cyan"/>
        </w:rPr>
        <w:t>The Chinese government has</w:t>
      </w:r>
      <w:r w:rsidRPr="00995776">
        <w:rPr>
          <w:sz w:val="16"/>
        </w:rPr>
        <w:t xml:space="preserve"> also laid out </w:t>
      </w:r>
      <w:r w:rsidRPr="00EF58DC">
        <w:rPr>
          <w:rStyle w:val="StyleUnderline"/>
        </w:rPr>
        <w:t xml:space="preserve">multiple </w:t>
      </w:r>
      <w:r w:rsidRPr="00BA2FBE">
        <w:rPr>
          <w:rStyle w:val="Emphasis"/>
          <w:highlight w:val="cyan"/>
        </w:rPr>
        <w:t>national plans</w:t>
      </w:r>
      <w:r w:rsidRPr="00BA2FBE">
        <w:rPr>
          <w:rStyle w:val="StyleUnderline"/>
          <w:highlight w:val="cyan"/>
        </w:rPr>
        <w:t xml:space="preserve"> for establishing the country as a </w:t>
      </w:r>
      <w:r w:rsidRPr="00BA2FBE">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4" w:tgtFrame="_blank" w:history="1">
        <w:r w:rsidRPr="00995776">
          <w:rPr>
            <w:rStyle w:val="Hyperlink"/>
            <w:sz w:val="16"/>
          </w:rPr>
          <w:t>top smartphone manufacturer</w:t>
        </w:r>
      </w:hyperlink>
      <w:r w:rsidRPr="00995776">
        <w:rPr>
          <w:sz w:val="16"/>
        </w:rPr>
        <w:t> by 2020.</w:t>
      </w:r>
    </w:p>
    <w:p w14:paraId="58537EBE" w14:textId="77777777" w:rsidR="0092612F" w:rsidRPr="00995776" w:rsidRDefault="0092612F" w:rsidP="0092612F">
      <w:pPr>
        <w:rPr>
          <w:sz w:val="16"/>
        </w:rPr>
      </w:pPr>
      <w:r w:rsidRPr="00995776">
        <w:rPr>
          <w:sz w:val="16"/>
        </w:rPr>
        <w:t xml:space="preserve">And </w:t>
      </w:r>
      <w:r w:rsidRPr="00BA2FBE">
        <w:rPr>
          <w:rStyle w:val="StyleUnderline"/>
          <w:highlight w:val="cyan"/>
        </w:rPr>
        <w:t>what are U</w:t>
      </w:r>
      <w:r w:rsidRPr="00995776">
        <w:rPr>
          <w:sz w:val="16"/>
        </w:rPr>
        <w:t xml:space="preserve">nited </w:t>
      </w:r>
      <w:r w:rsidRPr="00BA2FBE">
        <w:rPr>
          <w:rStyle w:val="StyleUnderline"/>
          <w:highlight w:val="cyan"/>
        </w:rPr>
        <w:t>S</w:t>
      </w:r>
      <w:r w:rsidRPr="00995776">
        <w:rPr>
          <w:sz w:val="16"/>
        </w:rPr>
        <w:t xml:space="preserve">tates </w:t>
      </w:r>
      <w:r w:rsidRPr="00BA2FBE">
        <w:rPr>
          <w:rStyle w:val="StyleUnderline"/>
          <w:highlight w:val="cyan"/>
        </w:rPr>
        <w:t>companies doing</w:t>
      </w:r>
      <w:r w:rsidRPr="00995776">
        <w:rPr>
          <w:sz w:val="16"/>
        </w:rPr>
        <w:t xml:space="preserve"> about this? </w:t>
      </w:r>
      <w:r w:rsidRPr="00BA2FBE">
        <w:rPr>
          <w:rStyle w:val="Emphasis"/>
          <w:highlight w:val="cyan"/>
        </w:rPr>
        <w:t>Bickering</w:t>
      </w:r>
      <w:r w:rsidRPr="00BA2FBE">
        <w:rPr>
          <w:rStyle w:val="StyleUnderline"/>
          <w:highlight w:val="cyan"/>
        </w:rPr>
        <w:t xml:space="preserve"> over </w:t>
      </w:r>
      <w:r w:rsidRPr="00BA2FBE">
        <w:rPr>
          <w:rStyle w:val="Emphasis"/>
          <w:highlight w:val="cyan"/>
        </w:rPr>
        <w:t>patents</w:t>
      </w:r>
      <w:r w:rsidRPr="00EF58DC">
        <w:rPr>
          <w:rStyle w:val="StyleUnderline"/>
        </w:rPr>
        <w:t>.</w:t>
      </w:r>
    </w:p>
    <w:p w14:paraId="16321CE9" w14:textId="77777777" w:rsidR="0092612F" w:rsidRPr="00995776" w:rsidRDefault="0092612F" w:rsidP="0092612F">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5" w:tgtFrame="_blank" w:history="1">
        <w:r w:rsidRPr="00995776">
          <w:rPr>
            <w:rStyle w:val="Hyperlink"/>
            <w:sz w:val="16"/>
          </w:rPr>
          <w:t>lawsuit alleges</w:t>
        </w:r>
      </w:hyperlink>
      <w:r w:rsidRPr="00995776">
        <w:rPr>
          <w:sz w:val="16"/>
        </w:rPr>
        <w:t xml:space="preserve">, </w:t>
      </w:r>
      <w:r w:rsidRPr="00BA2FBE">
        <w:rPr>
          <w:rStyle w:val="StyleUnderline"/>
          <w:highlight w:val="cyan"/>
        </w:rPr>
        <w:t>Qualcomm has used 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BA2FBE">
        <w:rPr>
          <w:rStyle w:val="Emphasis"/>
          <w:highlight w:val="cyan"/>
        </w:rPr>
        <w:t>intricate web</w:t>
      </w:r>
      <w:r w:rsidRPr="00BA2FBE">
        <w:rPr>
          <w:rStyle w:val="StyleUnderline"/>
          <w:highlight w:val="cyan"/>
        </w:rPr>
        <w:t xml:space="preserve"> of</w:t>
      </w:r>
      <w:r w:rsidRPr="00EF58DC">
        <w:rPr>
          <w:rStyle w:val="StyleUnderline"/>
        </w:rPr>
        <w:t xml:space="preserve"> </w:t>
      </w:r>
      <w:r w:rsidRPr="00EF58DC">
        <w:rPr>
          <w:rStyle w:val="Emphasis"/>
        </w:rPr>
        <w:t xml:space="preserve">patent </w:t>
      </w:r>
      <w:r w:rsidRPr="00BA2FBE">
        <w:rPr>
          <w:rStyle w:val="Emphasis"/>
          <w:highlight w:val="cyan"/>
        </w:rPr>
        <w:t>licensing</w:t>
      </w:r>
      <w:r w:rsidRPr="00995776">
        <w:rPr>
          <w:sz w:val="16"/>
        </w:rPr>
        <w:t xml:space="preserve"> </w:t>
      </w:r>
      <w:r w:rsidRPr="00EF58DC">
        <w:rPr>
          <w:rStyle w:val="StyleUnderline"/>
        </w:rPr>
        <w:lastRenderedPageBreak/>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BA2FBE">
        <w:rPr>
          <w:rStyle w:val="StyleUnderline"/>
          <w:highlight w:val="cyan"/>
        </w:rPr>
        <w:t xml:space="preserve">to force </w:t>
      </w:r>
      <w:r w:rsidRPr="00721D7D">
        <w:rPr>
          <w:rStyle w:val="StyleUnderline"/>
        </w:rPr>
        <w:t xml:space="preserve">competitor </w:t>
      </w:r>
      <w:r w:rsidRPr="00BA2FBE">
        <w:rPr>
          <w:rStyle w:val="StyleUnderline"/>
          <w:highlight w:val="cyan"/>
        </w:rPr>
        <w:t xml:space="preserve">chipmakers </w:t>
      </w:r>
      <w:r w:rsidRPr="00BA2FBE">
        <w:rPr>
          <w:rStyle w:val="Emphasis"/>
          <w:highlight w:val="cyan"/>
        </w:rPr>
        <w:t>out</w:t>
      </w:r>
      <w:r w:rsidRPr="00BA2FBE">
        <w:rPr>
          <w:rStyle w:val="StyleUnderline"/>
          <w:highlight w:val="cyan"/>
        </w:rPr>
        <w:t xml:space="preserve"> of the </w:t>
      </w:r>
      <w:r w:rsidRPr="00BA2FBE">
        <w:rPr>
          <w:rStyle w:val="Emphasis"/>
          <w:highlight w:val="cyan"/>
        </w:rPr>
        <w:t>market</w:t>
      </w:r>
      <w:r w:rsidRPr="00BA2FBE">
        <w:rPr>
          <w:rStyle w:val="StyleUnderline"/>
          <w:highlight w:val="cyan"/>
        </w:rPr>
        <w:t xml:space="preserve"> and</w:t>
      </w:r>
      <w:r w:rsidRPr="00EF58DC">
        <w:rPr>
          <w:rStyle w:val="StyleUnderline"/>
        </w:rPr>
        <w:t xml:space="preserve"> to </w:t>
      </w:r>
      <w:r w:rsidRPr="00BA2FBE">
        <w:rPr>
          <w:rStyle w:val="StyleUnderline"/>
          <w:highlight w:val="cyan"/>
        </w:rPr>
        <w:t>extract</w:t>
      </w:r>
      <w:r w:rsidRPr="00EF58DC">
        <w:rPr>
          <w:rStyle w:val="StyleUnderline"/>
        </w:rPr>
        <w:t xml:space="preserve"> </w:t>
      </w:r>
      <w:r w:rsidRPr="00EF58DC">
        <w:rPr>
          <w:rStyle w:val="Emphasis"/>
        </w:rPr>
        <w:t>concessions</w:t>
      </w:r>
      <w:r w:rsidRPr="00EF58DC">
        <w:rPr>
          <w:rStyle w:val="StyleUnderline"/>
        </w:rPr>
        <w:t xml:space="preserve"> and </w:t>
      </w:r>
      <w:r w:rsidRPr="00BA2FBE">
        <w:rPr>
          <w:rStyle w:val="StyleUnderline"/>
          <w:highlight w:val="cyan"/>
        </w:rPr>
        <w:t xml:space="preserve">high </w:t>
      </w:r>
      <w:r w:rsidRPr="00722B36">
        <w:rPr>
          <w:rStyle w:val="StyleUnderline"/>
        </w:rPr>
        <w:t xml:space="preserve">patent </w:t>
      </w:r>
      <w:r w:rsidRPr="00BA2FBE">
        <w:rPr>
          <w:rStyle w:val="Emphasis"/>
          <w:highlight w:val="cyan"/>
        </w:rPr>
        <w:t>royalties</w:t>
      </w:r>
      <w:r w:rsidRPr="00EF58DC">
        <w:rPr>
          <w:rStyle w:val="StyleUnderline"/>
        </w:rPr>
        <w:t xml:space="preserve"> from smartphone</w:t>
      </w:r>
      <w:r w:rsidRPr="00995776">
        <w:rPr>
          <w:sz w:val="16"/>
        </w:rPr>
        <w:t xml:space="preserve"> and mobile-device </w:t>
      </w:r>
      <w:r w:rsidRPr="00EF58DC">
        <w:rPr>
          <w:rStyle w:val="StyleUnderline"/>
        </w:rPr>
        <w:t>makers</w:t>
      </w:r>
      <w:r w:rsidRPr="00995776">
        <w:rPr>
          <w:sz w:val="16"/>
        </w:rPr>
        <w:t>.</w:t>
      </w:r>
    </w:p>
    <w:p w14:paraId="1B8BE0FA" w14:textId="77777777" w:rsidR="0092612F" w:rsidRPr="00721D7D" w:rsidRDefault="0092612F" w:rsidP="0092612F">
      <w:pPr>
        <w:rPr>
          <w:sz w:val="16"/>
          <w:szCs w:val="16"/>
        </w:rPr>
      </w:pPr>
      <w:r w:rsidRPr="00995776">
        <w:rPr>
          <w:sz w:val="16"/>
          <w:szCs w:val="16"/>
        </w:rPr>
        <w:t>Qualcomm today faces only one major U.S. competitor—Intel, whose chips Apple recently </w:t>
      </w:r>
      <w:hyperlink r:id="rId16"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7"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6042917D" w14:textId="77777777" w:rsidR="0092612F" w:rsidRPr="00EF58DC" w:rsidRDefault="0092612F" w:rsidP="0092612F">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BA2FBE">
        <w:rPr>
          <w:rStyle w:val="StyleUnderline"/>
          <w:highlight w:val="cyan"/>
        </w:rPr>
        <w:t>The best path</w:t>
      </w:r>
      <w:r w:rsidRPr="00BA2FBE">
        <w:rPr>
          <w:sz w:val="16"/>
          <w:highlight w:val="cyan"/>
        </w:rPr>
        <w:t>,</w:t>
      </w:r>
      <w:r w:rsidRPr="00995776">
        <w:rPr>
          <w:sz w:val="16"/>
        </w:rPr>
        <w:t xml:space="preserve"> instead, </w:t>
      </w:r>
      <w:r w:rsidRPr="00BA2FBE">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722B36">
        <w:rPr>
          <w:rStyle w:val="StyleUnderline"/>
        </w:rPr>
        <w:t xml:space="preserve">allowing </w:t>
      </w:r>
      <w:r w:rsidRPr="00BA2FBE">
        <w:rPr>
          <w:rStyle w:val="Emphasis"/>
          <w:highlight w:val="cyan"/>
        </w:rPr>
        <w:t>competition</w:t>
      </w:r>
      <w:r w:rsidRPr="00BA2FBE">
        <w:rPr>
          <w:rStyle w:val="StyleUnderline"/>
          <w:highlight w:val="cyan"/>
        </w:rPr>
        <w:t xml:space="preserve"> and </w:t>
      </w:r>
      <w:r w:rsidRPr="00BA2FBE">
        <w:rPr>
          <w:rStyle w:val="Emphasis"/>
          <w:highlight w:val="cyan"/>
        </w:rPr>
        <w:t>expanding</w:t>
      </w:r>
      <w:r w:rsidRPr="00EF58DC">
        <w:rPr>
          <w:rStyle w:val="StyleUnderline"/>
        </w:rPr>
        <w:t xml:space="preserve"> the </w:t>
      </w:r>
      <w:r w:rsidRPr="00BA2FBE">
        <w:rPr>
          <w:rStyle w:val="Emphasis"/>
          <w:highlight w:val="cyan"/>
        </w:rPr>
        <w:t>number of firms</w:t>
      </w:r>
      <w:r w:rsidRPr="00EF58DC">
        <w:rPr>
          <w:rStyle w:val="StyleUnderline"/>
        </w:rPr>
        <w:t xml:space="preserve"> working </w:t>
      </w:r>
      <w:r w:rsidRPr="00BA2FBE">
        <w:rPr>
          <w:rStyle w:val="StyleUnderline"/>
          <w:highlight w:val="cyan"/>
        </w:rPr>
        <w:t>on 5G.</w:t>
      </w:r>
    </w:p>
    <w:p w14:paraId="74D44ADD" w14:textId="77777777" w:rsidR="0092612F" w:rsidRPr="00995776" w:rsidRDefault="0092612F" w:rsidP="0092612F">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8" w:tgtFrame="_blank" w:history="1">
        <w:r w:rsidRPr="00995776">
          <w:rPr>
            <w:rStyle w:val="Hyperlink"/>
            <w:sz w:val="16"/>
          </w:rPr>
          <w:t>better cybersecurity</w:t>
        </w:r>
      </w:hyperlink>
      <w:r w:rsidRPr="00995776">
        <w:rPr>
          <w:sz w:val="16"/>
        </w:rPr>
        <w:t> in products, making them less vulnerable to hacking or misuse.</w:t>
      </w:r>
    </w:p>
    <w:p w14:paraId="0F48F40D" w14:textId="77777777" w:rsidR="0092612F" w:rsidRPr="00EF58DC" w:rsidRDefault="0092612F" w:rsidP="0092612F">
      <w:pPr>
        <w:rPr>
          <w:rStyle w:val="StyleUnderline"/>
        </w:rPr>
      </w:pPr>
      <w:r w:rsidRPr="00BA2FBE">
        <w:rPr>
          <w:rStyle w:val="StyleUnderline"/>
          <w:highlight w:val="cyan"/>
        </w:rPr>
        <w:t>Competition is</w:t>
      </w:r>
      <w:r w:rsidRPr="00EF58DC">
        <w:rPr>
          <w:rStyle w:val="StyleUnderline"/>
        </w:rPr>
        <w:t xml:space="preserve"> </w:t>
      </w:r>
      <w:r w:rsidRPr="00EF58DC">
        <w:rPr>
          <w:rStyle w:val="Emphasis"/>
        </w:rPr>
        <w:t xml:space="preserve">especially </w:t>
      </w:r>
      <w:r w:rsidRPr="00BA2FBE">
        <w:rPr>
          <w:rStyle w:val="Emphasis"/>
          <w:highlight w:val="cyan"/>
        </w:rPr>
        <w:t>crucial</w:t>
      </w:r>
      <w:r w:rsidRPr="00BA2FBE">
        <w:rPr>
          <w:sz w:val="16"/>
          <w:highlight w:val="cyan"/>
        </w:rPr>
        <w:t xml:space="preserve"> </w:t>
      </w:r>
      <w:r w:rsidRPr="00BA2FBE">
        <w:rPr>
          <w:rStyle w:val="StyleUnderline"/>
          <w:highlight w:val="cyan"/>
        </w:rPr>
        <w:t>when it comes to</w:t>
      </w:r>
      <w:r w:rsidRPr="00995776">
        <w:rPr>
          <w:sz w:val="16"/>
        </w:rPr>
        <w:t xml:space="preserve"> the </w:t>
      </w:r>
      <w:r w:rsidRPr="00BA2FBE">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BA2FBE">
        <w:rPr>
          <w:rStyle w:val="StyleUnderline"/>
          <w:highlight w:val="cyan"/>
        </w:rPr>
        <w:t>Ensuring</w:t>
      </w:r>
      <w:r w:rsidRPr="00995776">
        <w:rPr>
          <w:sz w:val="16"/>
        </w:rPr>
        <w:t xml:space="preserve"> that </w:t>
      </w:r>
      <w:r w:rsidRPr="00EF58DC">
        <w:rPr>
          <w:rStyle w:val="StyleUnderline"/>
        </w:rPr>
        <w:t xml:space="preserve">3GPP’s </w:t>
      </w:r>
      <w:r w:rsidRPr="00BA2FBE">
        <w:rPr>
          <w:rStyle w:val="StyleUnderline"/>
          <w:highlight w:val="cyan"/>
        </w:rPr>
        <w:t xml:space="preserve">standards reflect </w:t>
      </w:r>
      <w:r w:rsidRPr="00BA2FBE">
        <w:rPr>
          <w:rStyle w:val="Emphasis"/>
          <w:highlight w:val="cyan"/>
        </w:rPr>
        <w:t>American values</w:t>
      </w:r>
      <w:r w:rsidRPr="00BA2FBE">
        <w:rPr>
          <w:sz w:val="16"/>
          <w:highlight w:val="cyan"/>
        </w:rPr>
        <w:t xml:space="preserve"> </w:t>
      </w:r>
      <w:r w:rsidRPr="00BA2FBE">
        <w:rPr>
          <w:rStyle w:val="StyleUnderline"/>
          <w:highlight w:val="cyan"/>
        </w:rPr>
        <w:t>requires</w:t>
      </w:r>
      <w:r w:rsidRPr="00EF58DC">
        <w:rPr>
          <w:rStyle w:val="StyleUnderline"/>
        </w:rPr>
        <w:t xml:space="preserve"> having </w:t>
      </w:r>
      <w:r w:rsidRPr="00BA2FBE">
        <w:rPr>
          <w:rStyle w:val="Emphasis"/>
          <w:highlight w:val="cyan"/>
        </w:rPr>
        <w:t>as many</w:t>
      </w:r>
      <w:r w:rsidRPr="00EF58DC">
        <w:rPr>
          <w:rStyle w:val="StyleUnderline"/>
        </w:rPr>
        <w:t xml:space="preserve"> American </w:t>
      </w:r>
      <w:r w:rsidRPr="00BA2FBE">
        <w:rPr>
          <w:rStyle w:val="Emphasis"/>
          <w:highlight w:val="cyan"/>
        </w:rPr>
        <w:t>companies</w:t>
      </w:r>
      <w:r w:rsidRPr="00BA2FBE">
        <w:rPr>
          <w:rStyle w:val="StyleUnderline"/>
          <w:highlight w:val="cyan"/>
        </w:rPr>
        <w:t xml:space="preserve"> at the negotiating table </w:t>
      </w:r>
      <w:r w:rsidRPr="00BA2FBE">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7CC7629F" w14:textId="77777777" w:rsidR="0092612F" w:rsidRPr="00995776" w:rsidRDefault="0092612F" w:rsidP="0092612F">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BA2FBE">
        <w:rPr>
          <w:rStyle w:val="StyleUnderline"/>
          <w:highlight w:val="cyan"/>
        </w:rPr>
        <w:t>patent laws</w:t>
      </w:r>
      <w:r w:rsidRPr="00995776">
        <w:rPr>
          <w:sz w:val="16"/>
        </w:rPr>
        <w:t xml:space="preserve">, </w:t>
      </w:r>
      <w:r w:rsidRPr="00EF58DC">
        <w:rPr>
          <w:rStyle w:val="StyleUnderline"/>
        </w:rPr>
        <w:t xml:space="preserve">which </w:t>
      </w:r>
      <w:r w:rsidRPr="00BA2FBE">
        <w:rPr>
          <w:rStyle w:val="StyleUnderline"/>
          <w:highlight w:val="cyan"/>
        </w:rPr>
        <w:t xml:space="preserve">encourage companies to pour dollars into complex </w:t>
      </w:r>
      <w:r w:rsidRPr="00BA2FBE">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BA2FBE">
        <w:rPr>
          <w:rStyle w:val="Emphasis"/>
          <w:highlight w:val="cyan"/>
        </w:rPr>
        <w:t>schemes</w:t>
      </w:r>
      <w:r w:rsidRPr="00995776">
        <w:rPr>
          <w:sz w:val="16"/>
        </w:rPr>
        <w:t>—as companies like Qualcomm have done—</w:t>
      </w:r>
      <w:r w:rsidRPr="00BA2FBE">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BA2FBE">
        <w:rPr>
          <w:rStyle w:val="StyleUnderline"/>
          <w:highlight w:val="cyan"/>
        </w:rPr>
        <w:t>build</w:t>
      </w:r>
      <w:r w:rsidRPr="00EF58DC">
        <w:rPr>
          <w:rStyle w:val="StyleUnderline"/>
        </w:rPr>
        <w:t xml:space="preserve">ing </w:t>
      </w:r>
      <w:r w:rsidRPr="00EF58DC">
        <w:rPr>
          <w:rStyle w:val="Emphasis"/>
        </w:rPr>
        <w:t xml:space="preserve">new </w:t>
      </w:r>
      <w:r w:rsidRPr="00BA2FBE">
        <w:rPr>
          <w:rStyle w:val="Emphasis"/>
          <w:highlight w:val="cyan"/>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BA2FBE">
        <w:rPr>
          <w:rStyle w:val="StyleUnderline"/>
          <w:highlight w:val="cyan"/>
        </w:rPr>
        <w:t xml:space="preserve">we </w:t>
      </w:r>
      <w:r w:rsidRPr="00BA2FBE">
        <w:rPr>
          <w:rStyle w:val="Emphasis"/>
          <w:highlight w:val="cyan"/>
        </w:rPr>
        <w:t>lose the race</w:t>
      </w:r>
      <w:r w:rsidRPr="00BA2FBE">
        <w:rPr>
          <w:rStyle w:val="StyleUnderline"/>
          <w:highlight w:val="cyan"/>
        </w:rPr>
        <w:t xml:space="preserve"> to 5G</w:t>
      </w:r>
      <w:r w:rsidRPr="00995776">
        <w:rPr>
          <w:sz w:val="16"/>
        </w:rPr>
        <w:t xml:space="preserve"> and other technologies.</w:t>
      </w:r>
    </w:p>
    <w:p w14:paraId="081F6E0B" w14:textId="77777777" w:rsidR="0092612F" w:rsidRPr="00995776" w:rsidRDefault="0092612F" w:rsidP="0092612F">
      <w:pPr>
        <w:rPr>
          <w:sz w:val="16"/>
        </w:rPr>
      </w:pPr>
      <w:r w:rsidRPr="00995776">
        <w:rPr>
          <w:sz w:val="16"/>
        </w:rPr>
        <w:t>But don’t take my word for it. </w:t>
      </w:r>
      <w:hyperlink r:id="rId19"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denounced </w:t>
      </w:r>
      <w:r w:rsidRPr="00721D7D">
        <w:rPr>
          <w:rStyle w:val="StyleUnderline"/>
        </w:rPr>
        <w:t xml:space="preserve">the </w:t>
      </w:r>
      <w:r w:rsidRPr="00BA2FBE">
        <w:rPr>
          <w:rStyle w:val="StyleUnderline"/>
          <w:highlight w:val="cyan"/>
        </w:rPr>
        <w:t>use of 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BA2FBE">
        <w:rPr>
          <w:rStyle w:val="StyleUnderline"/>
          <w:highlight w:val="cyan"/>
        </w:rPr>
        <w:t>dampen</w:t>
      </w:r>
      <w:r w:rsidRPr="00721D7D">
        <w:rPr>
          <w:rStyle w:val="StyleUnderline"/>
        </w:rPr>
        <w:t xml:space="preserve"> the quality, </w:t>
      </w:r>
      <w:r w:rsidRPr="00BA2FBE">
        <w:rPr>
          <w:rStyle w:val="StyleUnderline"/>
          <w:highlight w:val="cyan"/>
        </w:rPr>
        <w:t>innovation</w:t>
      </w:r>
      <w:r w:rsidRPr="00721D7D">
        <w:rPr>
          <w:rStyle w:val="StyleUnderline"/>
        </w:rPr>
        <w:t xml:space="preserve">, competitive pricing, </w:t>
      </w:r>
      <w:r w:rsidRPr="00BA2FBE">
        <w:rPr>
          <w:rStyle w:val="StyleUnderline"/>
          <w:highlight w:val="cyan"/>
        </w:rPr>
        <w:t>and</w:t>
      </w:r>
      <w:r w:rsidRPr="00721D7D">
        <w:rPr>
          <w:rStyle w:val="StyleUnderline"/>
        </w:rPr>
        <w:t xml:space="preserve"> in this case the </w:t>
      </w:r>
      <w:r w:rsidRPr="00BA2FBE">
        <w:rPr>
          <w:rStyle w:val="Emphasis"/>
          <w:highlight w:val="cyan"/>
        </w:rPr>
        <w:t>preservation</w:t>
      </w:r>
      <w:r w:rsidRPr="00BA2FBE">
        <w:rPr>
          <w:rStyle w:val="StyleUnderline"/>
          <w:highlight w:val="cyan"/>
        </w:rPr>
        <w:t xml:space="preserve"> of a </w:t>
      </w:r>
      <w:r w:rsidRPr="00BA2FBE">
        <w:rPr>
          <w:rStyle w:val="Emphasis"/>
          <w:highlight w:val="cyan"/>
        </w:rPr>
        <w:t>strong</w:t>
      </w:r>
      <w:r w:rsidRPr="00BA2FBE">
        <w:rPr>
          <w:rStyle w:val="StyleUnderline"/>
          <w:highlight w:val="cyan"/>
        </w:rPr>
        <w:t xml:space="preserve"> U.S. </w:t>
      </w:r>
      <w:r w:rsidRPr="00BA2FBE">
        <w:rPr>
          <w:rStyle w:val="Emphasis"/>
          <w:highlight w:val="cyan"/>
        </w:rPr>
        <w:t>presence</w:t>
      </w:r>
      <w:r w:rsidRPr="00BA2FBE">
        <w:rPr>
          <w:rStyle w:val="StyleUnderline"/>
          <w:highlight w:val="cyan"/>
        </w:rPr>
        <w:t xml:space="preserve"> in</w:t>
      </w:r>
      <w:r w:rsidRPr="00721D7D">
        <w:rPr>
          <w:rStyle w:val="StyleUnderline"/>
        </w:rPr>
        <w:t xml:space="preserve"> the development of </w:t>
      </w:r>
      <w:r w:rsidRPr="00BA2FBE">
        <w:rPr>
          <w:rStyle w:val="StyleUnderline"/>
          <w:highlight w:val="cyan"/>
        </w:rPr>
        <w:t>5G</w:t>
      </w:r>
      <w:r w:rsidRPr="00721D7D">
        <w:rPr>
          <w:rStyle w:val="StyleUnderline"/>
        </w:rPr>
        <w:t xml:space="preserve"> </w:t>
      </w:r>
      <w:r w:rsidRPr="00721D7D">
        <w:rPr>
          <w:sz w:val="16"/>
        </w:rPr>
        <w:t>and thus the national security of the United States.”</w:t>
      </w:r>
    </w:p>
    <w:p w14:paraId="38CD4E46" w14:textId="77777777" w:rsidR="0092612F" w:rsidRPr="00995776" w:rsidRDefault="0092612F" w:rsidP="0092612F">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20" w:tgtFrame="_blank" w:history="1">
        <w:r w:rsidRPr="00995776">
          <w:rPr>
            <w:rStyle w:val="Hyperlink"/>
            <w:sz w:val="16"/>
            <w:szCs w:val="16"/>
          </w:rPr>
          <w:t>ordinary</w:t>
        </w:r>
      </w:hyperlink>
      <w:r w:rsidRPr="00995776">
        <w:rPr>
          <w:sz w:val="16"/>
          <w:szCs w:val="16"/>
        </w:rPr>
        <w:t> to the </w:t>
      </w:r>
      <w:hyperlink r:id="rId21" w:tgtFrame="_blank" w:history="1">
        <w:r w:rsidRPr="00995776">
          <w:rPr>
            <w:rStyle w:val="Hyperlink"/>
            <w:sz w:val="16"/>
            <w:szCs w:val="16"/>
          </w:rPr>
          <w:t>imperfect</w:t>
        </w:r>
      </w:hyperlink>
      <w:r w:rsidRPr="00995776">
        <w:rPr>
          <w:sz w:val="16"/>
          <w:szCs w:val="16"/>
        </w:rPr>
        <w:t> to the </w:t>
      </w:r>
      <w:hyperlink r:id="rId22"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3" w:tgtFrame="_blank" w:history="1">
        <w:r w:rsidRPr="00995776">
          <w:rPr>
            <w:rStyle w:val="Hyperlink"/>
            <w:sz w:val="16"/>
            <w:szCs w:val="16"/>
          </w:rPr>
          <w:t>five figures</w:t>
        </w:r>
      </w:hyperlink>
      <w:r w:rsidRPr="00995776">
        <w:rPr>
          <w:sz w:val="16"/>
          <w:szCs w:val="16"/>
        </w:rPr>
        <w:t>—and most Chinese patent owners drop their patents </w:t>
      </w:r>
      <w:hyperlink r:id="rId24"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3740A8B3" w14:textId="77777777" w:rsidR="0092612F" w:rsidRDefault="0092612F" w:rsidP="0092612F">
      <w:pPr>
        <w:rPr>
          <w:rStyle w:val="StyleUnderline"/>
        </w:rPr>
      </w:pPr>
      <w:r w:rsidRPr="00995776">
        <w:rPr>
          <w:sz w:val="16"/>
        </w:rPr>
        <w:t xml:space="preserve">The United States should take the same tack if it wants to match China in 5G. </w:t>
      </w:r>
      <w:r w:rsidRPr="00EF58DC">
        <w:rPr>
          <w:rStyle w:val="StyleUnderline"/>
        </w:rPr>
        <w:t xml:space="preserve">Ever-stronger </w:t>
      </w:r>
      <w:r w:rsidRPr="00BA2FBE">
        <w:rPr>
          <w:rStyle w:val="StyleUnderline"/>
          <w:highlight w:val="cyan"/>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BA2FBE">
        <w:rPr>
          <w:rStyle w:val="StyleUnderline"/>
          <w:highlight w:val="cyan"/>
        </w:rPr>
        <w:t>are 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BA2FBE">
        <w:rPr>
          <w:rStyle w:val="Emphasis"/>
          <w:highlight w:val="cyan"/>
        </w:rPr>
        <w:t>competitiveness</w:t>
      </w:r>
      <w:r w:rsidRPr="00BA2FBE">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4694A9A1" w14:textId="77777777" w:rsidR="0092612F" w:rsidRDefault="0092612F" w:rsidP="0092612F">
      <w:pPr>
        <w:rPr>
          <w:rFonts w:eastAsiaTheme="majorEastAsia" w:cstheme="majorBidi"/>
          <w:b/>
          <w:iCs/>
          <w:sz w:val="26"/>
        </w:rPr>
      </w:pPr>
    </w:p>
    <w:p w14:paraId="503C4DB8" w14:textId="77777777" w:rsidR="0092612F" w:rsidRDefault="0092612F" w:rsidP="0092612F">
      <w:pPr>
        <w:pStyle w:val="Heading4"/>
      </w:pPr>
      <w:r>
        <w:t xml:space="preserve">Standards leadership allows China to </w:t>
      </w:r>
      <w:r w:rsidRPr="003D7D43">
        <w:t>export</w:t>
      </w:r>
      <w:r>
        <w:t xml:space="preserve"> digital authoritarianism. </w:t>
      </w:r>
    </w:p>
    <w:p w14:paraId="347E6994" w14:textId="77777777" w:rsidR="0092612F" w:rsidRPr="00702D72" w:rsidRDefault="0092612F" w:rsidP="0092612F">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70A53585" w14:textId="77777777" w:rsidR="0092612F" w:rsidRPr="003D7D43" w:rsidRDefault="0092612F" w:rsidP="0092612F">
      <w:pPr>
        <w:rPr>
          <w:sz w:val="16"/>
        </w:rPr>
      </w:pPr>
      <w:r w:rsidRPr="003D7D43">
        <w:rPr>
          <w:sz w:val="16"/>
        </w:rPr>
        <w:lastRenderedPageBreak/>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BA2FBE">
        <w:rPr>
          <w:rStyle w:val="StyleUnderline"/>
          <w:highlight w:val="cyan"/>
        </w:rPr>
        <w:t>Chinese</w:t>
      </w:r>
      <w:r w:rsidRPr="003D7D43">
        <w:rPr>
          <w:rStyle w:val="StyleUnderline"/>
        </w:rPr>
        <w:t xml:space="preserve"> bloc</w:t>
      </w:r>
      <w:r w:rsidRPr="00C47630">
        <w:rPr>
          <w:rStyle w:val="StyleUnderline"/>
        </w:rPr>
        <w:t xml:space="preserve"> of private industry </w:t>
      </w:r>
      <w:r w:rsidRPr="00BA2FBE">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BA2FBE">
        <w:rPr>
          <w:rStyle w:val="StyleUnderline"/>
          <w:highlight w:val="cyan"/>
        </w:rPr>
        <w:t>leverage</w:t>
      </w:r>
      <w:r w:rsidRPr="003D7D43">
        <w:rPr>
          <w:sz w:val="16"/>
        </w:rPr>
        <w:t xml:space="preserve"> the flaws of </w:t>
      </w:r>
      <w:r w:rsidRPr="00BA2FBE">
        <w:rPr>
          <w:rStyle w:val="StyleUnderline"/>
          <w:highlight w:val="cyan"/>
        </w:rPr>
        <w:t xml:space="preserve">this system for </w:t>
      </w:r>
      <w:r w:rsidRPr="00BA2FBE">
        <w:rPr>
          <w:rStyle w:val="Emphasis"/>
          <w:highlight w:val="cyan"/>
        </w:rPr>
        <w:t>political</w:t>
      </w:r>
      <w:r w:rsidRPr="003D7D43">
        <w:rPr>
          <w:sz w:val="16"/>
        </w:rPr>
        <w:t xml:space="preserve"> and economic </w:t>
      </w:r>
      <w:r w:rsidRPr="00BA2FBE">
        <w:rPr>
          <w:rStyle w:val="Emphasis"/>
          <w:highlight w:val="cyan"/>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0D031898" w14:textId="77777777" w:rsidR="0092612F" w:rsidRPr="003D7D43" w:rsidRDefault="0092612F" w:rsidP="0092612F">
      <w:pPr>
        <w:rPr>
          <w:sz w:val="16"/>
          <w:szCs w:val="16"/>
        </w:rPr>
      </w:pPr>
      <w:r w:rsidRPr="003D7D43">
        <w:rPr>
          <w:sz w:val="16"/>
          <w:szCs w:val="16"/>
        </w:rPr>
        <w:t>Obscurity Through Complexity</w:t>
      </w:r>
    </w:p>
    <w:p w14:paraId="4AD33AA3" w14:textId="77777777" w:rsidR="0092612F" w:rsidRPr="003D7D43" w:rsidRDefault="0092612F" w:rsidP="0092612F">
      <w:pPr>
        <w:rPr>
          <w:sz w:val="16"/>
        </w:rPr>
      </w:pPr>
      <w:r w:rsidRPr="003D7D43">
        <w:rPr>
          <w:sz w:val="16"/>
        </w:rPr>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5"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BA2FBE">
        <w:rPr>
          <w:rStyle w:val="StyleUnderline"/>
          <w:highlight w:val="cyan"/>
        </w:rPr>
        <w:t xml:space="preserve">standards are </w:t>
      </w:r>
      <w:r w:rsidRPr="00BA2FBE">
        <w:rPr>
          <w:rStyle w:val="Emphasis"/>
          <w:highlight w:val="cyan"/>
        </w:rPr>
        <w:t>unequivocally</w:t>
      </w:r>
      <w:r w:rsidRPr="00BA2FBE">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proofErr w:type="spellStart"/>
      <w:r w:rsidRPr="00BA2FBE">
        <w:rPr>
          <w:rStyle w:val="StyleUnderline"/>
          <w:highlight w:val="cyan"/>
        </w:rPr>
        <w:t>behaviour</w:t>
      </w:r>
      <w:proofErr w:type="spellEnd"/>
      <w:r w:rsidRPr="00BA2FBE">
        <w:rPr>
          <w:rStyle w:val="StyleUnderline"/>
          <w:highlight w:val="cyan"/>
        </w:rPr>
        <w:t xml:space="preserve">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BA2FBE">
        <w:rPr>
          <w:rStyle w:val="StyleUnderline"/>
          <w:highlight w:val="cyan"/>
        </w:rPr>
        <w:t>3GPP</w:t>
      </w:r>
      <w:r w:rsidRPr="003D7D43">
        <w:rPr>
          <w:sz w:val="16"/>
        </w:rPr>
        <w:t xml:space="preserve"> is responsible for standards setting for mobile telecommunications. It </w:t>
      </w:r>
      <w:r w:rsidRPr="00BA2FBE">
        <w:rPr>
          <w:rStyle w:val="StyleUnderline"/>
          <w:highlight w:val="cyan"/>
        </w:rPr>
        <w:t>covers</w:t>
      </w:r>
      <w:r w:rsidRPr="00C47630">
        <w:rPr>
          <w:rStyle w:val="StyleUnderline"/>
        </w:rPr>
        <w:t xml:space="preserve"> everything from </w:t>
      </w:r>
      <w:r w:rsidRPr="00BA2FBE">
        <w:rPr>
          <w:rStyle w:val="Emphasis"/>
          <w:highlight w:val="cyan"/>
        </w:rPr>
        <w:t>5G</w:t>
      </w:r>
      <w:r w:rsidRPr="00BA2FBE">
        <w:rPr>
          <w:rStyle w:val="StyleUnderline"/>
          <w:highlight w:val="cyan"/>
        </w:rPr>
        <w:t xml:space="preserve"> through</w:t>
      </w:r>
      <w:r w:rsidRPr="00C47630">
        <w:rPr>
          <w:rStyle w:val="StyleUnderline"/>
        </w:rPr>
        <w:t xml:space="preserve"> to </w:t>
      </w:r>
      <w:r w:rsidRPr="00BA2FBE">
        <w:rPr>
          <w:rStyle w:val="Emphasis"/>
          <w:highlight w:val="cyan"/>
        </w:rPr>
        <w:t>autonomous vehicles</w:t>
      </w:r>
      <w:r w:rsidRPr="00BA2FBE">
        <w:rPr>
          <w:rStyle w:val="StyleUnderline"/>
          <w:highlight w:val="cyan"/>
        </w:rPr>
        <w:t xml:space="preserve"> and</w:t>
      </w:r>
      <w:r w:rsidRPr="00C47630">
        <w:rPr>
          <w:rStyle w:val="StyleUnderline"/>
        </w:rPr>
        <w:t xml:space="preserve"> the </w:t>
      </w:r>
      <w:r w:rsidRPr="00BA2FBE">
        <w:rPr>
          <w:rStyle w:val="Emphasis"/>
          <w:highlight w:val="cyan"/>
        </w:rPr>
        <w:t>I</w:t>
      </w:r>
      <w:r w:rsidRPr="00C47630">
        <w:rPr>
          <w:rStyle w:val="StyleUnderline"/>
        </w:rPr>
        <w:t xml:space="preserve">nternet </w:t>
      </w:r>
      <w:r w:rsidRPr="00BA2FBE">
        <w:rPr>
          <w:rStyle w:val="Emphasis"/>
          <w:highlight w:val="cyan"/>
        </w:rPr>
        <w:t>o</w:t>
      </w:r>
      <w:r w:rsidRPr="00C47630">
        <w:rPr>
          <w:rStyle w:val="StyleUnderline"/>
        </w:rPr>
        <w:t xml:space="preserve">f </w:t>
      </w:r>
      <w:r w:rsidRPr="00BA2FBE">
        <w:rPr>
          <w:rStyle w:val="Emphasis"/>
          <w:highlight w:val="cyan"/>
        </w:rPr>
        <w:t>T</w:t>
      </w:r>
      <w:r w:rsidRPr="00C47630">
        <w:rPr>
          <w:rStyle w:val="StyleUnderline"/>
        </w:rPr>
        <w:t>hings</w:t>
      </w:r>
      <w:r w:rsidRPr="003D7D43">
        <w:rPr>
          <w:sz w:val="16"/>
        </w:rPr>
        <w:t xml:space="preserve">. These are the bodies defining how the modern world is constructed. </w:t>
      </w:r>
    </w:p>
    <w:p w14:paraId="247D5AA1" w14:textId="77777777" w:rsidR="0092612F" w:rsidRPr="003D7D43" w:rsidRDefault="0092612F" w:rsidP="0092612F">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BA2FBE">
        <w:rPr>
          <w:rStyle w:val="StyleUnderline"/>
          <w:highlight w:val="cyan"/>
        </w:rPr>
        <w:t>the same process</w:t>
      </w:r>
      <w:r w:rsidRPr="00C47630">
        <w:rPr>
          <w:rStyle w:val="StyleUnderline"/>
        </w:rPr>
        <w:t xml:space="preserve"> is responsible for what</w:t>
      </w:r>
      <w:r w:rsidRPr="003D7D43">
        <w:rPr>
          <w:sz w:val="16"/>
        </w:rPr>
        <w:t xml:space="preserve"> ultimately </w:t>
      </w:r>
      <w:r w:rsidRPr="00BA2FBE">
        <w:rPr>
          <w:rStyle w:val="StyleUnderline"/>
          <w:highlight w:val="cyan"/>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BA2FBE">
        <w:rPr>
          <w:rStyle w:val="Emphasis"/>
          <w:highlight w:val="cyan"/>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BA2FBE">
        <w:rPr>
          <w:rStyle w:val="StyleUnderline"/>
          <w:highlight w:val="cyan"/>
        </w:rPr>
        <w:t xml:space="preserve">level of </w:t>
      </w:r>
      <w:proofErr w:type="spellStart"/>
      <w:r w:rsidRPr="00BA2FBE">
        <w:rPr>
          <w:rStyle w:val="Emphasis"/>
          <w:highlight w:val="cyan"/>
        </w:rPr>
        <w:t>centralised</w:t>
      </w:r>
      <w:proofErr w:type="spellEnd"/>
      <w:r w:rsidRPr="00BA2FBE">
        <w:rPr>
          <w:rStyle w:val="StyleUnderline"/>
          <w:highlight w:val="cyan"/>
        </w:rPr>
        <w:t xml:space="preserve"> state </w:t>
      </w:r>
      <w:r w:rsidRPr="00BA2FBE">
        <w:rPr>
          <w:rStyle w:val="Emphasis"/>
          <w:highlight w:val="cyan"/>
        </w:rPr>
        <w:t>control</w:t>
      </w:r>
      <w:r w:rsidRPr="00BA2FBE">
        <w:rPr>
          <w:rStyle w:val="StyleUnderline"/>
          <w:highlight w:val="cyan"/>
        </w:rPr>
        <w:t xml:space="preserve"> at the</w:t>
      </w:r>
      <w:r w:rsidRPr="00C47630">
        <w:rPr>
          <w:rStyle w:val="StyleUnderline"/>
        </w:rPr>
        <w:t xml:space="preserve"> technical foundations of the </w:t>
      </w:r>
      <w:r w:rsidRPr="00BA2FBE">
        <w:rPr>
          <w:rStyle w:val="StyleUnderline"/>
          <w:highlight w:val="cyan"/>
        </w:rPr>
        <w:t>internet</w:t>
      </w:r>
      <w:r w:rsidRPr="00BA2FBE">
        <w:rPr>
          <w:sz w:val="16"/>
          <w:highlight w:val="cyan"/>
        </w:rPr>
        <w:t xml:space="preserve">, </w:t>
      </w:r>
      <w:r w:rsidRPr="00BA2FBE">
        <w:rPr>
          <w:rStyle w:val="StyleUnderline"/>
          <w:highlight w:val="cyan"/>
        </w:rPr>
        <w:t>and</w:t>
      </w:r>
      <w:r w:rsidRPr="00C47630">
        <w:rPr>
          <w:rStyle w:val="StyleUnderline"/>
        </w:rPr>
        <w:t xml:space="preserve"> the </w:t>
      </w:r>
      <w:r w:rsidRPr="00BA2FBE">
        <w:rPr>
          <w:rStyle w:val="Emphasis"/>
          <w:highlight w:val="cyan"/>
        </w:rPr>
        <w:t>protections</w:t>
      </w:r>
      <w:r w:rsidRPr="00BA2FBE">
        <w:rPr>
          <w:rStyle w:val="StyleUnderline"/>
          <w:highlight w:val="cyan"/>
        </w:rPr>
        <w:t xml:space="preserve"> of</w:t>
      </w:r>
      <w:r w:rsidRPr="003D7D43">
        <w:rPr>
          <w:sz w:val="16"/>
        </w:rPr>
        <w:t xml:space="preserve"> personally </w:t>
      </w:r>
      <w:r w:rsidRPr="00C47630">
        <w:rPr>
          <w:rStyle w:val="StyleUnderline"/>
        </w:rPr>
        <w:t xml:space="preserve">identifiable </w:t>
      </w:r>
      <w:r w:rsidRPr="00BA2FBE">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780A9D0A" w14:textId="77777777" w:rsidR="0092612F" w:rsidRPr="003D7D43" w:rsidRDefault="0092612F" w:rsidP="0092612F">
      <w:pPr>
        <w:rPr>
          <w:sz w:val="16"/>
          <w:szCs w:val="16"/>
        </w:rPr>
      </w:pPr>
      <w:r w:rsidRPr="003D7D43">
        <w:rPr>
          <w:sz w:val="16"/>
          <w:szCs w:val="16"/>
        </w:rPr>
        <w:t>Internal Competition vs Strategic Direction</w:t>
      </w:r>
    </w:p>
    <w:p w14:paraId="4A377E92" w14:textId="77777777" w:rsidR="0092612F" w:rsidRPr="003D7D43" w:rsidRDefault="0092612F" w:rsidP="0092612F">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6" w:history="1">
        <w:r w:rsidRPr="003D7D43">
          <w:rPr>
            <w:rStyle w:val="Hyperlink"/>
            <w:sz w:val="16"/>
            <w:szCs w:val="16"/>
          </w:rPr>
          <w:t>some licensing of standards are controlled by state or EU led institutions.</w:t>
        </w:r>
      </w:hyperlink>
      <w:r w:rsidRPr="003D7D43">
        <w:rPr>
          <w:sz w:val="16"/>
          <w:szCs w:val="16"/>
        </w:rPr>
        <w:t xml:space="preserve"> </w:t>
      </w:r>
    </w:p>
    <w:p w14:paraId="4DFF7D48" w14:textId="77777777" w:rsidR="0092612F" w:rsidRPr="00C47630" w:rsidRDefault="0092612F" w:rsidP="0092612F">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Underline"/>
        </w:rPr>
        <w:t xml:space="preserve">Technical </w:t>
      </w:r>
      <w:r w:rsidRPr="00BA2FBE">
        <w:rPr>
          <w:rStyle w:val="StyleUnderline"/>
          <w:highlight w:val="cyan"/>
        </w:rPr>
        <w:t>standards have</w:t>
      </w:r>
      <w:r w:rsidRPr="003D7D43">
        <w:rPr>
          <w:sz w:val="16"/>
        </w:rPr>
        <w:t xml:space="preserve"> also </w:t>
      </w:r>
      <w:r w:rsidRPr="00BA2FBE">
        <w:rPr>
          <w:rStyle w:val="StyleUnderline"/>
          <w:highlight w:val="cyan"/>
        </w:rPr>
        <w:t>become</w:t>
      </w:r>
      <w:r w:rsidRPr="00C47630">
        <w:rPr>
          <w:rStyle w:val="StyleUnderline"/>
        </w:rPr>
        <w:t xml:space="preserve"> an increasingly </w:t>
      </w:r>
      <w:r w:rsidRPr="00BA2FBE">
        <w:rPr>
          <w:rStyle w:val="StyleUnderline"/>
          <w:highlight w:val="cyan"/>
        </w:rPr>
        <w:t>central</w:t>
      </w:r>
      <w:r w:rsidRPr="00C47630">
        <w:rPr>
          <w:rStyle w:val="StyleUnderline"/>
        </w:rPr>
        <w:t xml:space="preserve"> component </w:t>
      </w:r>
      <w:r w:rsidRPr="00BA2FBE">
        <w:rPr>
          <w:rStyle w:val="StyleUnderline"/>
          <w:highlight w:val="cyan"/>
        </w:rPr>
        <w:t xml:space="preserve">of the </w:t>
      </w:r>
      <w:r w:rsidRPr="00BA2FBE">
        <w:rPr>
          <w:rStyle w:val="Emphasis"/>
          <w:highlight w:val="cyan"/>
        </w:rPr>
        <w:t>Digital Silk Road</w:t>
      </w:r>
      <w:r w:rsidRPr="00BA2FBE">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BA2FBE">
        <w:rPr>
          <w:rStyle w:val="StyleUnderline"/>
          <w:highlight w:val="cyan"/>
        </w:rPr>
        <w:t>increasing uptake of</w:t>
      </w:r>
      <w:r w:rsidRPr="00C47630">
        <w:rPr>
          <w:rStyle w:val="StyleUnderline"/>
        </w:rPr>
        <w:t xml:space="preserve"> Chinese technical </w:t>
      </w:r>
      <w:r w:rsidRPr="00BA2FBE">
        <w:rPr>
          <w:rStyle w:val="StyleUnderline"/>
          <w:highlight w:val="cyan"/>
        </w:rPr>
        <w:t xml:space="preserve">standards in </w:t>
      </w:r>
      <w:r w:rsidRPr="00BA2FBE">
        <w:rPr>
          <w:rStyle w:val="Emphasis"/>
          <w:highlight w:val="cyan"/>
        </w:rPr>
        <w:t>partner countries.</w:t>
      </w:r>
      <w:r w:rsidRPr="00C47630">
        <w:rPr>
          <w:rStyle w:val="Emphasis"/>
        </w:rPr>
        <w:t xml:space="preserve"> </w:t>
      </w:r>
    </w:p>
    <w:p w14:paraId="5D760F9E" w14:textId="77777777" w:rsidR="0092612F" w:rsidRPr="003D7D43" w:rsidRDefault="0092612F" w:rsidP="0092612F">
      <w:pPr>
        <w:rPr>
          <w:sz w:val="16"/>
        </w:rPr>
      </w:pPr>
      <w:r w:rsidRPr="00C47630">
        <w:rPr>
          <w:rStyle w:val="StyleUnderline"/>
        </w:rPr>
        <w:t xml:space="preserve">The implications of </w:t>
      </w:r>
      <w:r w:rsidRPr="00BA2FBE">
        <w:rPr>
          <w:rStyle w:val="StyleUnderline"/>
          <w:highlight w:val="cyan"/>
        </w:rPr>
        <w:t>this clash between</w:t>
      </w:r>
      <w:r w:rsidRPr="003D7D43">
        <w:rPr>
          <w:sz w:val="16"/>
        </w:rPr>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rPr>
          <w:sz w:val="16"/>
        </w:rPr>
        <w:t xml:space="preserve"> that is </w:t>
      </w:r>
      <w:r w:rsidRPr="00C47630">
        <w:rPr>
          <w:rStyle w:val="StyleUnderline"/>
        </w:rPr>
        <w:t xml:space="preserve">driven by </w:t>
      </w:r>
      <w:r w:rsidRPr="00BA2FBE">
        <w:rPr>
          <w:rStyle w:val="StyleUnderline"/>
          <w:highlight w:val="cyan"/>
        </w:rPr>
        <w:t>the market versus</w:t>
      </w:r>
      <w:r w:rsidRPr="003D7D43">
        <w:rPr>
          <w:sz w:val="16"/>
        </w:rPr>
        <w:t xml:space="preserve"> one driven by an </w:t>
      </w:r>
      <w:r w:rsidRPr="00BA2FBE">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BA2FBE">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BA2FBE">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1541FFC9" w14:textId="77777777" w:rsidR="0092612F" w:rsidRDefault="0092612F" w:rsidP="0092612F"/>
    <w:p w14:paraId="1FFE7E44" w14:textId="77777777" w:rsidR="0092612F" w:rsidRDefault="0092612F" w:rsidP="0092612F">
      <w:pPr>
        <w:pStyle w:val="Heading4"/>
      </w:pPr>
      <w:r>
        <w:t xml:space="preserve">Causes global backsliding. </w:t>
      </w:r>
    </w:p>
    <w:p w14:paraId="013EABAE" w14:textId="77777777" w:rsidR="0092612F" w:rsidRPr="00702D72" w:rsidRDefault="0092612F" w:rsidP="0092612F">
      <w:r w:rsidRPr="00702D72">
        <w:rPr>
          <w:rStyle w:val="Style13ptBold"/>
        </w:rPr>
        <w:t>Kendall-Taylor et. al 20</w:t>
      </w:r>
      <w:r>
        <w:t xml:space="preserve"> *Andrea Kendall-Taylor, </w:t>
      </w:r>
      <w:r w:rsidRPr="00DC0606">
        <w:t xml:space="preserve">senior fellow and director of the Transatlantic Security Program at the Center for a New American Security, co-author of Democracies and </w:t>
      </w:r>
      <w:r w:rsidRPr="00DC0606">
        <w:lastRenderedPageBreak/>
        <w:t>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7" w:history="1">
        <w:r w:rsidRPr="00DC0606">
          <w:rPr>
            <w:rStyle w:val="Hyperlink"/>
          </w:rPr>
          <w:t>https://www.foreignaffairs.com/articles/china/2020-02-06/digital-dictators</w:t>
        </w:r>
      </w:hyperlink>
      <w:r w:rsidRPr="00DC0606">
        <w:t>)</w:t>
      </w:r>
    </w:p>
    <w:p w14:paraId="5C4CF5CB" w14:textId="77777777" w:rsidR="0092612F" w:rsidRPr="003D7D43" w:rsidRDefault="0092612F" w:rsidP="0092612F">
      <w:pPr>
        <w:rPr>
          <w:sz w:val="16"/>
        </w:rPr>
      </w:pPr>
      <w:r w:rsidRPr="00C47630">
        <w:rPr>
          <w:rStyle w:val="StyleUnderline"/>
        </w:rPr>
        <w:t>The risk</w:t>
      </w:r>
      <w:r w:rsidRPr="003D7D43">
        <w:rPr>
          <w:sz w:val="16"/>
        </w:rPr>
        <w:t xml:space="preserve"> that </w:t>
      </w:r>
      <w:r w:rsidRPr="00BA2FBE">
        <w:rPr>
          <w:rStyle w:val="StyleUnderline"/>
          <w:highlight w:val="cyan"/>
        </w:rPr>
        <w:t>technology will usher in</w:t>
      </w:r>
      <w:r w:rsidRPr="00C47630">
        <w:rPr>
          <w:rStyle w:val="StyleUnderline"/>
        </w:rPr>
        <w:t xml:space="preserve"> a wave of </w:t>
      </w:r>
      <w:r w:rsidRPr="00BA2FBE">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BA2FBE">
        <w:rPr>
          <w:rStyle w:val="StyleUnderline"/>
          <w:highlight w:val="cyan"/>
        </w:rPr>
        <w:t xml:space="preserve">beyond </w:t>
      </w:r>
      <w:r w:rsidRPr="00BA2FBE">
        <w:rPr>
          <w:rStyle w:val="Emphasis"/>
          <w:highlight w:val="cyan"/>
        </w:rPr>
        <w:t>buttressing</w:t>
      </w:r>
      <w:r w:rsidRPr="00BA2FBE">
        <w:rPr>
          <w:rStyle w:val="StyleUnderline"/>
          <w:highlight w:val="cyan"/>
        </w:rPr>
        <w:t xml:space="preserve"> autocracies</w:t>
      </w:r>
      <w:r w:rsidRPr="00BA2FBE">
        <w:rPr>
          <w:sz w:val="16"/>
          <w:highlight w:val="cyan"/>
        </w:rPr>
        <w:t xml:space="preserve">, </w:t>
      </w:r>
      <w:r w:rsidRPr="00BA2FBE">
        <w:rPr>
          <w:rStyle w:val="StyleUnderline"/>
          <w:highlight w:val="cyan"/>
        </w:rPr>
        <w:t>digital tools are associated with</w:t>
      </w:r>
      <w:r w:rsidRPr="00C47630">
        <w:rPr>
          <w:rStyle w:val="StyleUnderline"/>
        </w:rPr>
        <w:t xml:space="preserve"> an </w:t>
      </w:r>
      <w:r w:rsidRPr="00BA2FBE">
        <w:rPr>
          <w:rStyle w:val="Emphasis"/>
          <w:highlight w:val="cyan"/>
        </w:rPr>
        <w:t>increased risk</w:t>
      </w:r>
      <w:r w:rsidRPr="00BA2FBE">
        <w:rPr>
          <w:sz w:val="16"/>
          <w:highlight w:val="cyan"/>
        </w:rPr>
        <w:t xml:space="preserve"> </w:t>
      </w:r>
      <w:r w:rsidRPr="00BA2FBE">
        <w:rPr>
          <w:rStyle w:val="StyleUnderline"/>
          <w:highlight w:val="cyan"/>
        </w:rPr>
        <w:t>of</w:t>
      </w:r>
      <w:r w:rsidRPr="00C47630">
        <w:rPr>
          <w:rStyle w:val="StyleUnderline"/>
        </w:rPr>
        <w:t xml:space="preserve"> democratic </w:t>
      </w:r>
      <w:r w:rsidRPr="00BA2FBE">
        <w:rPr>
          <w:rStyle w:val="Emphasis"/>
          <w:highlight w:val="cyan"/>
        </w:rPr>
        <w:t>backsliding</w:t>
      </w:r>
      <w:r w:rsidRPr="00BA2FBE">
        <w:rPr>
          <w:sz w:val="16"/>
          <w:highlight w:val="cyan"/>
        </w:rPr>
        <w:t xml:space="preserve"> </w:t>
      </w:r>
      <w:r w:rsidRPr="00BA2FBE">
        <w:rPr>
          <w:rStyle w:val="StyleUnderline"/>
          <w:highlight w:val="cyan"/>
        </w:rPr>
        <w:t xml:space="preserve">in fragile </w:t>
      </w:r>
      <w:r w:rsidRPr="00BA2FBE">
        <w:rPr>
          <w:rStyle w:val="Emphasis"/>
          <w:highlight w:val="cyan"/>
        </w:rPr>
        <w:t>democracies</w:t>
      </w:r>
      <w:r w:rsidRPr="00BA2FBE">
        <w:rPr>
          <w:sz w:val="16"/>
          <w:highlight w:val="cyan"/>
        </w:rPr>
        <w:t xml:space="preserve">. </w:t>
      </w:r>
      <w:r w:rsidRPr="00BA2FBE">
        <w:rPr>
          <w:rStyle w:val="StyleUnderline"/>
          <w:highlight w:val="cyan"/>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BA2FBE">
        <w:rPr>
          <w:rStyle w:val="StyleUnderline"/>
          <w:highlight w:val="cyan"/>
        </w:rPr>
        <w:t xml:space="preserve">are </w:t>
      </w:r>
      <w:r w:rsidRPr="00BA2FBE">
        <w:rPr>
          <w:rStyle w:val="Emphasis"/>
          <w:highlight w:val="cyan"/>
        </w:rPr>
        <w:t>dual use</w:t>
      </w:r>
      <w:r w:rsidRPr="00BA2FBE">
        <w:rPr>
          <w:sz w:val="16"/>
          <w:highlight w:val="cyan"/>
        </w:rPr>
        <w:t xml:space="preserve">: </w:t>
      </w:r>
      <w:r w:rsidRPr="00BA2FBE">
        <w:rPr>
          <w:rStyle w:val="StyleUnderline"/>
          <w:highlight w:val="cyan"/>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BA2FBE">
        <w:rPr>
          <w:rStyle w:val="StyleUnderline"/>
          <w:highlight w:val="cyan"/>
        </w:rPr>
        <w:t>can</w:t>
      </w:r>
      <w:r w:rsidRPr="00C47630">
        <w:rPr>
          <w:rStyle w:val="StyleUnderline"/>
        </w:rPr>
        <w:t xml:space="preserve"> also use these tools to </w:t>
      </w:r>
      <w:r w:rsidRPr="00BA2FBE">
        <w:rPr>
          <w:rStyle w:val="Emphasis"/>
          <w:highlight w:val="cyan"/>
        </w:rPr>
        <w:t>muzzle</w:t>
      </w:r>
      <w:r w:rsidRPr="00BA2FBE">
        <w:rPr>
          <w:rStyle w:val="StyleUnderline"/>
          <w:highlight w:val="cyan"/>
        </w:rPr>
        <w:t xml:space="preserve"> and </w:t>
      </w:r>
      <w:r w:rsidRPr="00BA2FBE">
        <w:rPr>
          <w:rStyle w:val="Emphasis"/>
          <w:highlight w:val="cyan"/>
        </w:rPr>
        <w:t>restrict</w:t>
      </w:r>
      <w:r w:rsidRPr="003D7D43">
        <w:rPr>
          <w:sz w:val="16"/>
        </w:rPr>
        <w:t xml:space="preserve"> the </w:t>
      </w:r>
      <w:r w:rsidRPr="00BA2FBE">
        <w:rPr>
          <w:rStyle w:val="Emphasis"/>
          <w:highlight w:val="cyan"/>
        </w:rPr>
        <w:t>activities</w:t>
      </w:r>
      <w:r w:rsidRPr="00BA2FBE">
        <w:rPr>
          <w:rStyle w:val="StyleUnderline"/>
          <w:highlight w:val="cyan"/>
        </w:rPr>
        <w:t xml:space="preserve"> of their</w:t>
      </w:r>
      <w:r w:rsidRPr="00BA2FBE">
        <w:rPr>
          <w:sz w:val="16"/>
          <w:highlight w:val="cyan"/>
        </w:rPr>
        <w:t xml:space="preserve"> </w:t>
      </w:r>
      <w:r w:rsidRPr="00BA2FBE">
        <w:rPr>
          <w:rStyle w:val="Emphasis"/>
          <w:highlight w:val="cyan"/>
        </w:rPr>
        <w:t>opponents</w:t>
      </w:r>
      <w:r w:rsidRPr="003D7D43">
        <w:rPr>
          <w:sz w:val="16"/>
        </w:rPr>
        <w:t>.</w:t>
      </w:r>
    </w:p>
    <w:p w14:paraId="0F7E66CF" w14:textId="77777777" w:rsidR="0092612F" w:rsidRDefault="0092612F" w:rsidP="0092612F"/>
    <w:p w14:paraId="7F3ACE04" w14:textId="77777777" w:rsidR="0092612F" w:rsidRPr="004711AE" w:rsidRDefault="0092612F" w:rsidP="0092612F">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0DFE5FD9" w14:textId="77777777" w:rsidR="0092612F" w:rsidRPr="004711AE" w:rsidRDefault="0092612F" w:rsidP="0092612F">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72AFCCFD" w14:textId="77777777" w:rsidR="0092612F" w:rsidRPr="003D7D43" w:rsidRDefault="0092612F" w:rsidP="0092612F">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BA2FBE">
        <w:rPr>
          <w:rStyle w:val="StyleUnderline"/>
          <w:highlight w:val="cyan"/>
        </w:rPr>
        <w:t>in a globalized world</w:t>
      </w:r>
      <w:r w:rsidRPr="009379AB">
        <w:rPr>
          <w:rStyle w:val="StyleUnderline"/>
        </w:rPr>
        <w:t xml:space="preserve">, one in which </w:t>
      </w:r>
      <w:r w:rsidRPr="00BA2FBE">
        <w:rPr>
          <w:rStyle w:val="Emphasis"/>
          <w:highlight w:val="cyan"/>
        </w:rPr>
        <w:t>models</w:t>
      </w:r>
      <w:r w:rsidRPr="003D7D43">
        <w:rPr>
          <w:sz w:val="16"/>
        </w:rPr>
        <w:t xml:space="preserve">, trends, and ideas </w:t>
      </w:r>
      <w:r w:rsidRPr="00BA2FBE">
        <w:rPr>
          <w:rStyle w:val="Emphasis"/>
          <w:highlight w:val="cyan"/>
        </w:rPr>
        <w:t>cascade</w:t>
      </w:r>
      <w:r w:rsidRPr="003D7D43">
        <w:rPr>
          <w:rStyle w:val="StyleUnderline"/>
        </w:rPr>
        <w:t xml:space="preserve"> across borders.</w:t>
      </w:r>
      <w:r w:rsidRPr="009379AB">
        <w:rPr>
          <w:rStyle w:val="StyleUnderline"/>
        </w:rPr>
        <w:t xml:space="preserve"> </w:t>
      </w:r>
      <w:r w:rsidRPr="00BA2FBE">
        <w:rPr>
          <w:rStyle w:val="StyleUnderline"/>
          <w:highlight w:val="cyan"/>
        </w:rPr>
        <w:t xml:space="preserve">Any wind of change may gather </w:t>
      </w:r>
      <w:r w:rsidRPr="00BA2FBE">
        <w:rPr>
          <w:rStyle w:val="Emphasis"/>
          <w:highlight w:val="cyan"/>
        </w:rPr>
        <w:t>quickly</w:t>
      </w:r>
      <w:r w:rsidRPr="00BA2FBE">
        <w:rPr>
          <w:rStyle w:val="StyleUnderline"/>
          <w:highlight w:val="cyan"/>
        </w:rPr>
        <w:t xml:space="preserve"> and blow with </w:t>
      </w:r>
      <w:r w:rsidRPr="00BA2FBE">
        <w:rPr>
          <w:rStyle w:val="Emphasis"/>
          <w:highlight w:val="cyan"/>
        </w:rPr>
        <w:t>gale force</w:t>
      </w:r>
      <w:r w:rsidRPr="00BA2FBE">
        <w:rPr>
          <w:rStyle w:val="StyleUnderline"/>
          <w:highlight w:val="cyan"/>
        </w:rPr>
        <w:t>. People</w:t>
      </w:r>
      <w:r w:rsidRPr="009379AB">
        <w:rPr>
          <w:rStyle w:val="StyleUnderline"/>
        </w:rPr>
        <w:t xml:space="preserve"> everywhere </w:t>
      </w:r>
      <w:r w:rsidRPr="00BA2FBE">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BA2FBE">
        <w:rPr>
          <w:rStyle w:val="StyleUnderline"/>
          <w:highlight w:val="cyan"/>
        </w:rPr>
        <w:t xml:space="preserve">on what they </w:t>
      </w:r>
      <w:r w:rsidRPr="00BA2FBE">
        <w:rPr>
          <w:rStyle w:val="Emphasis"/>
          <w:highlight w:val="cyan"/>
        </w:rPr>
        <w:t>see</w:t>
      </w:r>
      <w:r w:rsidRPr="009379AB">
        <w:rPr>
          <w:rStyle w:val="Emphasis"/>
        </w:rPr>
        <w:t xml:space="preserve"> happening </w:t>
      </w:r>
      <w:r w:rsidRPr="00BA2FBE">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BA2FBE">
        <w:rPr>
          <w:rStyle w:val="StyleUnderline"/>
          <w:highlight w:val="cyan"/>
        </w:rPr>
        <w:t>we will face</w:t>
      </w:r>
      <w:r w:rsidRPr="009379AB">
        <w:rPr>
          <w:rStyle w:val="StyleUnderline"/>
        </w:rPr>
        <w:t xml:space="preserve"> more and more </w:t>
      </w:r>
      <w:r w:rsidRPr="009379AB">
        <w:rPr>
          <w:rStyle w:val="Emphasis"/>
        </w:rPr>
        <w:t xml:space="preserve">troubled and </w:t>
      </w:r>
      <w:r w:rsidRPr="00BA2FBE">
        <w:rPr>
          <w:rStyle w:val="Emphasis"/>
          <w:highlight w:val="cyan"/>
        </w:rPr>
        <w:t>failing states</w:t>
      </w:r>
      <w:r w:rsidRPr="00BA2FBE">
        <w:rPr>
          <w:rStyle w:val="StyleUnderline"/>
          <w:highlight w:val="cyan"/>
        </w:rPr>
        <w:t xml:space="preserve">. </w:t>
      </w:r>
      <w:r w:rsidRPr="00BA2FBE">
        <w:rPr>
          <w:rStyle w:val="Emphasis"/>
          <w:highlight w:val="cyan"/>
        </w:rPr>
        <w:t>Famine</w:t>
      </w:r>
      <w:r w:rsidRPr="00BA2FBE">
        <w:rPr>
          <w:rStyle w:val="StyleUnderline"/>
          <w:highlight w:val="cyan"/>
        </w:rPr>
        <w:t xml:space="preserve"> and </w:t>
      </w:r>
      <w:r w:rsidRPr="00BA2FBE">
        <w:rPr>
          <w:rStyle w:val="Emphasis"/>
          <w:highlight w:val="cyan"/>
        </w:rPr>
        <w:t>genocide</w:t>
      </w:r>
      <w:r w:rsidRPr="009379AB">
        <w:rPr>
          <w:rStyle w:val="StyleUnderline"/>
        </w:rPr>
        <w:t xml:space="preserve"> are the curse of authoritarian states, not democratic ones. Outright </w:t>
      </w:r>
      <w:r w:rsidRPr="00BA2FBE">
        <w:rPr>
          <w:rStyle w:val="Emphasis"/>
          <w:highlight w:val="cyan"/>
        </w:rPr>
        <w:t>state collapse</w:t>
      </w:r>
      <w:r w:rsidRPr="009379AB">
        <w:rPr>
          <w:rStyle w:val="StyleUnderline"/>
        </w:rPr>
        <w:t xml:space="preserve"> is the ultimate, bitter fruit of tyranny. When countries like </w:t>
      </w:r>
      <w:r w:rsidRPr="00BA2FBE">
        <w:rPr>
          <w:rStyle w:val="Emphasis"/>
          <w:highlight w:val="cyan"/>
        </w:rPr>
        <w:t>Syria</w:t>
      </w:r>
      <w:r w:rsidRPr="00BA2FBE">
        <w:rPr>
          <w:rStyle w:val="StyleUnderline"/>
          <w:highlight w:val="cyan"/>
        </w:rPr>
        <w:t xml:space="preserve">, </w:t>
      </w:r>
      <w:r w:rsidRPr="00BA2FBE">
        <w:rPr>
          <w:rStyle w:val="Emphasis"/>
          <w:highlight w:val="cyan"/>
        </w:rPr>
        <w:t>Libya</w:t>
      </w:r>
      <w:r w:rsidRPr="00BA2FBE">
        <w:rPr>
          <w:rStyle w:val="StyleUnderline"/>
          <w:highlight w:val="cyan"/>
        </w:rPr>
        <w:t xml:space="preserve">, and </w:t>
      </w:r>
      <w:r w:rsidRPr="00BA2FBE">
        <w:rPr>
          <w:rStyle w:val="Emphasis"/>
          <w:highlight w:val="cyan"/>
        </w:rPr>
        <w:t>Afghanistan</w:t>
      </w:r>
      <w:r w:rsidRPr="009379AB">
        <w:rPr>
          <w:rStyle w:val="StyleUnderline"/>
        </w:rPr>
        <w:t xml:space="preserve"> descend </w:t>
      </w:r>
      <w:r w:rsidRPr="00BA2FBE">
        <w:rPr>
          <w:rStyle w:val="StyleUnderline"/>
          <w:highlight w:val="cyan"/>
        </w:rPr>
        <w:t xml:space="preserve">into </w:t>
      </w:r>
      <w:r w:rsidRPr="00BA2FBE">
        <w:rPr>
          <w:rStyle w:val="Emphasis"/>
          <w:highlight w:val="cyan"/>
        </w:rPr>
        <w:t>civil war</w:t>
      </w:r>
      <w:r w:rsidRPr="009379AB">
        <w:rPr>
          <w:rStyle w:val="StyleUnderline"/>
        </w:rPr>
        <w:t xml:space="preserve">; when poor states in Africa cannot generate jobs and improve their citizens’ lives due to rule by corrupt and callous strongmen; when Central American societies are held hostage by brutal gangs and kleptocratic rulers, people flee—and wash up on the shores of the </w:t>
      </w:r>
      <w:r w:rsidRPr="009379AB">
        <w:rPr>
          <w:rStyle w:val="StyleUnderline"/>
        </w:rPr>
        <w:lastRenderedPageBreak/>
        <w:t>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BA2FBE">
        <w:rPr>
          <w:rStyle w:val="Emphasis"/>
          <w:highlight w:val="cyan"/>
        </w:rPr>
        <w:t>main threats</w:t>
      </w:r>
      <w:r w:rsidRPr="003D7D43">
        <w:rPr>
          <w:sz w:val="16"/>
        </w:rPr>
        <w:t xml:space="preserve"> to U.S. national security </w:t>
      </w:r>
      <w:r w:rsidRPr="009379AB">
        <w:rPr>
          <w:rStyle w:val="StyleUnderline"/>
        </w:rPr>
        <w:t xml:space="preserve">all </w:t>
      </w:r>
      <w:r w:rsidRPr="00BA2FBE">
        <w:rPr>
          <w:rStyle w:val="StyleUnderline"/>
          <w:highlight w:val="cyan"/>
        </w:rPr>
        <w:t xml:space="preserve">stem from </w:t>
      </w:r>
      <w:r w:rsidRPr="00BA2FBE">
        <w:rPr>
          <w:rStyle w:val="Emphasis"/>
          <w:highlight w:val="cyan"/>
        </w:rPr>
        <w:t>authoritarianism</w:t>
      </w:r>
      <w:r w:rsidRPr="009379AB">
        <w:rPr>
          <w:rStyle w:val="StyleUnderline"/>
        </w:rPr>
        <w:t xml:space="preserve">, whether in the form of tyrannies </w:t>
      </w:r>
      <w:r w:rsidRPr="00BA2FBE">
        <w:rPr>
          <w:rStyle w:val="StyleUnderline"/>
          <w:highlight w:val="cyan"/>
        </w:rPr>
        <w:t xml:space="preserve">from </w:t>
      </w:r>
      <w:r w:rsidRPr="00BA2FBE">
        <w:rPr>
          <w:rStyle w:val="Emphasis"/>
          <w:highlight w:val="cyan"/>
        </w:rPr>
        <w:t>Russia</w:t>
      </w:r>
      <w:r w:rsidRPr="009379AB">
        <w:rPr>
          <w:rStyle w:val="StyleUnderline"/>
        </w:rPr>
        <w:t xml:space="preserve"> and </w:t>
      </w:r>
      <w:r w:rsidRPr="00BA2FBE">
        <w:rPr>
          <w:rStyle w:val="Emphasis"/>
          <w:highlight w:val="cyan"/>
        </w:rPr>
        <w:t>China</w:t>
      </w:r>
      <w:r w:rsidRPr="009379AB">
        <w:rPr>
          <w:rStyle w:val="StyleUnderline"/>
        </w:rPr>
        <w:t xml:space="preserve"> to </w:t>
      </w:r>
      <w:r w:rsidRPr="00BA2FBE">
        <w:rPr>
          <w:rStyle w:val="Emphasis"/>
          <w:highlight w:val="cyan"/>
        </w:rPr>
        <w:t>Iran</w:t>
      </w:r>
      <w:r w:rsidRPr="00BA2FBE">
        <w:rPr>
          <w:rStyle w:val="StyleUnderline"/>
          <w:highlight w:val="cyan"/>
        </w:rPr>
        <w:t xml:space="preserve"> and </w:t>
      </w:r>
      <w:r w:rsidRPr="00BA2FBE">
        <w:rPr>
          <w:rStyle w:val="Emphasis"/>
          <w:highlight w:val="cyan"/>
        </w:rPr>
        <w:t>North Korea</w:t>
      </w:r>
      <w:r w:rsidRPr="00BA2FBE">
        <w:rPr>
          <w:rStyle w:val="StyleUnderline"/>
          <w:highlight w:val="cyan"/>
        </w:rPr>
        <w:t xml:space="preserve"> or</w:t>
      </w:r>
      <w:r w:rsidRPr="009379AB">
        <w:rPr>
          <w:rStyle w:val="StyleUnderline"/>
        </w:rPr>
        <w:t xml:space="preserve"> in the guise of antidemocratic terrorist movements such as </w:t>
      </w:r>
      <w:r w:rsidRPr="00BA2FBE">
        <w:rPr>
          <w:rStyle w:val="Emphasis"/>
          <w:highlight w:val="cyan"/>
        </w:rPr>
        <w:t>ISIS</w:t>
      </w:r>
      <w:r w:rsidRPr="003D7D43">
        <w:rPr>
          <w:sz w:val="16"/>
        </w:rPr>
        <w:t xml:space="preserve">.1 </w:t>
      </w:r>
      <w:r w:rsidRPr="00BA2FBE">
        <w:rPr>
          <w:rStyle w:val="StyleUnderline"/>
          <w:highlight w:val="cyan"/>
        </w:rPr>
        <w:t>By supporting</w:t>
      </w:r>
      <w:r w:rsidRPr="009379AB">
        <w:rPr>
          <w:rStyle w:val="StyleUnderline"/>
        </w:rPr>
        <w:t xml:space="preserve"> the development of </w:t>
      </w:r>
      <w:r w:rsidRPr="00BA2FBE">
        <w:rPr>
          <w:rStyle w:val="StyleUnderline"/>
          <w:highlight w:val="cyan"/>
        </w:rPr>
        <w:t>democracy</w:t>
      </w:r>
      <w:r w:rsidRPr="009379AB">
        <w:rPr>
          <w:rStyle w:val="StyleUnderline"/>
        </w:rPr>
        <w:t xml:space="preserve"> around the world, </w:t>
      </w:r>
      <w:r w:rsidRPr="00BA2FBE">
        <w:rPr>
          <w:rStyle w:val="StyleUnderline"/>
          <w:highlight w:val="cyan"/>
        </w:rPr>
        <w:t>we can deny these</w:t>
      </w:r>
      <w:r w:rsidRPr="009379AB">
        <w:rPr>
          <w:rStyle w:val="StyleUnderline"/>
        </w:rPr>
        <w:t xml:space="preserve"> authoritarian adversaries the </w:t>
      </w:r>
      <w:r w:rsidRPr="00BA2FBE">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BA2FBE">
        <w:rPr>
          <w:rStyle w:val="Emphasis"/>
          <w:highlight w:val="cyan"/>
        </w:rPr>
        <w:t>no two democracies</w:t>
      </w:r>
      <w:r w:rsidRPr="00BA2FBE">
        <w:rPr>
          <w:rStyle w:val="StyleUnderline"/>
          <w:highlight w:val="cyan"/>
        </w:rPr>
        <w:t xml:space="preserve"> have </w:t>
      </w:r>
      <w:r w:rsidRPr="00BA2FBE">
        <w:rPr>
          <w:rStyle w:val="Emphasis"/>
          <w:highlight w:val="cyan"/>
        </w:rPr>
        <w:t>ever gone to war</w:t>
      </w:r>
      <w:r w:rsidRPr="009379AB">
        <w:rPr>
          <w:rStyle w:val="StyleUnderline"/>
        </w:rPr>
        <w:t xml:space="preserve"> with each other—</w:t>
      </w:r>
      <w:r w:rsidRPr="00BA2FBE">
        <w:rPr>
          <w:rStyle w:val="Emphasis"/>
          <w:highlight w:val="cyan"/>
        </w:rPr>
        <w:t>ever</w:t>
      </w:r>
      <w:r w:rsidRPr="00BA2FBE">
        <w:rPr>
          <w:rStyle w:val="StyleUnderline"/>
          <w:highlight w:val="cyan"/>
        </w:rPr>
        <w:t>. It is not</w:t>
      </w:r>
      <w:r w:rsidRPr="009379AB">
        <w:rPr>
          <w:rStyle w:val="StyleUnderline"/>
        </w:rPr>
        <w:t xml:space="preserve"> the </w:t>
      </w:r>
      <w:r w:rsidRPr="00BA2FBE">
        <w:rPr>
          <w:rStyle w:val="StyleUnderline"/>
          <w:highlight w:val="cyan"/>
        </w:rPr>
        <w:t>democracies</w:t>
      </w:r>
      <w:r w:rsidRPr="009379AB">
        <w:rPr>
          <w:rStyle w:val="StyleUnderline"/>
        </w:rPr>
        <w:t xml:space="preserve"> of the world that are </w:t>
      </w:r>
      <w:r w:rsidRPr="00BA2FBE">
        <w:rPr>
          <w:rStyle w:val="StyleUnderline"/>
          <w:highlight w:val="cyan"/>
        </w:rPr>
        <w:t>supporting</w:t>
      </w:r>
      <w:r w:rsidRPr="009379AB">
        <w:rPr>
          <w:rStyle w:val="StyleUnderline"/>
        </w:rPr>
        <w:t xml:space="preserve"> international </w:t>
      </w:r>
      <w:r w:rsidRPr="00BA2FBE">
        <w:rPr>
          <w:rStyle w:val="Emphasis"/>
          <w:highlight w:val="cyan"/>
        </w:rPr>
        <w:t>terrorism</w:t>
      </w:r>
      <w:r w:rsidRPr="00BA2FBE">
        <w:rPr>
          <w:rStyle w:val="StyleUnderline"/>
          <w:highlight w:val="cyan"/>
        </w:rPr>
        <w:t xml:space="preserve">, proliferating </w:t>
      </w:r>
      <w:r w:rsidRPr="00BA2FBE">
        <w:rPr>
          <w:rStyle w:val="Emphasis"/>
          <w:highlight w:val="cyan"/>
        </w:rPr>
        <w:t>w</w:t>
      </w:r>
      <w:r w:rsidRPr="009477E8">
        <w:rPr>
          <w:rStyle w:val="StyleUnderline"/>
        </w:rPr>
        <w:t xml:space="preserve">eapons of </w:t>
      </w:r>
      <w:r w:rsidRPr="00BA2FBE">
        <w:rPr>
          <w:rStyle w:val="Emphasis"/>
          <w:highlight w:val="cyan"/>
        </w:rPr>
        <w:t>m</w:t>
      </w:r>
      <w:r w:rsidRPr="009477E8">
        <w:rPr>
          <w:rStyle w:val="StyleUnderline"/>
        </w:rPr>
        <w:t>ass</w:t>
      </w:r>
      <w:r w:rsidRPr="003D7D43">
        <w:rPr>
          <w:sz w:val="16"/>
        </w:rPr>
        <w:t xml:space="preserve"> </w:t>
      </w:r>
      <w:r w:rsidRPr="00BA2FBE">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5D57F8D9" w14:textId="77777777" w:rsidR="0092612F" w:rsidRPr="008D3015" w:rsidRDefault="0092612F" w:rsidP="0092612F"/>
    <w:p w14:paraId="12F28F40" w14:textId="77777777" w:rsidR="0092612F" w:rsidRPr="008D3015" w:rsidRDefault="0092612F" w:rsidP="0092612F">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7E6E4BBC" w14:textId="77777777" w:rsidR="0092612F" w:rsidRPr="003C4EFA" w:rsidRDefault="0092612F" w:rsidP="0092612F">
      <w:r w:rsidRPr="003C4EFA">
        <w:rPr>
          <w:rStyle w:val="Style13ptBold"/>
        </w:rPr>
        <w:t>Schwartz 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685C620E" w14:textId="77777777" w:rsidR="0092612F" w:rsidRPr="00A37C56" w:rsidRDefault="0092612F" w:rsidP="0092612F">
      <w:pPr>
        <w:rPr>
          <w:sz w:val="16"/>
        </w:rPr>
      </w:pPr>
      <w:r w:rsidRPr="00A37C56">
        <w:rPr>
          <w:sz w:val="16"/>
        </w:rPr>
        <w:t xml:space="preserve">In December, </w:t>
      </w:r>
      <w:r w:rsidRPr="008D3015">
        <w:rPr>
          <w:rStyle w:val="StyleUnderline"/>
        </w:rPr>
        <w:t xml:space="preserve">we </w:t>
      </w:r>
      <w:hyperlink r:id="rId28" w:history="1">
        <w:r w:rsidRPr="008D3015">
          <w:rPr>
            <w:rStyle w:val="StyleUnderline"/>
          </w:rPr>
          <w:t>outlined</w:t>
        </w:r>
      </w:hyperlink>
      <w:r w:rsidRPr="008D3015">
        <w:rPr>
          <w:rStyle w:val="StyleUnderline"/>
        </w:rPr>
        <w:t xml:space="preserve"> the emergence of </w:t>
      </w:r>
      <w:r w:rsidRPr="00BA2FBE">
        <w:rPr>
          <w:rStyle w:val="Emphasis"/>
          <w:highlight w:val="cyan"/>
        </w:rPr>
        <w:t>Smart Cities</w:t>
      </w:r>
      <w:r w:rsidRPr="00A37C56">
        <w:rPr>
          <w:sz w:val="16"/>
        </w:rPr>
        <w:t xml:space="preserve"> – cities </w:t>
      </w:r>
      <w:r w:rsidRPr="008D3015">
        <w:rPr>
          <w:rStyle w:val="StyleUnderline"/>
        </w:rPr>
        <w:t xml:space="preserve">that </w:t>
      </w:r>
      <w:r w:rsidRPr="00BA2FBE">
        <w:rPr>
          <w:rStyle w:val="StyleUnderline"/>
          <w:highlight w:val="cyan"/>
        </w:rPr>
        <w:t xml:space="preserve">harness technological </w:t>
      </w:r>
      <w:r w:rsidRPr="00BA2FBE">
        <w:rPr>
          <w:rStyle w:val="Emphasis"/>
          <w:highlight w:val="cyan"/>
        </w:rPr>
        <w:t>innovations</w:t>
      </w:r>
      <w:r w:rsidRPr="00BA2FBE">
        <w:rPr>
          <w:rStyle w:val="StyleUnderline"/>
          <w:highlight w:val="cyan"/>
        </w:rPr>
        <w:t xml:space="preserve"> like</w:t>
      </w:r>
      <w:r w:rsidRPr="00A5591C">
        <w:rPr>
          <w:rStyle w:val="StyleUnderline"/>
        </w:rPr>
        <w:t xml:space="preserve"> internet of things</w:t>
      </w:r>
      <w:r w:rsidRPr="00A37C56">
        <w:rPr>
          <w:sz w:val="16"/>
        </w:rPr>
        <w:t xml:space="preserve"> (</w:t>
      </w:r>
      <w:r w:rsidRPr="00BA2FBE">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3B2AAF8B" w14:textId="77777777" w:rsidR="0092612F" w:rsidRPr="00A37C56" w:rsidRDefault="0092612F" w:rsidP="0092612F">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F9D3605" w14:textId="77777777" w:rsidR="0092612F" w:rsidRPr="00A37C56" w:rsidRDefault="0092612F" w:rsidP="0092612F">
      <w:pPr>
        <w:rPr>
          <w:sz w:val="16"/>
        </w:rPr>
      </w:pPr>
      <w:r w:rsidRPr="00A37C56">
        <w:rPr>
          <w:sz w:val="16"/>
        </w:rPr>
        <w:t xml:space="preserve">The </w:t>
      </w:r>
      <w:r w:rsidRPr="00A5591C">
        <w:rPr>
          <w:rStyle w:val="StyleUnderline"/>
        </w:rPr>
        <w:t xml:space="preserve">powerful </w:t>
      </w:r>
      <w:r w:rsidRPr="00BA2FBE">
        <w:rPr>
          <w:rStyle w:val="Emphasis"/>
          <w:highlight w:val="cyan"/>
        </w:rPr>
        <w:t>interoperability</w:t>
      </w:r>
      <w:r w:rsidRPr="00A37C56">
        <w:rPr>
          <w:sz w:val="16"/>
        </w:rPr>
        <w:t xml:space="preserve"> of Smart Cities </w:t>
      </w:r>
      <w:r w:rsidRPr="00BA2FBE">
        <w:rPr>
          <w:rStyle w:val="StyleUnderline"/>
          <w:highlight w:val="cyan"/>
        </w:rPr>
        <w:t xml:space="preserve">will rely heavily on </w:t>
      </w:r>
      <w:r w:rsidRPr="00BA2FBE">
        <w:rPr>
          <w:rStyle w:val="Emphasis"/>
          <w:highlight w:val="cyan"/>
        </w:rPr>
        <w:t>standardized tech</w:t>
      </w:r>
      <w:r w:rsidRPr="002617C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7D2E4570" w14:textId="77777777" w:rsidR="0092612F" w:rsidRPr="00A37C56" w:rsidRDefault="0092612F" w:rsidP="0092612F">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lastRenderedPageBreak/>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732AE1FB" w14:textId="77777777" w:rsidR="0092612F" w:rsidRPr="00A37C56" w:rsidRDefault="0092612F" w:rsidP="0092612F">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BA2FBE">
        <w:rPr>
          <w:rStyle w:val="StyleUnderline"/>
          <w:highlight w:val="cyan"/>
        </w:rPr>
        <w:t xml:space="preserve">With </w:t>
      </w:r>
      <w:r w:rsidRPr="00BA2FBE">
        <w:rPr>
          <w:rStyle w:val="Emphasis"/>
          <w:highlight w:val="cyan"/>
        </w:rPr>
        <w:t>reasonable access</w:t>
      </w:r>
      <w:r w:rsidRPr="00BA2FBE">
        <w:rPr>
          <w:rStyle w:val="StyleUnderline"/>
          <w:highlight w:val="cyan"/>
        </w:rPr>
        <w:t xml:space="preserve"> to SEPs</w:t>
      </w:r>
      <w:r w:rsidRPr="00BA2FBE">
        <w:rPr>
          <w:sz w:val="16"/>
          <w:highlight w:val="cyan"/>
        </w:rPr>
        <w:t xml:space="preserve">, </w:t>
      </w:r>
      <w:r w:rsidRPr="00BA2FBE">
        <w:rPr>
          <w:rStyle w:val="StyleUnderline"/>
          <w:highlight w:val="cyan"/>
        </w:rPr>
        <w:t>assured by</w:t>
      </w:r>
      <w:r w:rsidRPr="00A37C56">
        <w:rPr>
          <w:sz w:val="16"/>
        </w:rPr>
        <w:t xml:space="preserve"> the </w:t>
      </w:r>
      <w:r w:rsidRPr="00BA2FBE">
        <w:rPr>
          <w:rStyle w:val="StyleUnderline"/>
          <w:highlight w:val="cyan"/>
        </w:rPr>
        <w:t>FRAND</w:t>
      </w:r>
      <w:r w:rsidRPr="00A37C56">
        <w:rPr>
          <w:sz w:val="16"/>
        </w:rPr>
        <w:t xml:space="preserve"> commitment, </w:t>
      </w:r>
      <w:r w:rsidRPr="00BA2FBE">
        <w:rPr>
          <w:rStyle w:val="StyleUnderline"/>
          <w:highlight w:val="cyan"/>
        </w:rPr>
        <w:t>innovators</w:t>
      </w:r>
      <w:r w:rsidRPr="00A5591C">
        <w:rPr>
          <w:rStyle w:val="StyleUnderline"/>
        </w:rPr>
        <w:t xml:space="preserve"> can </w:t>
      </w:r>
      <w:r w:rsidRPr="00BA2FBE">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BA2FBE">
        <w:rPr>
          <w:rStyle w:val="Emphasis"/>
          <w:highlight w:val="cyan"/>
        </w:rPr>
        <w:t>certainty</w:t>
      </w:r>
      <w:r w:rsidRPr="00BA2FBE">
        <w:rPr>
          <w:rStyle w:val="StyleUnderline"/>
          <w:highlight w:val="cyan"/>
        </w:rPr>
        <w:t xml:space="preserve"> they need to </w:t>
      </w:r>
      <w:r w:rsidRPr="00BA2FBE">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4F2C439B" w14:textId="77777777" w:rsidR="0092612F" w:rsidRPr="00A37C56" w:rsidRDefault="0092612F" w:rsidP="0092612F">
      <w:pPr>
        <w:rPr>
          <w:sz w:val="16"/>
        </w:rPr>
      </w:pPr>
      <w:r w:rsidRPr="00A37C56">
        <w:rPr>
          <w:sz w:val="16"/>
        </w:rPr>
        <w:t xml:space="preserve">But </w:t>
      </w:r>
      <w:r w:rsidRPr="00A5591C">
        <w:rPr>
          <w:rStyle w:val="StyleUnderline"/>
        </w:rPr>
        <w:t xml:space="preserve">what happens </w:t>
      </w:r>
      <w:r w:rsidRPr="00BA2FBE">
        <w:rPr>
          <w:rStyle w:val="StyleUnderline"/>
          <w:highlight w:val="cyan"/>
        </w:rPr>
        <w:t>when SEP holders do not abide by</w:t>
      </w:r>
      <w:r w:rsidRPr="00A37C56">
        <w:rPr>
          <w:sz w:val="16"/>
        </w:rPr>
        <w:t xml:space="preserve"> the </w:t>
      </w:r>
      <w:r w:rsidRPr="00BA2FBE">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BA2FBE">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BA2FBE">
        <w:rPr>
          <w:rStyle w:val="StyleUnderline"/>
          <w:highlight w:val="cyan"/>
        </w:rPr>
        <w:t xml:space="preserve">would be </w:t>
      </w:r>
      <w:r w:rsidRPr="00BA2FBE">
        <w:rPr>
          <w:rStyle w:val="Emphasis"/>
          <w:highlight w:val="cyan"/>
        </w:rPr>
        <w:t>priced out</w:t>
      </w:r>
      <w:r w:rsidRPr="00BA2FBE">
        <w:rPr>
          <w:rStyle w:val="StyleUnderline"/>
          <w:highlight w:val="cyan"/>
        </w:rPr>
        <w:t xml:space="preserve"> of </w:t>
      </w:r>
      <w:r w:rsidRPr="00A37C56">
        <w:rPr>
          <w:rStyle w:val="StyleUnderline"/>
        </w:rPr>
        <w:t>using</w:t>
      </w:r>
      <w:r w:rsidRPr="00A5591C">
        <w:rPr>
          <w:rStyle w:val="StyleUnderline"/>
        </w:rPr>
        <w:t xml:space="preserve"> </w:t>
      </w:r>
      <w:r w:rsidRPr="00BA2FBE">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BA2FBE">
        <w:rPr>
          <w:rStyle w:val="StyleUnderline"/>
          <w:highlight w:val="cyan"/>
        </w:rPr>
        <w:t xml:space="preserve">it </w:t>
      </w:r>
      <w:r w:rsidRPr="00A37C56">
        <w:rPr>
          <w:rStyle w:val="StyleUnderline"/>
        </w:rPr>
        <w:t xml:space="preserve">would </w:t>
      </w:r>
      <w:r w:rsidRPr="00BA2FBE">
        <w:rPr>
          <w:rStyle w:val="StyleUnderline"/>
          <w:highlight w:val="cyan"/>
        </w:rPr>
        <w:t xml:space="preserve">impose a </w:t>
      </w:r>
      <w:r w:rsidRPr="00BA2FBE">
        <w:rPr>
          <w:rStyle w:val="Emphasis"/>
          <w:highlight w:val="cyan"/>
        </w:rPr>
        <w:t>barrier</w:t>
      </w:r>
      <w:r w:rsidRPr="00BA2FBE">
        <w:rPr>
          <w:rStyle w:val="StyleUnderline"/>
          <w:highlight w:val="cyan"/>
        </w:rPr>
        <w:t xml:space="preserve"> to </w:t>
      </w:r>
      <w:r w:rsidRPr="00BA2FBE">
        <w:rPr>
          <w:rStyle w:val="Emphasis"/>
          <w:highlight w:val="cyan"/>
        </w:rPr>
        <w:t>innovation</w:t>
      </w:r>
      <w:r w:rsidRPr="00BA2FBE">
        <w:rPr>
          <w:rStyle w:val="StyleUnderline"/>
          <w:highlight w:val="cyan"/>
        </w:rPr>
        <w:t xml:space="preserve"> that </w:t>
      </w:r>
      <w:r w:rsidRPr="00A37C56">
        <w:rPr>
          <w:rStyle w:val="StyleUnderline"/>
        </w:rPr>
        <w:t xml:space="preserve">would </w:t>
      </w:r>
      <w:r w:rsidRPr="00BA2FBE">
        <w:rPr>
          <w:rStyle w:val="StyleUnderline"/>
          <w:highlight w:val="cyan"/>
        </w:rPr>
        <w:t xml:space="preserve">result in </w:t>
      </w:r>
      <w:r w:rsidRPr="00BA2FBE">
        <w:rPr>
          <w:rStyle w:val="Emphasis"/>
          <w:highlight w:val="cyan"/>
        </w:rPr>
        <w:t>fewer products</w:t>
      </w:r>
      <w:r w:rsidRPr="00BA2FBE">
        <w:rPr>
          <w:rStyle w:val="StyleUnderline"/>
          <w:highlight w:val="cyan"/>
        </w:rPr>
        <w:t xml:space="preserve"> </w:t>
      </w:r>
      <w:r w:rsidRPr="002617C1">
        <w:rPr>
          <w:rStyle w:val="StyleUnderline"/>
        </w:rPr>
        <w:t>offered</w:t>
      </w:r>
      <w:r w:rsidRPr="00A5591C">
        <w:rPr>
          <w:rStyle w:val="StyleUnderline"/>
        </w:rPr>
        <w:t xml:space="preserve"> to consumers</w:t>
      </w:r>
      <w:r w:rsidRPr="00A37C56">
        <w:rPr>
          <w:sz w:val="16"/>
        </w:rPr>
        <w:t xml:space="preserve"> </w:t>
      </w:r>
      <w:r w:rsidRPr="002617C1">
        <w:rPr>
          <w:rStyle w:val="StyleUnderline"/>
        </w:rPr>
        <w:t>or cities</w:t>
      </w:r>
      <w:r w:rsidRPr="00A37C56">
        <w:rPr>
          <w:sz w:val="16"/>
        </w:rPr>
        <w:t xml:space="preserve"> </w:t>
      </w:r>
      <w:r w:rsidRPr="00A5591C">
        <w:rPr>
          <w:rStyle w:val="StyleUnderline"/>
        </w:rPr>
        <w:t xml:space="preserve">eager </w:t>
      </w:r>
      <w:r w:rsidRPr="00BA2FBE">
        <w:rPr>
          <w:rStyle w:val="StyleUnderline"/>
          <w:highlight w:val="cyan"/>
        </w:rPr>
        <w:t xml:space="preserve">to implement </w:t>
      </w:r>
      <w:r w:rsidRPr="00BA2FBE">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02A8106" w14:textId="77777777" w:rsidR="0092612F" w:rsidRPr="00A37C56" w:rsidRDefault="0092612F" w:rsidP="0092612F">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BA2FBE">
        <w:rPr>
          <w:rStyle w:val="StyleUnderline"/>
          <w:highlight w:val="cyan"/>
        </w:rPr>
        <w:t xml:space="preserve">innovators pay a </w:t>
      </w:r>
      <w:r w:rsidRPr="00BA2FBE">
        <w:rPr>
          <w:rStyle w:val="Emphasis"/>
          <w:highlight w:val="cyan"/>
        </w:rPr>
        <w:t>steep price</w:t>
      </w:r>
      <w:r w:rsidRPr="00A37C56">
        <w:rPr>
          <w:sz w:val="16"/>
        </w:rPr>
        <w:t xml:space="preserve"> – not only do </w:t>
      </w:r>
      <w:r w:rsidRPr="00BA2FBE">
        <w:rPr>
          <w:rStyle w:val="StyleUnderline"/>
          <w:highlight w:val="cyan"/>
        </w:rPr>
        <w:t xml:space="preserve">they lose a </w:t>
      </w:r>
      <w:r w:rsidRPr="00BA2FBE">
        <w:rPr>
          <w:rStyle w:val="Emphasis"/>
          <w:highlight w:val="cyan"/>
        </w:rPr>
        <w:t>key component</w:t>
      </w:r>
      <w:r w:rsidRPr="00BA2FBE">
        <w:rPr>
          <w:rStyle w:val="StyleUnderline"/>
          <w:highlight w:val="cyan"/>
        </w:rPr>
        <w:t xml:space="preserve"> of</w:t>
      </w:r>
      <w:r w:rsidRPr="00A5591C">
        <w:rPr>
          <w:rStyle w:val="StyleUnderline"/>
        </w:rPr>
        <w:t xml:space="preserve"> product </w:t>
      </w:r>
      <w:r w:rsidRPr="00BA2FBE">
        <w:rPr>
          <w:rStyle w:val="Emphasis"/>
          <w:highlight w:val="cyan"/>
        </w:rPr>
        <w:t>development</w:t>
      </w:r>
      <w:r w:rsidRPr="00BA2FBE">
        <w:rPr>
          <w:rStyle w:val="StyleUnderline"/>
          <w:highlight w:val="cyan"/>
        </w:rPr>
        <w:t xml:space="preserve"> and </w:t>
      </w:r>
      <w:r w:rsidRPr="00BA2FBE">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BA2FBE">
        <w:rPr>
          <w:rStyle w:val="StyleUnderline"/>
          <w:highlight w:val="cyan"/>
        </w:rPr>
        <w:t>confidence</w:t>
      </w:r>
      <w:r w:rsidRPr="00A5591C">
        <w:rPr>
          <w:rStyle w:val="StyleUnderline"/>
        </w:rPr>
        <w:t xml:space="preserve"> developed </w:t>
      </w:r>
      <w:r w:rsidRPr="00BA2FBE">
        <w:rPr>
          <w:rStyle w:val="StyleUnderline"/>
          <w:highlight w:val="cyan"/>
        </w:rPr>
        <w:t>in the</w:t>
      </w:r>
      <w:r w:rsidRPr="00A5591C">
        <w:rPr>
          <w:rStyle w:val="StyleUnderline"/>
        </w:rPr>
        <w:t xml:space="preserve"> open </w:t>
      </w:r>
      <w:r w:rsidRPr="00BA2FBE">
        <w:rPr>
          <w:rStyle w:val="StyleUnderline"/>
          <w:highlight w:val="cyan"/>
        </w:rPr>
        <w:t>standards</w:t>
      </w:r>
      <w:r w:rsidRPr="00A5591C">
        <w:rPr>
          <w:rStyle w:val="StyleUnderline"/>
        </w:rPr>
        <w:t xml:space="preserve"> development </w:t>
      </w:r>
      <w:r w:rsidRPr="00BA2FBE">
        <w:rPr>
          <w:rStyle w:val="StyleUnderline"/>
          <w:highlight w:val="cyan"/>
        </w:rPr>
        <w:t xml:space="preserve">system is </w:t>
      </w:r>
      <w:r w:rsidRPr="00BA2FBE">
        <w:rPr>
          <w:rStyle w:val="Emphasis"/>
          <w:highlight w:val="cyan"/>
        </w:rPr>
        <w:t>shaken</w:t>
      </w:r>
      <w:r w:rsidRPr="00A37C56">
        <w:rPr>
          <w:sz w:val="16"/>
        </w:rPr>
        <w:t>, and Smart Cities have fewer choices in IoT solutions for their future.</w:t>
      </w:r>
    </w:p>
    <w:p w14:paraId="29A4BCB7" w14:textId="77777777" w:rsidR="0092612F" w:rsidRDefault="0092612F" w:rsidP="0092612F">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BA2FBE">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BA2FBE">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BA2FBE">
        <w:rPr>
          <w:rStyle w:val="StyleUnderline"/>
          <w:highlight w:val="cyan"/>
        </w:rPr>
        <w:t xml:space="preserve">will determine the </w:t>
      </w:r>
      <w:r w:rsidRPr="00BA2FBE">
        <w:rPr>
          <w:rStyle w:val="Emphasis"/>
          <w:highlight w:val="cyan"/>
        </w:rPr>
        <w:t>future</w:t>
      </w:r>
      <w:r w:rsidRPr="00BA2FBE">
        <w:rPr>
          <w:rStyle w:val="StyleUnderline"/>
          <w:highlight w:val="cyan"/>
        </w:rPr>
        <w:t xml:space="preserve"> and </w:t>
      </w:r>
      <w:r w:rsidRPr="00BA2FBE">
        <w:rPr>
          <w:rStyle w:val="Emphasis"/>
          <w:highlight w:val="cyan"/>
        </w:rPr>
        <w:t>success</w:t>
      </w:r>
      <w:r w:rsidRPr="00BA2FBE">
        <w:rPr>
          <w:rStyle w:val="StyleUnderline"/>
          <w:highlight w:val="cyan"/>
        </w:rPr>
        <w:t xml:space="preserve"> of </w:t>
      </w:r>
      <w:r w:rsidRPr="00BA2FBE">
        <w:rPr>
          <w:rStyle w:val="Emphasis"/>
          <w:highlight w:val="cyan"/>
        </w:rPr>
        <w:t>Smart Cities</w:t>
      </w:r>
      <w:r w:rsidRPr="00BA2FBE">
        <w:rPr>
          <w:sz w:val="16"/>
          <w:highlight w:val="cyan"/>
        </w:rPr>
        <w:t>.</w:t>
      </w:r>
    </w:p>
    <w:p w14:paraId="2FE883EF" w14:textId="77777777" w:rsidR="0092612F" w:rsidRDefault="0092612F" w:rsidP="0092612F"/>
    <w:p w14:paraId="061A3E4C" w14:textId="77777777" w:rsidR="0092612F" w:rsidRDefault="0092612F" w:rsidP="0092612F">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37D48E40" w14:textId="77777777" w:rsidR="0092612F" w:rsidRPr="007C5124" w:rsidRDefault="0092612F" w:rsidP="0092612F">
      <w:proofErr w:type="spellStart"/>
      <w:r w:rsidRPr="007C5124">
        <w:rPr>
          <w:rStyle w:val="Style13ptBold"/>
        </w:rPr>
        <w:t>Huseien</w:t>
      </w:r>
      <w:proofErr w:type="spellEnd"/>
      <w:r w:rsidRPr="007C5124">
        <w:rPr>
          <w:rStyle w:val="Style13ptBold"/>
        </w:rPr>
        <w:t xml:space="preserve"> 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70620045" w14:textId="77777777" w:rsidR="0092612F" w:rsidRPr="00EE0A97" w:rsidRDefault="0092612F" w:rsidP="0092612F">
      <w:pPr>
        <w:rPr>
          <w:sz w:val="16"/>
        </w:rPr>
      </w:pPr>
      <w:r w:rsidRPr="00EE0A97">
        <w:rPr>
          <w:sz w:val="16"/>
        </w:rPr>
        <w:t xml:space="preserve">Currently, </w:t>
      </w:r>
      <w:r w:rsidRPr="00BA2FBE">
        <w:rPr>
          <w:rStyle w:val="StyleUnderline"/>
          <w:highlight w:val="cyan"/>
        </w:rPr>
        <w:t xml:space="preserve">the </w:t>
      </w:r>
      <w:r w:rsidRPr="00BA2FBE">
        <w:rPr>
          <w:rStyle w:val="Emphasis"/>
          <w:highlight w:val="cyan"/>
        </w:rPr>
        <w:t>entire planet</w:t>
      </w:r>
      <w:r w:rsidRPr="00BA2FBE">
        <w:rPr>
          <w:rStyle w:val="StyleUnderline"/>
          <w:highlight w:val="cyan"/>
        </w:rPr>
        <w:t xml:space="preserve"> is at risk due to</w:t>
      </w:r>
      <w:r w:rsidRPr="00EE0A97">
        <w:rPr>
          <w:sz w:val="16"/>
        </w:rPr>
        <w:t xml:space="preserve"> continual </w:t>
      </w:r>
      <w:r w:rsidRPr="00BA2FBE">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2617C1">
        <w:rPr>
          <w:rStyle w:val="StyleUnderline"/>
        </w:rPr>
        <w:t>scientists are convinced</w:t>
      </w:r>
      <w:r w:rsidRPr="00EE0A97">
        <w:rPr>
          <w:sz w:val="16"/>
        </w:rPr>
        <w:t xml:space="preserve"> by the published evidence that </w:t>
      </w:r>
      <w:r w:rsidRPr="00BA2FBE">
        <w:rPr>
          <w:rStyle w:val="StyleUnderline"/>
          <w:highlight w:val="cyan"/>
        </w:rPr>
        <w:t xml:space="preserve">this </w:t>
      </w:r>
      <w:r w:rsidRPr="002617C1">
        <w:rPr>
          <w:rStyle w:val="StyleUnderline"/>
        </w:rPr>
        <w:t xml:space="preserve">change </w:t>
      </w:r>
      <w:r w:rsidRPr="00BA2FBE">
        <w:rPr>
          <w:rStyle w:val="StyleUnderline"/>
          <w:highlight w:val="cyan"/>
        </w:rPr>
        <w:t>is</w:t>
      </w:r>
      <w:r w:rsidRPr="00BA2FBE">
        <w:rPr>
          <w:sz w:val="16"/>
          <w:highlight w:val="cyan"/>
        </w:rPr>
        <w:t xml:space="preserve"> </w:t>
      </w:r>
      <w:r w:rsidRPr="00BA2FBE">
        <w:rPr>
          <w:rStyle w:val="Emphasis"/>
          <w:highlight w:val="cyan"/>
        </w:rPr>
        <w:t>anthropogenic</w:t>
      </w:r>
      <w:r w:rsidRPr="00BA2FBE">
        <w:rPr>
          <w:sz w:val="16"/>
          <w:highlight w:val="cyan"/>
        </w:rPr>
        <w:t xml:space="preserve"> </w:t>
      </w:r>
      <w:r w:rsidRPr="00BA2FBE">
        <w:rPr>
          <w:rStyle w:val="StyleUnderline"/>
          <w:highlight w:val="cyan"/>
        </w:rPr>
        <w:t>and resulted from</w:t>
      </w:r>
      <w:r w:rsidRPr="00AA1D7A">
        <w:rPr>
          <w:rStyle w:val="StyleUnderline"/>
        </w:rPr>
        <w:t xml:space="preserve"> the </w:t>
      </w:r>
      <w:r w:rsidRPr="002617C1">
        <w:rPr>
          <w:rStyle w:val="Emphasis"/>
        </w:rPr>
        <w:t xml:space="preserve">elevated </w:t>
      </w:r>
      <w:r w:rsidRPr="00BA2FBE">
        <w:rPr>
          <w:rStyle w:val="Emphasis"/>
          <w:highlight w:val="cyan"/>
        </w:rPr>
        <w:t xml:space="preserve">emission </w:t>
      </w:r>
      <w:r w:rsidRPr="002617C1">
        <w:rPr>
          <w:rStyle w:val="Emphasis"/>
        </w:rPr>
        <w:t>level</w:t>
      </w:r>
      <w:r w:rsidRPr="00BA2FBE">
        <w:rPr>
          <w:rStyle w:val="Emphasis"/>
          <w:highlight w:val="cyan"/>
        </w:rPr>
        <w:t>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w:t>
      </w:r>
      <w:r w:rsidRPr="00EE0A97">
        <w:rPr>
          <w:sz w:val="16"/>
        </w:rPr>
        <w:lastRenderedPageBreak/>
        <w:t xml:space="preserve">temperature. A key concern with the </w:t>
      </w:r>
      <w:r w:rsidRPr="00AA1D7A">
        <w:rPr>
          <w:rStyle w:val="StyleUnderline"/>
        </w:rPr>
        <w:t>GHGs trapping</w:t>
      </w:r>
      <w:r w:rsidRPr="00EE0A97">
        <w:rPr>
          <w:sz w:val="16"/>
        </w:rPr>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rPr>
          <w:sz w:val="16"/>
        </w:rPr>
        <w:t xml:space="preserve">, </w:t>
      </w:r>
      <w:r w:rsidRPr="00AA1D7A">
        <w:rPr>
          <w:rStyle w:val="StyleUnderline"/>
        </w:rPr>
        <w:t>heat waves</w:t>
      </w:r>
      <w:r w:rsidRPr="00EE0A97">
        <w:rPr>
          <w:sz w:val="16"/>
        </w:rPr>
        <w:t xml:space="preserve">, </w:t>
      </w:r>
      <w:r w:rsidRPr="00AA1D7A">
        <w:rPr>
          <w:rStyle w:val="StyleUnderline"/>
        </w:rPr>
        <w:t>cold snaps</w:t>
      </w:r>
      <w:r w:rsidRPr="00EE0A97">
        <w:rPr>
          <w:sz w:val="16"/>
        </w:rPr>
        <w:t xml:space="preserve">, </w:t>
      </w:r>
      <w:r w:rsidRPr="00AA1D7A">
        <w:rPr>
          <w:rStyle w:val="StyleUnderline"/>
        </w:rPr>
        <w:t>droughts</w:t>
      </w:r>
      <w:r w:rsidRPr="00EE0A97">
        <w:rPr>
          <w:sz w:val="16"/>
        </w:rPr>
        <w:t xml:space="preserve">, </w:t>
      </w:r>
      <w:r w:rsidRPr="00AA1D7A">
        <w:rPr>
          <w:rStyle w:val="StyleUnderline"/>
        </w:rPr>
        <w:t>and fires</w:t>
      </w:r>
      <w:r w:rsidRPr="00EE0A97">
        <w:rPr>
          <w:sz w:val="16"/>
        </w:rPr>
        <w:t xml:space="preserve"> [6]. </w:t>
      </w:r>
      <w:r w:rsidRPr="00AA1D7A">
        <w:rPr>
          <w:rStyle w:val="Emphasis"/>
        </w:rPr>
        <w:t>Climate-related risks</w:t>
      </w:r>
      <w:r w:rsidRPr="00AA1D7A">
        <w:rPr>
          <w:rStyle w:val="StyleUnderline"/>
        </w:rPr>
        <w:t xml:space="preserve"> to health</w:t>
      </w:r>
      <w:r w:rsidRPr="00EE0A97">
        <w:rPr>
          <w:sz w:val="16"/>
        </w:rPr>
        <w:t xml:space="preserve">, </w:t>
      </w:r>
      <w:r w:rsidRPr="00AA1D7A">
        <w:rPr>
          <w:rStyle w:val="StyleUnderline"/>
        </w:rPr>
        <w:t>livelihoods</w:t>
      </w:r>
      <w:r w:rsidRPr="00EE0A97">
        <w:rPr>
          <w:sz w:val="16"/>
        </w:rPr>
        <w:t xml:space="preserve">, </w:t>
      </w:r>
      <w:r w:rsidRPr="00AA1D7A">
        <w:rPr>
          <w:rStyle w:val="StyleUnderline"/>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human safety</w:t>
      </w:r>
      <w:r w:rsidRPr="00EE0A97">
        <w:rPr>
          <w:sz w:val="16"/>
        </w:rPr>
        <w:t xml:space="preserve">, </w:t>
      </w:r>
      <w:r w:rsidRPr="00AA1D7A">
        <w:rPr>
          <w:rStyle w:val="StyleUnderline"/>
        </w:rPr>
        <w:t xml:space="preserve">and economic growth are projected to </w:t>
      </w:r>
      <w:r w:rsidRPr="00AA1D7A">
        <w:rPr>
          <w:rStyle w:val="Emphasis"/>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7AB13ACB" w14:textId="77777777" w:rsidR="0092612F" w:rsidRPr="00EE0A97" w:rsidRDefault="0092612F" w:rsidP="0092612F">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7C2974F4" w14:textId="77777777" w:rsidR="0092612F" w:rsidRPr="00EE0A97" w:rsidRDefault="0092612F" w:rsidP="0092612F">
      <w:pPr>
        <w:rPr>
          <w:sz w:val="16"/>
        </w:rPr>
      </w:pPr>
      <w:r w:rsidRPr="00BA2FBE">
        <w:rPr>
          <w:rStyle w:val="StyleUnderline"/>
          <w:highlight w:val="cyan"/>
        </w:rPr>
        <w:t>Nations</w:t>
      </w:r>
      <w:r w:rsidRPr="00EE0A97">
        <w:rPr>
          <w:sz w:val="16"/>
        </w:rPr>
        <w:t xml:space="preserve"> across the globe </w:t>
      </w:r>
      <w:r w:rsidRPr="00BA2FBE">
        <w:rPr>
          <w:rStyle w:val="StyleUnderline"/>
          <w:highlight w:val="cyan"/>
        </w:rPr>
        <w:t>have</w:t>
      </w:r>
      <w:r w:rsidRPr="00AA1D7A">
        <w:rPr>
          <w:rStyle w:val="StyleUnderline"/>
        </w:rPr>
        <w:t xml:space="preserve"> kept very </w:t>
      </w:r>
      <w:r w:rsidRPr="00BA2FBE">
        <w:rPr>
          <w:rStyle w:val="Emphasis"/>
          <w:highlight w:val="cyan"/>
        </w:rPr>
        <w:t>high targets</w:t>
      </w:r>
      <w:r w:rsidRPr="00BA2FBE">
        <w:rPr>
          <w:sz w:val="16"/>
          <w:highlight w:val="cyan"/>
        </w:rPr>
        <w:t xml:space="preserve"> </w:t>
      </w:r>
      <w:r w:rsidRPr="00BA2FBE">
        <w:rPr>
          <w:rStyle w:val="StyleUnderline"/>
          <w:highlight w:val="cyan"/>
        </w:rPr>
        <w:t>to reducing</w:t>
      </w:r>
      <w:r w:rsidRPr="00EE0A97">
        <w:rPr>
          <w:sz w:val="16"/>
        </w:rPr>
        <w:t xml:space="preserve"> their </w:t>
      </w:r>
      <w:r w:rsidRPr="00BA2FBE">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BA2FBE">
        <w:rPr>
          <w:rStyle w:val="Emphasis"/>
          <w:highlight w:val="cyan"/>
        </w:rPr>
        <w:t>considerable reductions</w:t>
      </w:r>
      <w:r w:rsidRPr="00BA2FBE">
        <w:rPr>
          <w:rStyle w:val="StyleUnderline"/>
          <w:highlight w:val="cyan"/>
        </w:rPr>
        <w:t xml:space="preserve"> in city energy usage </w:t>
      </w:r>
      <w:proofErr w:type="gramStart"/>
      <w:r w:rsidRPr="00BA2FBE">
        <w:rPr>
          <w:rStyle w:val="StyleUnderline"/>
          <w:highlight w:val="cyan"/>
        </w:rPr>
        <w:t>is</w:t>
      </w:r>
      <w:proofErr w:type="gramEnd"/>
      <w:r w:rsidRPr="00BA2FBE">
        <w:rPr>
          <w:rStyle w:val="StyleUnderline"/>
          <w:highlight w:val="cyan"/>
        </w:rPr>
        <w:t xml:space="preserve">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BA2FBE">
        <w:rPr>
          <w:rStyle w:val="StyleUnderline"/>
          <w:highlight w:val="cyan"/>
        </w:rPr>
        <w:t xml:space="preserve">it is </w:t>
      </w:r>
      <w:r w:rsidRPr="00BA2FBE">
        <w:rPr>
          <w:rStyle w:val="Emphasis"/>
          <w:highlight w:val="cyan"/>
        </w:rPr>
        <w:t>crucial</w:t>
      </w:r>
      <w:r w:rsidRPr="00AA1D7A">
        <w:rPr>
          <w:rStyle w:val="StyleUnderline"/>
        </w:rPr>
        <w:t xml:space="preserve"> for </w:t>
      </w:r>
      <w:r w:rsidRPr="00BA2FBE">
        <w:rPr>
          <w:rStyle w:val="StyleUnderline"/>
          <w:highlight w:val="cyan"/>
        </w:rPr>
        <w:t>urban areas</w:t>
      </w:r>
      <w:r w:rsidRPr="00AA1D7A">
        <w:rPr>
          <w:rStyle w:val="StyleUnderline"/>
        </w:rPr>
        <w:t xml:space="preserve"> </w:t>
      </w:r>
      <w:r w:rsidRPr="00EE0A97">
        <w:rPr>
          <w:rStyle w:val="StyleUnderline"/>
        </w:rPr>
        <w:t xml:space="preserve">to </w:t>
      </w:r>
      <w:r w:rsidRPr="00BA2FBE">
        <w:rPr>
          <w:rStyle w:val="Emphasis"/>
          <w:highlight w:val="cyan"/>
        </w:rPr>
        <w:t>reduce</w:t>
      </w:r>
      <w:r w:rsidRPr="00BA2FBE">
        <w:rPr>
          <w:sz w:val="16"/>
          <w:highlight w:val="cyan"/>
        </w:rPr>
        <w:t xml:space="preserve"> </w:t>
      </w:r>
      <w:r w:rsidRPr="00EE0A97">
        <w:rPr>
          <w:rStyle w:val="StyleUnderline"/>
        </w:rPr>
        <w:t>their</w:t>
      </w:r>
      <w:r w:rsidRPr="00EE0A97">
        <w:rPr>
          <w:sz w:val="16"/>
        </w:rPr>
        <w:t xml:space="preserve"> </w:t>
      </w:r>
      <w:r w:rsidRPr="00BA2FBE">
        <w:rPr>
          <w:rStyle w:val="Emphasis"/>
          <w:highlight w:val="cyan"/>
        </w:rPr>
        <w:t>consumption</w:t>
      </w:r>
      <w:r w:rsidRPr="00BA2FBE">
        <w:rPr>
          <w:rStyle w:val="StyleUnderline"/>
          <w:highlight w:val="cyan"/>
        </w:rPr>
        <w:t xml:space="preserve"> and utilize </w:t>
      </w:r>
      <w:r w:rsidRPr="00BA2FBE">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BA2FBE">
        <w:rPr>
          <w:rStyle w:val="StyleUnderline"/>
          <w:highlight w:val="cyan"/>
        </w:rPr>
        <w:t>Smart cities</w:t>
      </w:r>
      <w:r w:rsidRPr="00EE0A97">
        <w:rPr>
          <w:sz w:val="16"/>
        </w:rPr>
        <w:t xml:space="preserve"> often </w:t>
      </w:r>
      <w:r w:rsidRPr="00BA2FBE">
        <w:rPr>
          <w:rStyle w:val="StyleUnderline"/>
          <w:highlight w:val="cyan"/>
        </w:rPr>
        <w:t xml:space="preserve">utilize </w:t>
      </w:r>
      <w:r w:rsidRPr="00BA2FBE">
        <w:rPr>
          <w:rStyle w:val="Emphasis"/>
          <w:highlight w:val="cyan"/>
        </w:rPr>
        <w:t>digital sensors</w:t>
      </w:r>
      <w:r w:rsidRPr="00BA2FBE">
        <w:rPr>
          <w:sz w:val="16"/>
          <w:highlight w:val="cyan"/>
        </w:rPr>
        <w:t xml:space="preserve"> </w:t>
      </w:r>
      <w:r w:rsidRPr="00BA2FBE">
        <w:rPr>
          <w:rStyle w:val="StyleUnderline"/>
          <w:highlight w:val="cyan"/>
        </w:rPr>
        <w:t>to</w:t>
      </w:r>
      <w:r w:rsidRPr="00AA1D7A">
        <w:rPr>
          <w:rStyle w:val="StyleUnderline"/>
        </w:rPr>
        <w:t xml:space="preserve"> measure and </w:t>
      </w:r>
      <w:r w:rsidRPr="00BA2FBE">
        <w:rPr>
          <w:rStyle w:val="StyleUnderline"/>
          <w:highlight w:val="cyan"/>
        </w:rPr>
        <w:t>transmit data about</w:t>
      </w:r>
      <w:r w:rsidRPr="00EE0A97">
        <w:rPr>
          <w:sz w:val="16"/>
        </w:rPr>
        <w:t xml:space="preserve"> the levels of </w:t>
      </w:r>
      <w:r w:rsidRPr="00BA2FBE">
        <w:rPr>
          <w:rStyle w:val="StyleUnderline"/>
          <w:highlight w:val="cyan"/>
        </w:rPr>
        <w:t>GHGs</w:t>
      </w:r>
      <w:r w:rsidRPr="00EE0A97">
        <w:rPr>
          <w:sz w:val="16"/>
        </w:rPr>
        <w:t xml:space="preserve"> in the city at that moment, </w:t>
      </w:r>
      <w:r w:rsidRPr="00BA2FBE">
        <w:rPr>
          <w:rStyle w:val="StyleUnderline"/>
          <w:highlight w:val="cyan"/>
        </w:rPr>
        <w:t>as a means of tackling them</w:t>
      </w:r>
      <w:r w:rsidRPr="00EE0A97">
        <w:rPr>
          <w:sz w:val="16"/>
        </w:rPr>
        <w:t xml:space="preserve"> [15]. </w:t>
      </w:r>
      <w:r w:rsidRPr="00BA2FBE">
        <w:rPr>
          <w:rStyle w:val="StyleUnderline"/>
          <w:highlight w:val="cyan"/>
        </w:rPr>
        <w:t xml:space="preserve">The </w:t>
      </w:r>
      <w:r w:rsidRPr="00BA2FBE">
        <w:rPr>
          <w:rStyle w:val="Emphasis"/>
          <w:highlight w:val="cyan"/>
        </w:rPr>
        <w:t>efficacy</w:t>
      </w:r>
      <w:r w:rsidRPr="00BA2FBE">
        <w:rPr>
          <w:rStyle w:val="StyleUnderline"/>
          <w:highlight w:val="cyan"/>
        </w:rPr>
        <w:t xml:space="preserve"> of such a system is</w:t>
      </w:r>
      <w:r w:rsidRPr="00EE0A97">
        <w:rPr>
          <w:sz w:val="16"/>
        </w:rPr>
        <w:t xml:space="preserve"> thus </w:t>
      </w:r>
      <w:r w:rsidRPr="00BA2FBE">
        <w:rPr>
          <w:rStyle w:val="Emphasis"/>
          <w:highlight w:val="cyan"/>
        </w:rPr>
        <w:t>reliant</w:t>
      </w:r>
      <w:r w:rsidRPr="00BA2FBE">
        <w:rPr>
          <w:sz w:val="16"/>
          <w:highlight w:val="cyan"/>
        </w:rPr>
        <w:t xml:space="preserve"> </w:t>
      </w:r>
      <w:r w:rsidRPr="00BA2FBE">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BA2FBE">
        <w:rPr>
          <w:rStyle w:val="StyleUnderline"/>
          <w:highlight w:val="cyan"/>
        </w:rPr>
        <w:t>mobile telecom</w:t>
      </w:r>
      <w:r w:rsidRPr="002617C1">
        <w:rPr>
          <w:rStyle w:val="StyleUnderline"/>
        </w:rPr>
        <w:t>munication</w:t>
      </w:r>
      <w:r w:rsidRPr="00BA2FBE">
        <w:rPr>
          <w:rStyle w:val="StyleUnderline"/>
          <w:highlight w:val="cyan"/>
        </w:rPr>
        <w:t>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BA2FBE">
        <w:rPr>
          <w:rStyle w:val="Emphasis"/>
          <w:highlight w:val="cyan"/>
        </w:rPr>
        <w:t>5G</w:t>
      </w:r>
      <w:r w:rsidRPr="00BA2FBE">
        <w:rPr>
          <w:rStyle w:val="StyleUnderline"/>
          <w:highlight w:val="cyan"/>
        </w:rPr>
        <w:t xml:space="preserve"> tech</w:t>
      </w:r>
      <w:r w:rsidRPr="002617C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BA2FBE">
        <w:rPr>
          <w:rStyle w:val="StyleUnderline"/>
          <w:highlight w:val="cyan"/>
        </w:rPr>
        <w:t>tackle</w:t>
      </w:r>
      <w:r w:rsidRPr="00AA1D7A">
        <w:rPr>
          <w:rStyle w:val="StyleUnderline"/>
        </w:rPr>
        <w:t xml:space="preserve"> the </w:t>
      </w:r>
      <w:r w:rsidRPr="00BA2FBE">
        <w:rPr>
          <w:rStyle w:val="Emphasis"/>
          <w:highlight w:val="cyan"/>
        </w:rPr>
        <w:t>negative outcomes</w:t>
      </w:r>
      <w:r w:rsidRPr="00AA1D7A">
        <w:rPr>
          <w:rStyle w:val="StyleUnderline"/>
        </w:rPr>
        <w:t xml:space="preserve"> associated </w:t>
      </w:r>
      <w:r w:rsidRPr="00BA2FBE">
        <w:rPr>
          <w:rStyle w:val="StyleUnderline"/>
          <w:highlight w:val="cyan"/>
        </w:rPr>
        <w:t>with</w:t>
      </w:r>
      <w:r w:rsidRPr="00AA1D7A">
        <w:rPr>
          <w:rStyle w:val="StyleUnderline"/>
        </w:rPr>
        <w:t xml:space="preserve"> </w:t>
      </w:r>
      <w:r w:rsidRPr="00AA1D7A">
        <w:rPr>
          <w:rStyle w:val="Emphasis"/>
        </w:rPr>
        <w:t xml:space="preserve">anthropogenic </w:t>
      </w:r>
      <w:r w:rsidRPr="00BA2FBE">
        <w:rPr>
          <w:rStyle w:val="Emphasis"/>
          <w:highlight w:val="cyan"/>
        </w:rPr>
        <w:t>climate change</w:t>
      </w:r>
      <w:r w:rsidRPr="00EE0A97">
        <w:rPr>
          <w:sz w:val="16"/>
        </w:rPr>
        <w:t>, with a particular focus on the contributions that are best made by the telecoms network operators.</w:t>
      </w:r>
    </w:p>
    <w:p w14:paraId="5D78B48B" w14:textId="77777777" w:rsidR="0092612F" w:rsidRPr="00EE0A97" w:rsidRDefault="0092612F" w:rsidP="0092612F">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BA2FBE">
        <w:rPr>
          <w:rStyle w:val="Emphasis"/>
          <w:sz w:val="26"/>
          <w:szCs w:val="26"/>
          <w:highlight w:val="cyan"/>
        </w:rPr>
        <w:t>future habitability of this planet</w:t>
      </w:r>
      <w:r w:rsidRPr="00BA2FBE">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BA2FBE">
        <w:rPr>
          <w:rStyle w:val="StyleUnderline"/>
          <w:highlight w:val="cyan"/>
        </w:rPr>
        <w:t xml:space="preserve">climate change is </w:t>
      </w:r>
      <w:r w:rsidRPr="00BA2FBE">
        <w:rPr>
          <w:rStyle w:val="Emphasis"/>
          <w:highlight w:val="cyan"/>
        </w:rPr>
        <w:t>solvable</w:t>
      </w:r>
      <w:r w:rsidRPr="00BA2FBE">
        <w:rPr>
          <w:sz w:val="16"/>
          <w:highlight w:val="cyan"/>
        </w:rPr>
        <w:t xml:space="preserve">, </w:t>
      </w:r>
      <w:r w:rsidRPr="00BA2FBE">
        <w:rPr>
          <w:rStyle w:val="StyleUnderline"/>
          <w:highlight w:val="cyan"/>
        </w:rPr>
        <w:t>we just need to</w:t>
      </w:r>
      <w:r w:rsidRPr="001962BA">
        <w:rPr>
          <w:rStyle w:val="StyleUnderline"/>
        </w:rPr>
        <w:t xml:space="preserve"> </w:t>
      </w:r>
      <w:r w:rsidRPr="001962BA">
        <w:rPr>
          <w:rStyle w:val="Emphasis"/>
        </w:rPr>
        <w:t xml:space="preserve">wisely </w:t>
      </w:r>
      <w:r w:rsidRPr="00BA2FBE">
        <w:rPr>
          <w:rStyle w:val="Emphasis"/>
          <w:highlight w:val="cyan"/>
        </w:rPr>
        <w:t>exploit</w:t>
      </w:r>
      <w:r w:rsidRPr="001962BA">
        <w:rPr>
          <w:rStyle w:val="StyleUnderline"/>
        </w:rPr>
        <w:t xml:space="preserve"> the </w:t>
      </w:r>
      <w:r w:rsidRPr="00BA2FBE">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BA2FBE">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BA2FBE">
        <w:rPr>
          <w:rStyle w:val="StyleUnderline"/>
          <w:highlight w:val="cyan"/>
        </w:rPr>
        <w:t xml:space="preserve">serve as a </w:t>
      </w:r>
      <w:r w:rsidRPr="00BA2FBE">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BA2FBE">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BA2FBE">
        <w:rPr>
          <w:rStyle w:val="StyleUnderline"/>
          <w:highlight w:val="cyan"/>
        </w:rPr>
        <w:t>5G</w:t>
      </w:r>
      <w:r w:rsidRPr="001962BA">
        <w:rPr>
          <w:rStyle w:val="StyleUnderline"/>
        </w:rPr>
        <w:t xml:space="preserve"> cellular network </w:t>
      </w:r>
      <w:r w:rsidRPr="00BA2FBE">
        <w:rPr>
          <w:rStyle w:val="StyleUnderline"/>
          <w:highlight w:val="cyan"/>
        </w:rPr>
        <w:t>technology</w:t>
      </w:r>
      <w:r w:rsidRPr="001962BA">
        <w:rPr>
          <w:rStyle w:val="StyleUnderline"/>
        </w:rPr>
        <w:t xml:space="preserve"> is </w:t>
      </w:r>
      <w:r w:rsidRPr="00BA2FBE">
        <w:rPr>
          <w:rStyle w:val="StyleUnderline"/>
          <w:highlight w:val="cyan"/>
        </w:rPr>
        <w:t xml:space="preserve">expected to </w:t>
      </w:r>
      <w:r w:rsidRPr="00BA2FBE">
        <w:rPr>
          <w:rStyle w:val="Emphasis"/>
          <w:highlight w:val="cyan"/>
        </w:rPr>
        <w:t>revolutionize</w:t>
      </w:r>
      <w:r w:rsidRPr="001962BA">
        <w:rPr>
          <w:rStyle w:val="StyleUnderline"/>
        </w:rPr>
        <w:t xml:space="preserve"> the </w:t>
      </w:r>
      <w:r w:rsidRPr="001962BA">
        <w:rPr>
          <w:rStyle w:val="Emphasis"/>
        </w:rPr>
        <w:t xml:space="preserve">global </w:t>
      </w:r>
      <w:r w:rsidRPr="00BA2FBE">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BA2FBE">
        <w:rPr>
          <w:rStyle w:val="Emphasis"/>
          <w:highlight w:val="cyan"/>
        </w:rPr>
        <w:t>reducing</w:t>
      </w:r>
      <w:r w:rsidRPr="001962BA">
        <w:rPr>
          <w:rStyle w:val="StyleUnderline"/>
        </w:rPr>
        <w:t xml:space="preserve"> the </w:t>
      </w:r>
      <w:r w:rsidRPr="00BA2FBE">
        <w:rPr>
          <w:rStyle w:val="Emphasis"/>
          <w:highlight w:val="cyan"/>
        </w:rPr>
        <w:t>climate change impacts</w:t>
      </w:r>
      <w:r w:rsidRPr="00EE0A97">
        <w:rPr>
          <w:sz w:val="16"/>
        </w:rPr>
        <w:t xml:space="preserve">. </w:t>
      </w:r>
    </w:p>
    <w:p w14:paraId="7AB314BB" w14:textId="77777777" w:rsidR="0092612F" w:rsidRDefault="0092612F" w:rsidP="0092612F"/>
    <w:p w14:paraId="432F3AC7" w14:textId="77777777" w:rsidR="0092612F" w:rsidRDefault="0092612F" w:rsidP="0092612F">
      <w:pPr>
        <w:pStyle w:val="Heading4"/>
      </w:pPr>
      <w:r>
        <w:lastRenderedPageBreak/>
        <w:t xml:space="preserve">Patent holdup is real and </w:t>
      </w:r>
      <w:r w:rsidRPr="006F6FF7">
        <w:rPr>
          <w:u w:val="single"/>
        </w:rPr>
        <w:t>necessitates</w:t>
      </w:r>
      <w:r>
        <w:t xml:space="preserve"> intervention, even if it can’t be systemically proven. </w:t>
      </w:r>
    </w:p>
    <w:p w14:paraId="05EEAD0D" w14:textId="77777777" w:rsidR="0092612F" w:rsidRPr="007F36AA" w:rsidRDefault="0092612F" w:rsidP="0092612F">
      <w:r w:rsidRPr="007F36AA">
        <w:rPr>
          <w:rStyle w:val="Style13ptBold"/>
        </w:rPr>
        <w:t>Contreras 19</w:t>
      </w:r>
      <w:r w:rsidRPr="007F36AA">
        <w:t xml:space="preserve">, *Jorge Contreras, Professor, University of Utah S.J. Quinney College of Law; (2019, “MUCH ADO ABOUT HOLD-UP”, </w:t>
      </w:r>
      <w:hyperlink r:id="rId29" w:history="1">
        <w:r w:rsidRPr="007F36AA">
          <w:rPr>
            <w:rStyle w:val="Hyperlink"/>
          </w:rPr>
          <w:t>https://www.illinoislawreview.org/wp-content/uploads/2019/08/Contreras.pdf</w:t>
        </w:r>
      </w:hyperlink>
      <w:r w:rsidRPr="007F36AA">
        <w:t>)</w:t>
      </w:r>
    </w:p>
    <w:p w14:paraId="30718D83" w14:textId="77777777" w:rsidR="0092612F" w:rsidRPr="003B28F9" w:rsidRDefault="0092612F" w:rsidP="0092612F">
      <w:pPr>
        <w:rPr>
          <w:sz w:val="16"/>
          <w:szCs w:val="16"/>
        </w:rPr>
      </w:pPr>
      <w:r w:rsidRPr="003B28F9">
        <w:rPr>
          <w:sz w:val="16"/>
          <w:szCs w:val="16"/>
        </w:rPr>
        <w:t>III. CAN WE PLEASE STOP SEARCHING FOR SYSTEMIC HOLD-UP?</w:t>
      </w:r>
    </w:p>
    <w:p w14:paraId="0F4EA080" w14:textId="77777777" w:rsidR="0092612F" w:rsidRPr="003B28F9" w:rsidRDefault="0092612F" w:rsidP="0092612F">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BA2FBE">
        <w:rPr>
          <w:rStyle w:val="StyleUnderline"/>
          <w:highlight w:val="cyan"/>
        </w:rPr>
        <w:t xml:space="preserve">this </w:t>
      </w:r>
      <w:r w:rsidRPr="00BA2FBE">
        <w:rPr>
          <w:rStyle w:val="Emphasis"/>
          <w:highlight w:val="cyan"/>
        </w:rPr>
        <w:t>critique</w:t>
      </w:r>
      <w:r w:rsidRPr="00BA2FBE">
        <w:rPr>
          <w:rStyle w:val="StyleUnderline"/>
          <w:highlight w:val="cyan"/>
        </w:rPr>
        <w:t xml:space="preserve"> is directed at the</w:t>
      </w:r>
      <w:r w:rsidRPr="003B28F9">
        <w:rPr>
          <w:rStyle w:val="StyleUnderline"/>
        </w:rPr>
        <w:t xml:space="preserve"> </w:t>
      </w:r>
      <w:r w:rsidRPr="003B28F9">
        <w:rPr>
          <w:rStyle w:val="Emphasis"/>
        </w:rPr>
        <w:t xml:space="preserve">core </w:t>
      </w:r>
      <w:r w:rsidRPr="00BA2FBE">
        <w:rPr>
          <w:rStyle w:val="Emphasis"/>
          <w:highlight w:val="cyan"/>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BA2FBE">
        <w:rPr>
          <w:rStyle w:val="StyleUnderline"/>
          <w:highlight w:val="cyan"/>
        </w:rPr>
        <w:t>a lack of</w:t>
      </w:r>
      <w:r w:rsidRPr="003B28F9">
        <w:rPr>
          <w:rStyle w:val="StyleUnderline"/>
        </w:rPr>
        <w:t xml:space="preserve"> evidence of </w:t>
      </w:r>
      <w:r w:rsidRPr="00BA2FBE">
        <w:rPr>
          <w:rStyle w:val="StyleUnderline"/>
          <w:highlight w:val="cyan"/>
        </w:rPr>
        <w:t>systemic hold-up means</w:t>
      </w:r>
      <w:r w:rsidRPr="003B28F9">
        <w:rPr>
          <w:sz w:val="16"/>
        </w:rPr>
        <w:t xml:space="preserve"> that </w:t>
      </w:r>
      <w:r w:rsidRPr="00BA2FBE">
        <w:rPr>
          <w:rStyle w:val="StyleUnderline"/>
          <w:highlight w:val="cyan"/>
        </w:rPr>
        <w:t xml:space="preserve">hold-up </w:t>
      </w:r>
      <w:r w:rsidRPr="00BA2FBE">
        <w:rPr>
          <w:rStyle w:val="Emphasis"/>
          <w:highlight w:val="cyan"/>
        </w:rPr>
        <w:t>does not</w:t>
      </w:r>
      <w:r w:rsidRPr="00721D7D">
        <w:rPr>
          <w:rStyle w:val="Emphasis"/>
        </w:rPr>
        <w:t xml:space="preserve"> represent a threat</w:t>
      </w:r>
      <w:r w:rsidRPr="00721D7D">
        <w:rPr>
          <w:rStyle w:val="StyleUnderline"/>
        </w:rPr>
        <w:t xml:space="preserve"> that </w:t>
      </w:r>
      <w:r w:rsidRPr="00BA2FBE">
        <w:rPr>
          <w:rStyle w:val="StyleUnderline"/>
          <w:highlight w:val="cyan"/>
        </w:rPr>
        <w:t>justifie</w:t>
      </w:r>
      <w:r w:rsidRPr="00721D7D">
        <w:rPr>
          <w:rStyle w:val="StyleUnderline"/>
        </w:rPr>
        <w:t>s</w:t>
      </w:r>
      <w:r w:rsidRPr="003B28F9">
        <w:rPr>
          <w:rStyle w:val="StyleUnderline"/>
        </w:rPr>
        <w:t xml:space="preserve"> </w:t>
      </w:r>
      <w:r w:rsidRPr="003B28F9">
        <w:rPr>
          <w:rStyle w:val="Emphasis"/>
        </w:rPr>
        <w:t xml:space="preserve">policy </w:t>
      </w:r>
      <w:r w:rsidRPr="00BA2FBE">
        <w:rPr>
          <w:rStyle w:val="Emphasis"/>
          <w:highlight w:val="cyan"/>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56701408" w14:textId="77777777" w:rsidR="0092612F" w:rsidRPr="003B28F9" w:rsidRDefault="0092612F" w:rsidP="0092612F">
      <w:pPr>
        <w:rPr>
          <w:sz w:val="16"/>
          <w:szCs w:val="16"/>
        </w:rPr>
      </w:pPr>
      <w:r w:rsidRPr="003B28F9">
        <w:rPr>
          <w:sz w:val="16"/>
          <w:szCs w:val="16"/>
        </w:rPr>
        <w:t>A. The Absence of Systemic Hold-Up Does Not Mean that Hold-Up Does Not Occur</w:t>
      </w:r>
    </w:p>
    <w:p w14:paraId="24BD6654" w14:textId="77777777" w:rsidR="0092612F" w:rsidRPr="003B28F9" w:rsidRDefault="0092612F" w:rsidP="0092612F">
      <w:pPr>
        <w:rPr>
          <w:sz w:val="16"/>
        </w:rPr>
      </w:pPr>
      <w:r w:rsidRPr="003B28F9">
        <w:rPr>
          <w:sz w:val="16"/>
        </w:rPr>
        <w:t xml:space="preserve">In a 2017 article, </w:t>
      </w:r>
      <w:proofErr w:type="spellStart"/>
      <w:r w:rsidRPr="003B28F9">
        <w:rPr>
          <w:sz w:val="16"/>
        </w:rPr>
        <w:t>Galetovic</w:t>
      </w:r>
      <w:proofErr w:type="spellEnd"/>
      <w:r w:rsidRPr="003B28F9">
        <w:rPr>
          <w:sz w:val="16"/>
        </w:rPr>
        <w:t xml:space="preserve">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BA2FBE">
        <w:rPr>
          <w:rStyle w:val="StyleUnderline"/>
          <w:highlight w:val="cyan"/>
        </w:rPr>
        <w:t>because there is no evidence</w:t>
      </w:r>
      <w:r w:rsidRPr="003B28F9">
        <w:rPr>
          <w:sz w:val="16"/>
        </w:rPr>
        <w:t xml:space="preserve"> that </w:t>
      </w:r>
      <w:r w:rsidRPr="00BA2FBE">
        <w:rPr>
          <w:rStyle w:val="StyleUnderline"/>
          <w:highlight w:val="cyan"/>
        </w:rPr>
        <w:t>Ebola outbreaks have occurred</w:t>
      </w:r>
      <w:r w:rsidRPr="003B28F9">
        <w:rPr>
          <w:sz w:val="16"/>
        </w:rPr>
        <w:t xml:space="preserve"> in the United States nor any linkage between decreased health and Ebola, and because the overall health of the United States population continues to improve, </w:t>
      </w:r>
      <w:r w:rsidRPr="00BA2FBE">
        <w:rPr>
          <w:rStyle w:val="StyleUnderline"/>
          <w:highlight w:val="cyan"/>
        </w:rPr>
        <w:t xml:space="preserve">there is no justification for </w:t>
      </w:r>
      <w:r w:rsidRPr="00BA2FBE">
        <w:rPr>
          <w:rStyle w:val="Emphasis"/>
          <w:highlight w:val="cyan"/>
        </w:rPr>
        <w:t>preventative measures</w:t>
      </w:r>
      <w:r w:rsidRPr="003B28F9">
        <w:rPr>
          <w:sz w:val="16"/>
        </w:rPr>
        <w:t xml:space="preserve"> to stop Ebola outbreaks in the United States.</w:t>
      </w:r>
    </w:p>
    <w:p w14:paraId="110B5BD1" w14:textId="77777777" w:rsidR="0092612F" w:rsidRPr="003B28F9" w:rsidRDefault="0092612F" w:rsidP="0092612F">
      <w:pPr>
        <w:rPr>
          <w:sz w:val="16"/>
        </w:rPr>
      </w:pPr>
      <w:r w:rsidRPr="00BA2FBE">
        <w:rPr>
          <w:rStyle w:val="StyleUnderline"/>
          <w:highlight w:val="cyan"/>
        </w:rPr>
        <w:t xml:space="preserve">This </w:t>
      </w:r>
      <w:r w:rsidRPr="002617C1">
        <w:rPr>
          <w:rStyle w:val="StyleUnderline"/>
        </w:rPr>
        <w:t xml:space="preserve">reasoning </w:t>
      </w:r>
      <w:r w:rsidRPr="00BA2FBE">
        <w:rPr>
          <w:rStyle w:val="StyleUnderline"/>
          <w:highlight w:val="cyan"/>
        </w:rPr>
        <w:t>is</w:t>
      </w:r>
      <w:r w:rsidRPr="003B28F9">
        <w:rPr>
          <w:rStyle w:val="StyleUnderline"/>
        </w:rPr>
        <w:t>, of course</w:t>
      </w:r>
      <w:r w:rsidRPr="003B28F9">
        <w:rPr>
          <w:sz w:val="16"/>
        </w:rPr>
        <w:t xml:space="preserve">, </w:t>
      </w:r>
      <w:r w:rsidRPr="00BA2FBE">
        <w:rPr>
          <w:rStyle w:val="Emphasis"/>
          <w:highlight w:val="cyan"/>
        </w:rPr>
        <w:t>fallacious</w:t>
      </w:r>
      <w:r w:rsidRPr="00BA2FBE">
        <w:rPr>
          <w:sz w:val="16"/>
          <w:highlight w:val="cyan"/>
        </w:rPr>
        <w:t xml:space="preserve"> </w:t>
      </w:r>
      <w:r w:rsidRPr="00BA2FBE">
        <w:rPr>
          <w:rStyle w:val="StyleUnderline"/>
          <w:highlight w:val="cyan"/>
        </w:rPr>
        <w:t>and</w:t>
      </w:r>
      <w:r w:rsidRPr="003B28F9">
        <w:rPr>
          <w:sz w:val="16"/>
        </w:rPr>
        <w:t xml:space="preserve">, in the case of a disease like Ebola, </w:t>
      </w:r>
      <w:r w:rsidRPr="00BA2FBE">
        <w:rPr>
          <w:rStyle w:val="Emphasis"/>
          <w:highlight w:val="cyan"/>
        </w:rPr>
        <w:t>dangerous</w:t>
      </w:r>
      <w:r w:rsidRPr="002617C1">
        <w:rPr>
          <w:rStyle w:val="Emphasis"/>
        </w:rPr>
        <w:t>ly so</w:t>
      </w:r>
      <w:r w:rsidRPr="002617C1">
        <w:rPr>
          <w:sz w:val="16"/>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7BCE1659" w14:textId="77777777" w:rsidR="0092612F" w:rsidRPr="003B28F9" w:rsidRDefault="0092612F" w:rsidP="0092612F">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2C3C41BB" w14:textId="77777777" w:rsidR="0092612F" w:rsidRPr="003B28F9" w:rsidRDefault="0092612F" w:rsidP="0092612F">
      <w:pPr>
        <w:rPr>
          <w:sz w:val="16"/>
        </w:rPr>
      </w:pPr>
      <w:r w:rsidRPr="003B28F9">
        <w:rPr>
          <w:sz w:val="16"/>
        </w:rPr>
        <w:t xml:space="preserve">In fact, </w:t>
      </w:r>
      <w:r w:rsidRPr="00BA2FBE">
        <w:rPr>
          <w:rStyle w:val="StyleUnderline"/>
          <w:highlight w:val="cyan"/>
        </w:rPr>
        <w:t xml:space="preserve">there are </w:t>
      </w:r>
      <w:r w:rsidRPr="00BA2FBE">
        <w:rPr>
          <w:rStyle w:val="Emphasis"/>
          <w:highlight w:val="cyan"/>
        </w:rPr>
        <w:t>numerous examples</w:t>
      </w:r>
      <w:r w:rsidRPr="00BA2FBE">
        <w:rPr>
          <w:sz w:val="16"/>
          <w:highlight w:val="cyan"/>
        </w:rPr>
        <w:t xml:space="preserve"> </w:t>
      </w:r>
      <w:r w:rsidRPr="00BA2FBE">
        <w:rPr>
          <w:rStyle w:val="StyleUnderline"/>
          <w:highlight w:val="cyan"/>
        </w:rPr>
        <w:t xml:space="preserve">of anticompetitive conduct by </w:t>
      </w:r>
      <w:r w:rsidRPr="00BA2FBE">
        <w:rPr>
          <w:rStyle w:val="Emphasis"/>
          <w:highlight w:val="cyan"/>
        </w:rPr>
        <w:t>individual</w:t>
      </w:r>
      <w:r w:rsidRPr="00BA2FBE">
        <w:rPr>
          <w:rStyle w:val="StyleUnderline"/>
          <w:highlight w:val="cyan"/>
        </w:rPr>
        <w:t xml:space="preserve"> firms</w:t>
      </w:r>
      <w:r w:rsidRPr="003B28F9">
        <w:rPr>
          <w:rStyle w:val="StyleUnderline"/>
        </w:rPr>
        <w:t xml:space="preserve"> in markets</w:t>
      </w:r>
      <w:r w:rsidRPr="003B28F9">
        <w:rPr>
          <w:sz w:val="16"/>
        </w:rPr>
        <w:t xml:space="preserve"> that are </w:t>
      </w:r>
      <w:r w:rsidRPr="00BA2FBE">
        <w:rPr>
          <w:rStyle w:val="StyleUnderline"/>
          <w:highlight w:val="cyan"/>
        </w:rPr>
        <w:t xml:space="preserve">not </w:t>
      </w:r>
      <w:r w:rsidRPr="00721D7D">
        <w:rPr>
          <w:rStyle w:val="StyleUnderline"/>
        </w:rPr>
        <w:t xml:space="preserve">otherwise </w:t>
      </w:r>
      <w:r w:rsidRPr="00BA2FBE">
        <w:rPr>
          <w:rStyle w:val="Emphasis"/>
          <w:highlight w:val="cyan"/>
        </w:rPr>
        <w:t>overrun</w:t>
      </w:r>
      <w:r w:rsidRPr="00BA2FBE">
        <w:rPr>
          <w:rStyle w:val="StyleUnderline"/>
          <w:highlight w:val="cyan"/>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w:t>
      </w:r>
      <w:proofErr w:type="spellStart"/>
      <w:r w:rsidRPr="003B28F9">
        <w:rPr>
          <w:sz w:val="16"/>
        </w:rPr>
        <w:t>AndroGel</w:t>
      </w:r>
      <w:proofErr w:type="spellEnd"/>
      <w:r w:rsidRPr="003B28F9">
        <w:rPr>
          <w:sz w:val="16"/>
        </w:rPr>
        <w:t xml:space="preserve"> product and not to market their generic versions of </w:t>
      </w:r>
      <w:proofErr w:type="spellStart"/>
      <w:r w:rsidRPr="003B28F9">
        <w:rPr>
          <w:sz w:val="16"/>
        </w:rPr>
        <w:t>AndroGel</w:t>
      </w:r>
      <w:proofErr w:type="spellEnd"/>
      <w:r w:rsidRPr="003B28F9">
        <w:rPr>
          <w:sz w:val="16"/>
        </w:rPr>
        <w:t xml:space="preserve">, in exchange for a significant payment by Solvay to each of the generic manufacturers (a so-called “pay for delay” </w:t>
      </w:r>
      <w:r w:rsidRPr="003B28F9">
        <w:rPr>
          <w:sz w:val="16"/>
        </w:rPr>
        <w:lastRenderedPageBreak/>
        <w:t xml:space="preserve">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1EB25DE8" w14:textId="77777777" w:rsidR="0092612F" w:rsidRPr="003B28F9" w:rsidRDefault="0092612F" w:rsidP="0092612F">
      <w:pPr>
        <w:rPr>
          <w:sz w:val="16"/>
        </w:rPr>
      </w:pPr>
      <w:r w:rsidRPr="003B28F9">
        <w:rPr>
          <w:sz w:val="16"/>
        </w:rPr>
        <w:t>An even more telling example is found in the area of mergers and acquisitions. During fiscal year 2016, a total of 1,832 merger and acquisition transactions were reported to the FTC and DOJ under the Hart-Scott-</w:t>
      </w:r>
      <w:proofErr w:type="spellStart"/>
      <w:r w:rsidRPr="003B28F9">
        <w:rPr>
          <w:sz w:val="16"/>
        </w:rPr>
        <w:t>Rodino</w:t>
      </w:r>
      <w:proofErr w:type="spellEnd"/>
      <w:r w:rsidRPr="003B28F9">
        <w:rPr>
          <w:sz w:val="16"/>
        </w:rPr>
        <w:t xml:space="preserve">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3BC93EE2" w14:textId="77777777" w:rsidR="0092612F" w:rsidRPr="003B28F9" w:rsidRDefault="0092612F" w:rsidP="0092612F">
      <w:pPr>
        <w:rPr>
          <w:sz w:val="16"/>
          <w:szCs w:val="16"/>
        </w:rPr>
      </w:pPr>
      <w:r w:rsidRPr="003B28F9">
        <w:rPr>
          <w:sz w:val="16"/>
          <w:szCs w:val="16"/>
        </w:rPr>
        <w:t>B. Protective Measures May Already Be Working to Reduce Hold-Up</w:t>
      </w:r>
    </w:p>
    <w:p w14:paraId="327E4762" w14:textId="77777777" w:rsidR="0092612F" w:rsidRPr="003B28F9" w:rsidRDefault="0092612F" w:rsidP="0092612F">
      <w:pPr>
        <w:rPr>
          <w:rStyle w:val="StyleUnderline"/>
        </w:rPr>
      </w:pPr>
      <w:r w:rsidRPr="00BA2FBE">
        <w:rPr>
          <w:rStyle w:val="StyleUnderline"/>
          <w:highlight w:val="cyan"/>
        </w:rPr>
        <w:t xml:space="preserve">Another </w:t>
      </w:r>
      <w:r w:rsidRPr="00721D7D">
        <w:rPr>
          <w:rStyle w:val="StyleUnderline"/>
        </w:rPr>
        <w:t xml:space="preserve">important </w:t>
      </w:r>
      <w:r w:rsidRPr="00BA2FBE">
        <w:rPr>
          <w:rStyle w:val="StyleUnderline"/>
          <w:highlight w:val="cyan"/>
        </w:rPr>
        <w:t>factor</w:t>
      </w:r>
      <w:r w:rsidRPr="003B28F9">
        <w:rPr>
          <w:rStyle w:val="StyleUnderline"/>
        </w:rPr>
        <w:t xml:space="preserve"> that should be considered</w:t>
      </w:r>
      <w:r w:rsidRPr="003B28F9">
        <w:rPr>
          <w:sz w:val="16"/>
        </w:rPr>
        <w:t xml:space="preserve"> regarding the purported lack of empirical evidence of systemic hold-up </w:t>
      </w:r>
      <w:r w:rsidRPr="00BA2FBE">
        <w:rPr>
          <w:rStyle w:val="StyleUnderline"/>
          <w:highlight w:val="cyan"/>
        </w:rPr>
        <w:t>is the effect</w:t>
      </w:r>
      <w:r w:rsidRPr="003B28F9">
        <w:rPr>
          <w:rStyle w:val="StyleUnderline"/>
        </w:rPr>
        <w:t xml:space="preserve"> that </w:t>
      </w:r>
      <w:r w:rsidRPr="00BA2FBE">
        <w:rPr>
          <w:rStyle w:val="Emphasis"/>
          <w:highlight w:val="cyan"/>
        </w:rPr>
        <w:t>existing</w:t>
      </w:r>
      <w:r w:rsidRPr="00721D7D">
        <w:rPr>
          <w:rStyle w:val="StyleUnderline"/>
        </w:rPr>
        <w:t xml:space="preserve"> policy </w:t>
      </w:r>
      <w:r w:rsidRPr="00BA2FBE">
        <w:rPr>
          <w:rStyle w:val="Emphasis"/>
          <w:highlight w:val="cyan"/>
        </w:rPr>
        <w:t>measures</w:t>
      </w:r>
      <w:r w:rsidRPr="00BA2FBE">
        <w:rPr>
          <w:sz w:val="16"/>
          <w:highlight w:val="cyan"/>
        </w:rPr>
        <w:t xml:space="preserve"> </w:t>
      </w:r>
      <w:r w:rsidRPr="00BA2FBE">
        <w:rPr>
          <w:rStyle w:val="StyleUnderline"/>
          <w:highlight w:val="cyan"/>
        </w:rPr>
        <w:t xml:space="preserve">have </w:t>
      </w:r>
      <w:r w:rsidRPr="00142D6C">
        <w:rPr>
          <w:rStyle w:val="StyleUnderline"/>
        </w:rPr>
        <w:t xml:space="preserve">already had </w:t>
      </w:r>
      <w:r w:rsidRPr="00BA2FBE">
        <w:rPr>
          <w:rStyle w:val="StyleUnderline"/>
          <w:highlight w:val="cyan"/>
        </w:rPr>
        <w:t xml:space="preserve">in </w:t>
      </w:r>
      <w:r w:rsidRPr="00BA2FBE">
        <w:rPr>
          <w:rStyle w:val="Emphasis"/>
          <w:highlight w:val="cyan"/>
        </w:rPr>
        <w:t>reducing hold-up</w:t>
      </w:r>
      <w:r w:rsidRPr="003B28F9">
        <w:rPr>
          <w:sz w:val="16"/>
        </w:rPr>
        <w:t xml:space="preserve">. As noted above, the threat of patent hold-up was a primary motivating factor for many </w:t>
      </w:r>
      <w:r w:rsidRPr="00BA2FBE">
        <w:rPr>
          <w:rStyle w:val="StyleUnderline"/>
          <w:highlight w:val="cyan"/>
        </w:rPr>
        <w:t>SDOs</w:t>
      </w:r>
      <w:r w:rsidRPr="003B28F9">
        <w:rPr>
          <w:sz w:val="16"/>
        </w:rPr>
        <w:t xml:space="preserve"> to </w:t>
      </w:r>
      <w:r w:rsidRPr="00BA2FBE">
        <w:rPr>
          <w:rStyle w:val="StyleUnderline"/>
          <w:highlight w:val="cyan"/>
        </w:rPr>
        <w:t>adopt policies requiring</w:t>
      </w:r>
      <w:r w:rsidRPr="003B28F9">
        <w:rPr>
          <w:sz w:val="16"/>
        </w:rPr>
        <w:t xml:space="preserve"> the </w:t>
      </w:r>
      <w:r w:rsidRPr="00BA2FBE">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18547EE" w14:textId="77777777" w:rsidR="0092612F" w:rsidRPr="003B28F9" w:rsidRDefault="0092612F" w:rsidP="0092612F">
      <w:pPr>
        <w:rPr>
          <w:rStyle w:val="StyleUnderline"/>
        </w:rPr>
      </w:pPr>
      <w:r w:rsidRPr="003B28F9">
        <w:rPr>
          <w:sz w:val="16"/>
        </w:rPr>
        <w:t xml:space="preserve">Similarly, </w:t>
      </w:r>
      <w:r w:rsidRPr="00BA2FBE">
        <w:rPr>
          <w:rStyle w:val="StyleUnderline"/>
          <w:highlight w:val="cyan"/>
        </w:rPr>
        <w:t>antitrust</w:t>
      </w:r>
      <w:r w:rsidRPr="003B28F9">
        <w:rPr>
          <w:rStyle w:val="StyleUnderline"/>
        </w:rPr>
        <w:t xml:space="preserve"> and competition</w:t>
      </w:r>
      <w:r w:rsidRPr="003B28F9">
        <w:rPr>
          <w:sz w:val="16"/>
        </w:rPr>
        <w:t xml:space="preserve"> enforcement </w:t>
      </w:r>
      <w:r w:rsidRPr="00BA2FBE">
        <w:rPr>
          <w:rStyle w:val="StyleUnderline"/>
          <w:highlight w:val="cyan"/>
        </w:rPr>
        <w:t>agencies</w:t>
      </w:r>
      <w:r w:rsidRPr="003B28F9">
        <w:rPr>
          <w:sz w:val="16"/>
        </w:rPr>
        <w:t xml:space="preserve"> in the U.S. and Europe </w:t>
      </w:r>
      <w:r w:rsidRPr="00BA2FBE">
        <w:rPr>
          <w:rStyle w:val="StyleUnderline"/>
          <w:highlight w:val="cyan"/>
        </w:rPr>
        <w:t xml:space="preserve">have been </w:t>
      </w:r>
      <w:r w:rsidRPr="00BA2FBE">
        <w:rPr>
          <w:rStyle w:val="Emphasis"/>
          <w:highlight w:val="cyan"/>
        </w:rPr>
        <w:t>aware</w:t>
      </w:r>
      <w:r w:rsidRPr="00BA2FBE">
        <w:rPr>
          <w:rStyle w:val="StyleUnderline"/>
          <w:highlight w:val="cyan"/>
        </w:rPr>
        <w:t xml:space="preserve"> of</w:t>
      </w:r>
      <w:r w:rsidRPr="003B28F9">
        <w:rPr>
          <w:sz w:val="16"/>
        </w:rPr>
        <w:t xml:space="preserve"> the potential for </w:t>
      </w:r>
      <w:r w:rsidRPr="00BA2FBE">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BA2FBE">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BA2FBE">
        <w:rPr>
          <w:rStyle w:val="StyleUnderline"/>
          <w:highlight w:val="cyan"/>
        </w:rPr>
        <w:t xml:space="preserve">send </w:t>
      </w:r>
      <w:r w:rsidRPr="00BA2FBE">
        <w:rPr>
          <w:rStyle w:val="Emphasis"/>
          <w:highlight w:val="cyan"/>
        </w:rPr>
        <w:t>powerful</w:t>
      </w:r>
      <w:r w:rsidRPr="00BA2FBE">
        <w:rPr>
          <w:rStyle w:val="StyleUnderline"/>
          <w:highlight w:val="cyan"/>
        </w:rPr>
        <w:t xml:space="preserve"> deterrent </w:t>
      </w:r>
      <w:r w:rsidRPr="00BA2FBE">
        <w:rPr>
          <w:rStyle w:val="Emphasis"/>
          <w:highlight w:val="cyan"/>
        </w:rPr>
        <w:t>signals</w:t>
      </w:r>
      <w:r w:rsidRPr="003B28F9">
        <w:rPr>
          <w:sz w:val="16"/>
        </w:rPr>
        <w:t xml:space="preserve"> </w:t>
      </w:r>
      <w:r w:rsidRPr="003B28F9">
        <w:rPr>
          <w:rStyle w:val="StyleUnderline"/>
        </w:rPr>
        <w:t xml:space="preserve">to the market </w:t>
      </w:r>
      <w:r w:rsidRPr="00BA2FBE">
        <w:rPr>
          <w:rStyle w:val="StyleUnderline"/>
          <w:highlight w:val="cyan"/>
        </w:rPr>
        <w:t xml:space="preserve">and </w:t>
      </w:r>
      <w:r w:rsidRPr="00BA2FBE">
        <w:rPr>
          <w:rStyle w:val="Emphasis"/>
          <w:highlight w:val="cyan"/>
        </w:rPr>
        <w:t>warn others</w:t>
      </w:r>
      <w:r w:rsidRPr="00BA2FBE">
        <w:rPr>
          <w:rStyle w:val="StyleUnderline"/>
          <w:highlight w:val="cyan"/>
        </w:rPr>
        <w:t xml:space="preserve"> not to engage in</w:t>
      </w:r>
      <w:r w:rsidRPr="003B28F9">
        <w:rPr>
          <w:rStyle w:val="StyleUnderline"/>
        </w:rPr>
        <w:t xml:space="preserve"> </w:t>
      </w:r>
      <w:r w:rsidRPr="003B28F9">
        <w:rPr>
          <w:rStyle w:val="Emphasis"/>
        </w:rPr>
        <w:t xml:space="preserve">similar </w:t>
      </w:r>
      <w:r w:rsidRPr="00BA2FBE">
        <w:rPr>
          <w:rStyle w:val="Emphasis"/>
          <w:highlight w:val="cyan"/>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BA2FBE">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BA2FBE">
        <w:rPr>
          <w:rStyle w:val="StyleUnderline"/>
          <w:highlight w:val="cyan"/>
        </w:rPr>
        <w:t>thereby limit</w:t>
      </w:r>
      <w:r w:rsidRPr="00721D7D">
        <w:rPr>
          <w:rStyle w:val="StyleUnderline"/>
        </w:rPr>
        <w:t>ing</w:t>
      </w:r>
      <w:r w:rsidRPr="003B28F9">
        <w:rPr>
          <w:rStyle w:val="StyleUnderline"/>
        </w:rPr>
        <w:t xml:space="preserve"> the </w:t>
      </w:r>
      <w:r w:rsidRPr="00BA2FBE">
        <w:rPr>
          <w:rStyle w:val="Emphasis"/>
          <w:highlight w:val="cyan"/>
        </w:rPr>
        <w:t>direct evidence</w:t>
      </w:r>
      <w:r w:rsidRPr="003B28F9">
        <w:rPr>
          <w:rStyle w:val="StyleUnderline"/>
        </w:rPr>
        <w:t xml:space="preserve"> of hold-up </w:t>
      </w:r>
      <w:r w:rsidRPr="00BA2FBE">
        <w:rPr>
          <w:rStyle w:val="StyleUnderline"/>
          <w:highlight w:val="cyan"/>
        </w:rPr>
        <w:t xml:space="preserve">as a </w:t>
      </w:r>
      <w:r w:rsidRPr="00BA2FBE">
        <w:rPr>
          <w:rStyle w:val="Emphasis"/>
          <w:highlight w:val="cyan"/>
        </w:rPr>
        <w:t>systemic problem</w:t>
      </w:r>
      <w:r w:rsidRPr="003B28F9">
        <w:rPr>
          <w:rStyle w:val="StyleUnderline"/>
        </w:rPr>
        <w:t>.</w:t>
      </w:r>
    </w:p>
    <w:p w14:paraId="61253A51" w14:textId="77777777" w:rsidR="0092612F" w:rsidRPr="003B28F9" w:rsidRDefault="0092612F" w:rsidP="0092612F">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6C3B32DA" w14:textId="77777777" w:rsidR="0092612F" w:rsidRPr="003B28F9" w:rsidRDefault="0092612F" w:rsidP="0092612F">
      <w:pPr>
        <w:rPr>
          <w:sz w:val="16"/>
          <w:szCs w:val="16"/>
        </w:rPr>
      </w:pPr>
      <w:r w:rsidRPr="003B28F9">
        <w:rPr>
          <w:sz w:val="16"/>
          <w:szCs w:val="16"/>
        </w:rPr>
        <w:t>C. Indicia of Healthy Markets do not Prove the Absence of Anticompetitive Conduct</w:t>
      </w:r>
    </w:p>
    <w:p w14:paraId="361AD7F2" w14:textId="77777777" w:rsidR="0092612F" w:rsidRPr="003B28F9" w:rsidRDefault="0092612F" w:rsidP="0092612F">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BA2FBE">
        <w:rPr>
          <w:rStyle w:val="StyleUnderline"/>
          <w:highlight w:val="cyan"/>
        </w:rPr>
        <w:t>that</w:t>
      </w:r>
      <w:r w:rsidRPr="003B28F9">
        <w:rPr>
          <w:rStyle w:val="StyleUnderline"/>
        </w:rPr>
        <w:t xml:space="preserve"> </w:t>
      </w:r>
      <w:r w:rsidRPr="00BA2FBE">
        <w:rPr>
          <w:rStyle w:val="StyleUnderline"/>
          <w:highlight w:val="cyan"/>
        </w:rPr>
        <w:t>markets</w:t>
      </w:r>
      <w:r w:rsidRPr="00721D7D">
        <w:rPr>
          <w:rStyle w:val="StyleUnderline"/>
        </w:rPr>
        <w:t xml:space="preserve"> for telecommunications products</w:t>
      </w:r>
      <w:r w:rsidRPr="003B28F9">
        <w:rPr>
          <w:sz w:val="16"/>
        </w:rPr>
        <w:t xml:space="preserve">, namely smart phones, </w:t>
      </w:r>
      <w:r w:rsidRPr="00BA2FBE">
        <w:rPr>
          <w:rStyle w:val="StyleUnderline"/>
          <w:highlight w:val="cyan"/>
        </w:rPr>
        <w:t xml:space="preserve">are </w:t>
      </w:r>
      <w:r w:rsidRPr="00BA2FBE">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3EDB3768" w14:textId="77777777" w:rsidR="0092612F" w:rsidRPr="003B28F9" w:rsidRDefault="0092612F" w:rsidP="0092612F">
      <w:pPr>
        <w:rPr>
          <w:sz w:val="16"/>
        </w:rPr>
      </w:pPr>
      <w:r w:rsidRPr="003B28F9">
        <w:rPr>
          <w:sz w:val="16"/>
        </w:rPr>
        <w:t xml:space="preserve">But </w:t>
      </w:r>
      <w:r w:rsidRPr="003B28F9">
        <w:rPr>
          <w:rStyle w:val="StyleUnderline"/>
        </w:rPr>
        <w:t xml:space="preserve">this argument </w:t>
      </w:r>
      <w:r w:rsidRPr="00BA2FBE">
        <w:rPr>
          <w:rStyle w:val="StyleUnderline"/>
          <w:highlight w:val="cyan"/>
        </w:rPr>
        <w:t xml:space="preserve">relies on a </w:t>
      </w:r>
      <w:r w:rsidRPr="00BA2FBE">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w:t>
      </w:r>
      <w:r w:rsidRPr="00721D7D">
        <w:rPr>
          <w:sz w:val="16"/>
        </w:rPr>
        <w:lastRenderedPageBreak/>
        <w:t xml:space="preserve">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BA2FBE">
        <w:rPr>
          <w:rStyle w:val="StyleUnderline"/>
          <w:highlight w:val="cyan"/>
        </w:rPr>
        <w:t xml:space="preserve">there is </w:t>
      </w:r>
      <w:r w:rsidRPr="00BA2FBE">
        <w:rPr>
          <w:rStyle w:val="Emphasis"/>
          <w:highlight w:val="cyan"/>
        </w:rPr>
        <w:t>no valid counterfactual</w:t>
      </w:r>
      <w:r w:rsidRPr="00BA2FBE">
        <w:rPr>
          <w:rStyle w:val="StyleUnderline"/>
          <w:highlight w:val="cyan"/>
        </w:rPr>
        <w:t xml:space="preserve"> to</w:t>
      </w:r>
      <w:r w:rsidRPr="003B28F9">
        <w:rPr>
          <w:rStyle w:val="StyleUnderline"/>
        </w:rPr>
        <w:t xml:space="preserve"> use to </w:t>
      </w:r>
      <w:r w:rsidRPr="00BA2FBE">
        <w:rPr>
          <w:rStyle w:val="StyleUnderline"/>
          <w:highlight w:val="cyan"/>
        </w:rPr>
        <w:t>compare</w:t>
      </w:r>
      <w:r w:rsidRPr="003B28F9">
        <w:rPr>
          <w:sz w:val="16"/>
        </w:rPr>
        <w:t xml:space="preserve"> the health and </w:t>
      </w:r>
      <w:r w:rsidRPr="00BA2FBE">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BA2FBE">
        <w:rPr>
          <w:rStyle w:val="StyleUnderline"/>
          <w:highlight w:val="cyan"/>
        </w:rPr>
        <w:t>observing</w:t>
      </w:r>
      <w:r w:rsidRPr="003B28F9">
        <w:rPr>
          <w:rStyle w:val="StyleUnderline"/>
        </w:rPr>
        <w:t xml:space="preserve"> the </w:t>
      </w:r>
      <w:r w:rsidRPr="00BA2FBE">
        <w:rPr>
          <w:rStyle w:val="StyleUnderline"/>
          <w:highlight w:val="cyan"/>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BA2FBE">
        <w:rPr>
          <w:rStyle w:val="StyleUnderline"/>
          <w:highlight w:val="cyan"/>
        </w:rPr>
        <w:t xml:space="preserve">how much </w:t>
      </w:r>
      <w:r w:rsidRPr="00BA2FBE">
        <w:rPr>
          <w:rStyle w:val="Emphasis"/>
          <w:highlight w:val="cyan"/>
        </w:rPr>
        <w:t>stronger</w:t>
      </w:r>
      <w:r w:rsidRPr="00BA2FBE">
        <w:rPr>
          <w:rStyle w:val="StyleUnderline"/>
          <w:highlight w:val="cyan"/>
        </w:rPr>
        <w:t xml:space="preserve"> the market </w:t>
      </w:r>
      <w:r w:rsidRPr="00BA2FBE">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7AE9581C" w14:textId="77777777" w:rsidR="0092612F" w:rsidRPr="003B28F9" w:rsidRDefault="0092612F" w:rsidP="0092612F">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64E62760" w14:textId="77777777" w:rsidR="0092612F" w:rsidRPr="003B28F9" w:rsidRDefault="0092612F" w:rsidP="0092612F">
      <w:pPr>
        <w:rPr>
          <w:sz w:val="16"/>
        </w:rPr>
      </w:pPr>
      <w:r w:rsidRPr="003B28F9">
        <w:rPr>
          <w:sz w:val="16"/>
        </w:rPr>
        <w:t xml:space="preserve">By the same token, </w:t>
      </w:r>
      <w:r w:rsidRPr="00BA2FBE">
        <w:rPr>
          <w:rStyle w:val="StyleUnderline"/>
          <w:highlight w:val="cyan"/>
        </w:rPr>
        <w:t>the fact</w:t>
      </w:r>
      <w:r w:rsidRPr="003B28F9">
        <w:rPr>
          <w:sz w:val="16"/>
        </w:rPr>
        <w:t xml:space="preserve"> that </w:t>
      </w:r>
      <w:r w:rsidRPr="003B28F9">
        <w:rPr>
          <w:rStyle w:val="StyleUnderline"/>
        </w:rPr>
        <w:t xml:space="preserve">global </w:t>
      </w:r>
      <w:r w:rsidRPr="00BA2FBE">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BA2FBE">
        <w:rPr>
          <w:rStyle w:val="Emphasis"/>
          <w:highlight w:val="cyan"/>
        </w:rPr>
        <w:t>appear</w:t>
      </w:r>
      <w:r w:rsidRPr="00BA2FBE">
        <w:rPr>
          <w:rStyle w:val="StyleUnderline"/>
          <w:highlight w:val="cyan"/>
        </w:rPr>
        <w:t xml:space="preserve"> to be </w:t>
      </w:r>
      <w:r w:rsidRPr="00BA2FBE">
        <w:rPr>
          <w:rStyle w:val="Emphasis"/>
          <w:highlight w:val="cyan"/>
        </w:rPr>
        <w:t>thriving</w:t>
      </w:r>
      <w:r w:rsidRPr="00BA2FBE">
        <w:rPr>
          <w:rStyle w:val="StyleUnderline"/>
          <w:highlight w:val="cyan"/>
        </w:rPr>
        <w:t xml:space="preserve"> does not</w:t>
      </w:r>
      <w:r w:rsidRPr="003B28F9">
        <w:rPr>
          <w:rStyle w:val="StyleUnderline"/>
        </w:rPr>
        <w:t xml:space="preserve"> itself </w:t>
      </w:r>
      <w:r w:rsidRPr="00BA2FBE">
        <w:rPr>
          <w:rStyle w:val="Emphasis"/>
          <w:highlight w:val="cyan"/>
        </w:rPr>
        <w:t>refute</w:t>
      </w:r>
      <w:r w:rsidRPr="00BA2FBE">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BA2FBE">
        <w:rPr>
          <w:rStyle w:val="StyleUnderline"/>
          <w:highlight w:val="cyan"/>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BA2FBE">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6C817BCB" w14:textId="77777777" w:rsidR="0092612F" w:rsidRDefault="0092612F" w:rsidP="0092612F"/>
    <w:p w14:paraId="3E77067E" w14:textId="77777777" w:rsidR="0092612F" w:rsidRPr="00331C9F" w:rsidRDefault="0092612F" w:rsidP="0092612F"/>
    <w:p w14:paraId="7740F167" w14:textId="77777777" w:rsidR="0092612F" w:rsidRPr="00EA7FF3" w:rsidRDefault="0092612F" w:rsidP="0092612F">
      <w:pPr>
        <w:pStyle w:val="Heading3"/>
      </w:pPr>
      <w:r>
        <w:lastRenderedPageBreak/>
        <w:t>1AC---Cyber Advantage</w:t>
      </w:r>
    </w:p>
    <w:p w14:paraId="1179F043" w14:textId="77777777" w:rsidR="0092612F" w:rsidRPr="009D6CD2" w:rsidRDefault="0092612F" w:rsidP="0092612F">
      <w:pPr>
        <w:pStyle w:val="Heading4"/>
      </w:pPr>
      <w:r w:rsidRPr="009D6CD2">
        <w:t xml:space="preserve">Advantage 2 is </w:t>
      </w:r>
      <w:r w:rsidRPr="009D6CD2">
        <w:rPr>
          <w:u w:val="single"/>
        </w:rPr>
        <w:t>Cybersecurity</w:t>
      </w:r>
      <w:r w:rsidRPr="009D6CD2">
        <w:t xml:space="preserve">: </w:t>
      </w:r>
    </w:p>
    <w:p w14:paraId="0E02E6ED" w14:textId="77777777" w:rsidR="0092612F" w:rsidRPr="009D6CD2" w:rsidRDefault="0092612F" w:rsidP="0092612F"/>
    <w:p w14:paraId="2061C87F" w14:textId="77777777" w:rsidR="0092612F" w:rsidRPr="009D6CD2" w:rsidRDefault="0092612F" w:rsidP="0092612F">
      <w:pPr>
        <w:pStyle w:val="Heading4"/>
      </w:pPr>
      <w:bookmarkStart w:id="0"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vulnerability and </w:t>
      </w:r>
      <w:r w:rsidRPr="009D6CD2">
        <w:rPr>
          <w:u w:val="single"/>
        </w:rPr>
        <w:t>severity</w:t>
      </w:r>
      <w:r w:rsidRPr="009D6CD2">
        <w:t xml:space="preserve"> of attacks. </w:t>
      </w:r>
    </w:p>
    <w:bookmarkEnd w:id="0"/>
    <w:p w14:paraId="62558507" w14:textId="77777777" w:rsidR="0092612F" w:rsidRDefault="0092612F" w:rsidP="0092612F">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0" w:history="1">
        <w:r w:rsidRPr="007271C3">
          <w:rPr>
            <w:rStyle w:val="Hyperlink"/>
          </w:rPr>
          <w:t>https://www2.lib.ku.edu/login?url=https://www.proquest.com/scholarly-journals/monopolies-monocultures-intersection-patents/docview/2442966690/se-2?accountid=14556</w:t>
        </w:r>
      </w:hyperlink>
      <w:r w:rsidRPr="00841CAE">
        <w:t>)</w:t>
      </w:r>
    </w:p>
    <w:p w14:paraId="05DD5608" w14:textId="77777777" w:rsidR="0092612F" w:rsidRPr="00AB0063" w:rsidRDefault="0092612F" w:rsidP="0092612F">
      <w:pPr>
        <w:rPr>
          <w:sz w:val="16"/>
          <w:szCs w:val="16"/>
        </w:rPr>
      </w:pPr>
      <w:r w:rsidRPr="00AB0063">
        <w:rPr>
          <w:sz w:val="16"/>
          <w:szCs w:val="16"/>
        </w:rPr>
        <w:t xml:space="preserve">III. COMPETITION AND CYBERSECURITY </w:t>
      </w:r>
    </w:p>
    <w:p w14:paraId="173A2762" w14:textId="77777777" w:rsidR="0092612F" w:rsidRPr="006C113C" w:rsidRDefault="0092612F" w:rsidP="0092612F">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2D05901A" w14:textId="77777777" w:rsidR="0092612F" w:rsidRPr="00AB0063" w:rsidRDefault="0092612F" w:rsidP="0092612F">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BA2FBE">
        <w:rPr>
          <w:rStyle w:val="Emphasis"/>
          <w:highlight w:val="cyan"/>
        </w:rPr>
        <w:t>patent assertion</w:t>
      </w:r>
      <w:r w:rsidRPr="00BA2FBE">
        <w:rPr>
          <w:rStyle w:val="StyleUnderline"/>
          <w:highlight w:val="cyan"/>
        </w:rPr>
        <w:t xml:space="preserve"> </w:t>
      </w:r>
      <w:r w:rsidRPr="00BA2FBE">
        <w:rPr>
          <w:rStyle w:val="StyleUnderline"/>
        </w:rPr>
        <w:t xml:space="preserve">that </w:t>
      </w:r>
      <w:r w:rsidRPr="00BA2FBE">
        <w:rPr>
          <w:rStyle w:val="Emphasis"/>
        </w:rPr>
        <w:t>unduly weakens</w:t>
      </w:r>
      <w:r w:rsidRPr="00BA2FBE">
        <w:rPr>
          <w:rStyle w:val="StyleUnderline"/>
        </w:rPr>
        <w:t xml:space="preserve"> competition</w:t>
      </w:r>
      <w:r w:rsidRPr="00BA2FBE">
        <w:rPr>
          <w:rStyle w:val="StyleUnderline"/>
          <w:highlight w:val="cyan"/>
        </w:rPr>
        <w:t xml:space="preserve"> </w:t>
      </w:r>
      <w:r w:rsidRPr="00BA2FBE">
        <w:rPr>
          <w:rStyle w:val="Emphasis"/>
          <w:highlight w:val="cyan"/>
        </w:rPr>
        <w:t>detracts</w:t>
      </w:r>
      <w:r w:rsidRPr="00BA2FBE">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BA2FBE">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BA2FBE">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49760372" w14:textId="77777777" w:rsidR="0092612F" w:rsidRPr="00AB0063" w:rsidRDefault="0092612F" w:rsidP="0092612F">
      <w:pPr>
        <w:rPr>
          <w:sz w:val="16"/>
          <w:szCs w:val="16"/>
        </w:rPr>
      </w:pPr>
      <w:r w:rsidRPr="00AB0063">
        <w:rPr>
          <w:sz w:val="16"/>
          <w:szCs w:val="16"/>
        </w:rPr>
        <w:t>A. Cybersecurity as Competitive Value-Add</w:t>
      </w:r>
    </w:p>
    <w:p w14:paraId="4F6F09A0" w14:textId="77777777" w:rsidR="0092612F" w:rsidRPr="00063EA8" w:rsidRDefault="0092612F" w:rsidP="0092612F">
      <w:pPr>
        <w:rPr>
          <w:sz w:val="16"/>
        </w:rPr>
      </w:pPr>
      <w:r w:rsidRPr="00BA2FBE">
        <w:rPr>
          <w:rStyle w:val="StyleUnderline"/>
          <w:highlight w:val="cyan"/>
        </w:rPr>
        <w:t>Competition enhances</w:t>
      </w:r>
      <w:r w:rsidRPr="006C113C">
        <w:rPr>
          <w:rStyle w:val="StyleUnderline"/>
        </w:rPr>
        <w:t xml:space="preserve"> </w:t>
      </w:r>
      <w:r w:rsidRPr="00BA7632">
        <w:rPr>
          <w:rStyle w:val="StyleUnderline"/>
        </w:rPr>
        <w:t xml:space="preserve">national </w:t>
      </w:r>
      <w:r w:rsidRPr="00BA2FBE">
        <w:rPr>
          <w:rStyle w:val="StyleUnderline"/>
          <w:highlight w:val="cyan"/>
        </w:rPr>
        <w:t xml:space="preserve">security by </w:t>
      </w:r>
      <w:r w:rsidRPr="00BA2FBE">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BA2FBE">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71D11776" w14:textId="77777777" w:rsidR="0092612F" w:rsidRPr="0009706B" w:rsidRDefault="0092612F" w:rsidP="0092612F">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BA2FBE">
        <w:rPr>
          <w:rStyle w:val="StyleUnderline"/>
          <w:highlight w:val="cyan"/>
        </w:rPr>
        <w:t>In monopolized markets</w:t>
      </w:r>
      <w:r w:rsidRPr="00AB0063">
        <w:rPr>
          <w:sz w:val="16"/>
        </w:rPr>
        <w:t xml:space="preserve">, though, </w:t>
      </w:r>
      <w:r w:rsidRPr="00BA2FBE">
        <w:rPr>
          <w:rStyle w:val="StyleUnderline"/>
          <w:highlight w:val="cyan"/>
        </w:rPr>
        <w:t>there may be less</w:t>
      </w:r>
      <w:r w:rsidRPr="0009706B">
        <w:rPr>
          <w:rStyle w:val="StyleUnderline"/>
        </w:rPr>
        <w:t xml:space="preserve"> </w:t>
      </w:r>
      <w:r w:rsidRPr="00514DBB">
        <w:rPr>
          <w:rStyle w:val="Emphasis"/>
        </w:rPr>
        <w:t xml:space="preserve">external </w:t>
      </w:r>
      <w:r w:rsidRPr="00BA2FBE">
        <w:rPr>
          <w:rStyle w:val="Emphasis"/>
          <w:highlight w:val="cyan"/>
        </w:rPr>
        <w:t>impetus</w:t>
      </w:r>
      <w:r w:rsidRPr="00BA2FBE">
        <w:rPr>
          <w:rStyle w:val="StyleUnderline"/>
          <w:highlight w:val="cyan"/>
        </w:rPr>
        <w:t xml:space="preserve"> to </w:t>
      </w:r>
      <w:r w:rsidRPr="00BA2FBE">
        <w:rPr>
          <w:rStyle w:val="Emphasis"/>
          <w:highlight w:val="cyan"/>
        </w:rPr>
        <w:t xml:space="preserve">test </w:t>
      </w:r>
      <w:r w:rsidRPr="002617C1">
        <w:rPr>
          <w:rStyle w:val="Emphasis"/>
        </w:rPr>
        <w:t>products</w:t>
      </w:r>
      <w:r w:rsidRPr="002617C1">
        <w:rPr>
          <w:rStyle w:val="StyleUnderline"/>
        </w:rPr>
        <w:t xml:space="preserve"> </w:t>
      </w:r>
      <w:r w:rsidRPr="00BA2FBE">
        <w:rPr>
          <w:rStyle w:val="StyleUnderline"/>
          <w:highlight w:val="cyan"/>
        </w:rPr>
        <w:t>for flaws</w:t>
      </w:r>
      <w:r w:rsidRPr="00AB0063">
        <w:rPr>
          <w:sz w:val="16"/>
        </w:rPr>
        <w:t xml:space="preserve">, </w:t>
      </w:r>
      <w:r w:rsidRPr="0009706B">
        <w:rPr>
          <w:rStyle w:val="StyleUnderline"/>
        </w:rPr>
        <w:t xml:space="preserve">and </w:t>
      </w:r>
      <w:r w:rsidRPr="00BA2FBE">
        <w:rPr>
          <w:rStyle w:val="StyleUnderline"/>
          <w:highlight w:val="cyan"/>
        </w:rPr>
        <w:t xml:space="preserve">the </w:t>
      </w:r>
      <w:r w:rsidRPr="00BA2FBE">
        <w:rPr>
          <w:rStyle w:val="Emphasis"/>
          <w:highlight w:val="cyan"/>
        </w:rPr>
        <w:t>monopolist</w:t>
      </w:r>
      <w:r w:rsidRPr="00BA2FBE">
        <w:rPr>
          <w:rStyle w:val="StyleUnderline"/>
          <w:highlight w:val="cyan"/>
        </w:rPr>
        <w:t xml:space="preserve"> </w:t>
      </w:r>
      <w:r w:rsidRPr="002617C1">
        <w:rPr>
          <w:rStyle w:val="StyleUnderline"/>
        </w:rPr>
        <w:t xml:space="preserve">may </w:t>
      </w:r>
      <w:r w:rsidRPr="007A7DB1">
        <w:rPr>
          <w:rStyle w:val="Emphasis"/>
        </w:rPr>
        <w:t>choose</w:t>
      </w:r>
      <w:r w:rsidRPr="007A7DB1">
        <w:rPr>
          <w:rStyle w:val="StyleUnderline"/>
        </w:rPr>
        <w:t xml:space="preserve"> to </w:t>
      </w:r>
      <w:r w:rsidRPr="00BA2FBE">
        <w:rPr>
          <w:rStyle w:val="Emphasis"/>
          <w:highlight w:val="cyan"/>
        </w:rPr>
        <w:t>focus less</w:t>
      </w:r>
      <w:r w:rsidRPr="00BA2FBE">
        <w:rPr>
          <w:rStyle w:val="StyleUnderline"/>
          <w:highlight w:val="cyan"/>
        </w:rPr>
        <w:t xml:space="preserve"> on </w:t>
      </w:r>
      <w:r w:rsidRPr="00BA2FBE">
        <w:rPr>
          <w:rStyle w:val="Emphasis"/>
          <w:highlight w:val="cyan"/>
        </w:rPr>
        <w:t>security</w:t>
      </w:r>
      <w:r w:rsidRPr="0009706B">
        <w:rPr>
          <w:rStyle w:val="StyleUnderline"/>
        </w:rPr>
        <w:t xml:space="preserve"> and more on new product features or increased product quality.</w:t>
      </w:r>
    </w:p>
    <w:p w14:paraId="7D7E0FFC" w14:textId="77777777" w:rsidR="0092612F" w:rsidRPr="00AB0063" w:rsidRDefault="0092612F" w:rsidP="0092612F">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BA2FBE">
        <w:rPr>
          <w:rStyle w:val="StyleUnderline"/>
          <w:highlight w:val="cyan"/>
        </w:rPr>
        <w:t>A</w:t>
      </w:r>
      <w:r w:rsidRPr="006C113C">
        <w:rPr>
          <w:rStyle w:val="StyleUnderline"/>
        </w:rPr>
        <w:t xml:space="preserve"> 2009</w:t>
      </w:r>
      <w:r w:rsidRPr="0009706B">
        <w:rPr>
          <w:rStyle w:val="StyleUnderline"/>
        </w:rPr>
        <w:t xml:space="preserve"> empirical </w:t>
      </w:r>
      <w:r w:rsidRPr="00BA2FBE">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BA2FBE">
        <w:rPr>
          <w:rStyle w:val="StyleUnderline"/>
          <w:highlight w:val="cyan"/>
        </w:rPr>
        <w:t>found</w:t>
      </w:r>
      <w:r w:rsidRPr="0009706B">
        <w:rPr>
          <w:rStyle w:val="StyleUnderline"/>
        </w:rPr>
        <w:t xml:space="preserve"> that the </w:t>
      </w:r>
      <w:r w:rsidRPr="00BA2FBE">
        <w:rPr>
          <w:rStyle w:val="Emphasis"/>
          <w:highlight w:val="cyan"/>
        </w:rPr>
        <w:t>presence</w:t>
      </w:r>
      <w:r w:rsidRPr="00BA2FBE">
        <w:rPr>
          <w:rStyle w:val="StyleUnderline"/>
          <w:highlight w:val="cyan"/>
        </w:rPr>
        <w:t xml:space="preserve"> of</w:t>
      </w:r>
      <w:r w:rsidRPr="0009706B">
        <w:rPr>
          <w:rStyle w:val="StyleUnderline"/>
        </w:rPr>
        <w:t xml:space="preserve"> more </w:t>
      </w:r>
      <w:r w:rsidRPr="00BA2FBE">
        <w:rPr>
          <w:rStyle w:val="Emphasis"/>
          <w:highlight w:val="cyan"/>
        </w:rPr>
        <w:t>competitors</w:t>
      </w:r>
      <w:r w:rsidRPr="00BA2FBE">
        <w:rPr>
          <w:rStyle w:val="StyleUnderline"/>
          <w:highlight w:val="cyan"/>
        </w:rPr>
        <w:t xml:space="preserve"> correlated with </w:t>
      </w:r>
      <w:r w:rsidRPr="00BA2FBE">
        <w:rPr>
          <w:rStyle w:val="Emphasis"/>
          <w:highlight w:val="cyan"/>
        </w:rPr>
        <w:t>faster cybersecurity</w:t>
      </w:r>
      <w:r w:rsidRPr="00BA2FBE">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BA2FBE">
        <w:rPr>
          <w:rStyle w:val="Emphasis"/>
          <w:highlight w:val="cyan"/>
        </w:rPr>
        <w:t>inclination</w:t>
      </w:r>
      <w:r w:rsidRPr="00BA2FBE">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BA2FBE">
        <w:rPr>
          <w:rStyle w:val="Emphasis"/>
          <w:highlight w:val="cyan"/>
        </w:rPr>
        <w:t>invest</w:t>
      </w:r>
      <w:r w:rsidRPr="00BA2FBE">
        <w:rPr>
          <w:rStyle w:val="StyleUnderline"/>
          <w:highlight w:val="cyan"/>
        </w:rPr>
        <w:t xml:space="preserve"> in </w:t>
      </w:r>
      <w:r w:rsidRPr="00BA2FBE">
        <w:rPr>
          <w:rStyle w:val="Emphasis"/>
          <w:highlight w:val="cyan"/>
        </w:rPr>
        <w:t xml:space="preserve">security </w:t>
      </w:r>
      <w:r w:rsidRPr="007A7DB1">
        <w:rPr>
          <w:rStyle w:val="Emphasis"/>
        </w:rPr>
        <w:t>technologies</w:t>
      </w:r>
      <w:r w:rsidRPr="007A7DB1">
        <w:rPr>
          <w:rStyle w:val="StyleUnderline"/>
        </w:rPr>
        <w:t xml:space="preserve"> </w:t>
      </w:r>
      <w:r w:rsidRPr="00BA2FBE">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lastRenderedPageBreak/>
        <w:t>degree</w:t>
      </w:r>
      <w:r w:rsidRPr="0009706B">
        <w:rPr>
          <w:rStyle w:val="StyleUnderline"/>
        </w:rPr>
        <w:t xml:space="preserve"> of </w:t>
      </w:r>
      <w:r w:rsidRPr="00BA2FBE">
        <w:rPr>
          <w:rStyle w:val="Emphasis"/>
          <w:highlight w:val="cyan"/>
        </w:rPr>
        <w:t>competitiveness</w:t>
      </w:r>
      <w:r w:rsidRPr="00AB0063">
        <w:rPr>
          <w:sz w:val="16"/>
        </w:rPr>
        <w:t xml:space="preserve"> in an industry </w:t>
      </w:r>
      <w:r w:rsidRPr="00BA2FBE">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BA2FBE">
        <w:rPr>
          <w:rStyle w:val="StyleUnderline"/>
          <w:highlight w:val="cyan"/>
        </w:rPr>
        <w:t>a monopoly</w:t>
      </w:r>
      <w:r w:rsidRPr="0009706B">
        <w:rPr>
          <w:rStyle w:val="StyleUnderline"/>
        </w:rPr>
        <w:t xml:space="preserve"> software </w:t>
      </w:r>
      <w:r w:rsidRPr="00BA2FBE">
        <w:rPr>
          <w:rStyle w:val="StyleUnderline"/>
          <w:highlight w:val="cyan"/>
        </w:rPr>
        <w:t xml:space="preserve">firm will </w:t>
      </w:r>
      <w:r w:rsidRPr="00BA2FBE">
        <w:rPr>
          <w:rStyle w:val="Emphasis"/>
          <w:highlight w:val="cyan"/>
        </w:rPr>
        <w:t>consistently fail</w:t>
      </w:r>
      <w:r w:rsidRPr="00BA2FBE">
        <w:rPr>
          <w:rStyle w:val="StyleUnderline"/>
          <w:highlight w:val="cyan"/>
        </w:rPr>
        <w:t xml:space="preserve"> to accept</w:t>
      </w:r>
      <w:r w:rsidRPr="0009706B">
        <w:rPr>
          <w:rStyle w:val="StyleUnderline"/>
        </w:rPr>
        <w:t xml:space="preserve"> such </w:t>
      </w:r>
      <w:r w:rsidRPr="00BA2FBE">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68383C24" w14:textId="77777777" w:rsidR="0092612F" w:rsidRPr="00A72CA8" w:rsidRDefault="0092612F" w:rsidP="0092612F">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BA2FBE">
        <w:rPr>
          <w:rStyle w:val="Emphasis"/>
          <w:sz w:val="26"/>
          <w:szCs w:val="26"/>
          <w:highlight w:val="cyan"/>
        </w:rPr>
        <w:t>The best way to flush out</w:t>
      </w:r>
      <w:r w:rsidRPr="00A72CA8">
        <w:rPr>
          <w:rStyle w:val="Emphasis"/>
          <w:sz w:val="26"/>
          <w:szCs w:val="26"/>
        </w:rPr>
        <w:t xml:space="preserve"> ongoing and future </w:t>
      </w:r>
      <w:r w:rsidRPr="00BA2FBE">
        <w:rPr>
          <w:rStyle w:val="Emphasis"/>
          <w:sz w:val="26"/>
          <w:szCs w:val="26"/>
          <w:highlight w:val="cyan"/>
        </w:rPr>
        <w:t xml:space="preserve">cybersecurity issues is </w:t>
      </w:r>
      <w:r w:rsidRPr="007A7DB1">
        <w:rPr>
          <w:rStyle w:val="Emphasis"/>
          <w:sz w:val="26"/>
          <w:szCs w:val="26"/>
        </w:rPr>
        <w:t xml:space="preserve">to maintain </w:t>
      </w:r>
      <w:r w:rsidRPr="00BA2FBE">
        <w:rPr>
          <w:rStyle w:val="Emphasis"/>
          <w:sz w:val="26"/>
          <w:szCs w:val="26"/>
          <w:highlight w:val="cyan"/>
        </w:rPr>
        <w:t xml:space="preserve">competitive pressure at all levels of </w:t>
      </w:r>
      <w:r w:rsidRPr="007A7DB1">
        <w:rPr>
          <w:rStyle w:val="Emphasis"/>
          <w:sz w:val="26"/>
          <w:szCs w:val="26"/>
        </w:rPr>
        <w:t xml:space="preserve">the </w:t>
      </w:r>
      <w:r w:rsidRPr="00BA2FBE">
        <w:rPr>
          <w:rStyle w:val="Emphasis"/>
          <w:sz w:val="26"/>
          <w:szCs w:val="26"/>
          <w:highlight w:val="cyan"/>
        </w:rPr>
        <w:t xml:space="preserve">supply </w:t>
      </w:r>
      <w:r w:rsidRPr="007A7DB1">
        <w:rPr>
          <w:rStyle w:val="Emphasis"/>
          <w:sz w:val="26"/>
          <w:szCs w:val="26"/>
        </w:rPr>
        <w:t>chain.</w:t>
      </w:r>
    </w:p>
    <w:p w14:paraId="50682C2F" w14:textId="77777777" w:rsidR="0092612F" w:rsidRPr="00AB0063" w:rsidRDefault="0092612F" w:rsidP="0092612F">
      <w:pPr>
        <w:rPr>
          <w:sz w:val="16"/>
          <w:szCs w:val="16"/>
        </w:rPr>
      </w:pPr>
      <w:r w:rsidRPr="00AB0063">
        <w:rPr>
          <w:sz w:val="16"/>
          <w:szCs w:val="16"/>
        </w:rPr>
        <w:t>B. Vulnerabilities of “Monocultures”</w:t>
      </w:r>
    </w:p>
    <w:p w14:paraId="4773F19F" w14:textId="77777777" w:rsidR="0092612F" w:rsidRPr="00AB0063" w:rsidRDefault="0092612F" w:rsidP="0092612F">
      <w:pPr>
        <w:rPr>
          <w:sz w:val="16"/>
        </w:rPr>
      </w:pPr>
      <w:r w:rsidRPr="00AB0063">
        <w:rPr>
          <w:sz w:val="16"/>
        </w:rPr>
        <w:t xml:space="preserve">A second reason why monopoly undermines cybersecurity is that </w:t>
      </w:r>
      <w:r w:rsidRPr="00BA2FBE">
        <w:rPr>
          <w:rStyle w:val="StyleUnderline"/>
          <w:highlight w:val="cyan"/>
        </w:rPr>
        <w:t>monopoly leads to a</w:t>
      </w:r>
      <w:r w:rsidRPr="00AB0063">
        <w:rPr>
          <w:sz w:val="16"/>
        </w:rPr>
        <w:t xml:space="preserve"> “</w:t>
      </w:r>
      <w:r w:rsidRPr="00BA2FBE">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BA2FBE">
        <w:rPr>
          <w:rStyle w:val="StyleUnderline"/>
          <w:highlight w:val="cyan"/>
        </w:rPr>
        <w:t xml:space="preserve">opening the door to </w:t>
      </w:r>
      <w:r w:rsidRPr="00BA2FBE">
        <w:rPr>
          <w:rStyle w:val="Emphasis"/>
          <w:highlight w:val="cyan"/>
        </w:rPr>
        <w:t>massive</w:t>
      </w:r>
      <w:r w:rsidRPr="000A12DD">
        <w:rPr>
          <w:rStyle w:val="StyleUnderline"/>
        </w:rPr>
        <w:t xml:space="preserve"> systemic </w:t>
      </w:r>
      <w:r w:rsidRPr="00BA2FBE">
        <w:rPr>
          <w:rStyle w:val="Emphasis"/>
          <w:highlight w:val="cyan"/>
        </w:rPr>
        <w:t>failure</w:t>
      </w:r>
      <w:r w:rsidRPr="00BA2FBE">
        <w:rPr>
          <w:rStyle w:val="StyleUnderline"/>
          <w:highlight w:val="cyan"/>
        </w:rPr>
        <w:t xml:space="preserve"> in the case of</w:t>
      </w:r>
      <w:r w:rsidRPr="000A12DD">
        <w:rPr>
          <w:rStyle w:val="StyleUnderline"/>
        </w:rPr>
        <w:t xml:space="preserve"> a </w:t>
      </w:r>
      <w:r w:rsidRPr="00722B36">
        <w:rPr>
          <w:rStyle w:val="Emphasis"/>
        </w:rPr>
        <w:t>cyber</w:t>
      </w:r>
      <w:r w:rsidRPr="00BA2FBE">
        <w:rPr>
          <w:rStyle w:val="Emphasis"/>
          <w:highlight w:val="cyan"/>
        </w:rPr>
        <w:t>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BA2FBE">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BA2FBE">
        <w:rPr>
          <w:rStyle w:val="StyleUnderline"/>
          <w:highlight w:val="cyan"/>
        </w:rPr>
        <w:t xml:space="preserve">can quickly </w:t>
      </w:r>
      <w:r w:rsidRPr="007A7DB1">
        <w:rPr>
          <w:rStyle w:val="Emphasis"/>
        </w:rPr>
        <w:t>spread to</w:t>
      </w:r>
      <w:r w:rsidRPr="007A7DB1">
        <w:rPr>
          <w:rStyle w:val="StyleUnderline"/>
        </w:rPr>
        <w:t xml:space="preserve"> </w:t>
      </w:r>
      <w:r w:rsidRPr="00BA2FBE">
        <w:rPr>
          <w:rStyle w:val="Emphasis"/>
          <w:highlight w:val="cyan"/>
        </w:rPr>
        <w:t>infect</w:t>
      </w:r>
      <w:r w:rsidRPr="00BA2FBE">
        <w:rPr>
          <w:rStyle w:val="StyleUnderline"/>
          <w:highlight w:val="cyan"/>
        </w:rPr>
        <w:t xml:space="preserve"> a whole</w:t>
      </w:r>
      <w:r w:rsidRPr="00AB0063">
        <w:rPr>
          <w:rStyle w:val="StyleUnderline"/>
        </w:rPr>
        <w:t xml:space="preserve"> </w:t>
      </w:r>
      <w:r w:rsidRPr="00AB0063">
        <w:rPr>
          <w:rStyle w:val="Emphasis"/>
        </w:rPr>
        <w:t xml:space="preserve">interconnected </w:t>
      </w:r>
      <w:r w:rsidRPr="00BA2FBE">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BA2FBE">
        <w:rPr>
          <w:rStyle w:val="Emphasis"/>
          <w:highlight w:val="cyan"/>
        </w:rPr>
        <w:t>heterogeneous network</w:t>
      </w:r>
      <w:r w:rsidRPr="00BA2FBE">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BA2FBE">
        <w:rPr>
          <w:rStyle w:val="StyleUnderline"/>
          <w:highlight w:val="cyan"/>
        </w:rPr>
        <w:t>offers a</w:t>
      </w:r>
      <w:r w:rsidRPr="00AB0063">
        <w:rPr>
          <w:rStyle w:val="StyleUnderline"/>
        </w:rPr>
        <w:t xml:space="preserve"> </w:t>
      </w:r>
      <w:r w:rsidRPr="00BA2FBE">
        <w:rPr>
          <w:rStyle w:val="Emphasis"/>
          <w:highlight w:val="cyan"/>
        </w:rPr>
        <w:t>greater possibility</w:t>
      </w:r>
      <w:r w:rsidRPr="00BA2FBE">
        <w:rPr>
          <w:rStyle w:val="StyleUnderline"/>
          <w:highlight w:val="cyan"/>
        </w:rPr>
        <w:t xml:space="preserve"> of </w:t>
      </w:r>
      <w:r w:rsidRPr="00BA2FBE">
        <w:rPr>
          <w:rStyle w:val="Emphasis"/>
          <w:highlight w:val="cyan"/>
        </w:rPr>
        <w:t>surviving</w:t>
      </w:r>
      <w:r w:rsidRPr="00AB0063">
        <w:rPr>
          <w:rStyle w:val="StyleUnderline"/>
        </w:rPr>
        <w:t xml:space="preserve"> security </w:t>
      </w:r>
      <w:r w:rsidRPr="00BA2FBE">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460945D7" w14:textId="77777777" w:rsidR="0092612F" w:rsidRPr="00AB0063" w:rsidRDefault="0092612F" w:rsidP="0092612F">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6CC92437" w14:textId="77777777" w:rsidR="0092612F" w:rsidRDefault="0092612F" w:rsidP="0092612F">
      <w:pPr>
        <w:rPr>
          <w:rStyle w:val="StyleUnderline"/>
        </w:rPr>
      </w:pPr>
      <w:r w:rsidRPr="00BA2FBE">
        <w:rPr>
          <w:rStyle w:val="StyleUnderline"/>
          <w:highlight w:val="cyan"/>
        </w:rPr>
        <w:t>In</w:t>
      </w:r>
      <w:r w:rsidRPr="000A12DD">
        <w:rPr>
          <w:rStyle w:val="StyleUnderline"/>
        </w:rPr>
        <w:t xml:space="preserve"> the </w:t>
      </w:r>
      <w:r w:rsidRPr="00BA2FBE">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BA2FBE">
        <w:rPr>
          <w:rStyle w:val="StyleUnderline"/>
          <w:highlight w:val="cyan"/>
        </w:rPr>
        <w:t xml:space="preserve">networks are </w:t>
      </w:r>
      <w:r w:rsidRPr="00BA2FBE">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BA2FBE">
        <w:rPr>
          <w:rStyle w:val="StyleUnderline"/>
          <w:highlight w:val="cyan"/>
        </w:rPr>
        <w:t xml:space="preserve">a </w:t>
      </w:r>
      <w:r w:rsidRPr="00BA2FBE">
        <w:rPr>
          <w:rStyle w:val="Emphasis"/>
          <w:highlight w:val="cyan"/>
        </w:rPr>
        <w:t>widespread attack</w:t>
      </w:r>
      <w:r w:rsidRPr="00BA2FBE">
        <w:rPr>
          <w:rStyle w:val="StyleUnderline"/>
          <w:highlight w:val="cyan"/>
        </w:rPr>
        <w:t xml:space="preserve"> could have </w:t>
      </w:r>
      <w:r w:rsidRPr="00BA2FBE">
        <w:rPr>
          <w:rStyle w:val="Emphasis"/>
          <w:highlight w:val="cyan"/>
        </w:rPr>
        <w:t>devastating</w:t>
      </w:r>
      <w:r w:rsidRPr="00BA2FBE">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BA2FBE">
        <w:rPr>
          <w:rStyle w:val="StyleUnderline"/>
          <w:highlight w:val="cyan"/>
        </w:rPr>
        <w:t>monoculture</w:t>
      </w:r>
      <w:r w:rsidRPr="000A12DD">
        <w:rPr>
          <w:rStyle w:val="StyleUnderline"/>
        </w:rPr>
        <w:t xml:space="preserve"> that is </w:t>
      </w:r>
      <w:r w:rsidRPr="00BA2FBE">
        <w:rPr>
          <w:rStyle w:val="StyleUnderline"/>
          <w:highlight w:val="cyan"/>
        </w:rPr>
        <w:t>vulnerable to</w:t>
      </w:r>
      <w:r w:rsidRPr="00AB0063">
        <w:rPr>
          <w:sz w:val="16"/>
        </w:rPr>
        <w:t xml:space="preserve"> so-called “</w:t>
      </w:r>
      <w:r w:rsidRPr="00BA2FBE">
        <w:rPr>
          <w:rStyle w:val="Emphasis"/>
          <w:highlight w:val="cyan"/>
        </w:rPr>
        <w:t>rootkits</w:t>
      </w:r>
      <w:r w:rsidRPr="00BA2FBE">
        <w:rPr>
          <w:sz w:val="16"/>
          <w:highlight w:val="cyan"/>
        </w:rPr>
        <w:t xml:space="preserve">” </w:t>
      </w:r>
      <w:r w:rsidRPr="00BA2FBE">
        <w:rPr>
          <w:rStyle w:val="StyleUnderline"/>
          <w:highlight w:val="cyan"/>
        </w:rPr>
        <w:t xml:space="preserve">or </w:t>
      </w:r>
      <w:r w:rsidRPr="00BA2FBE">
        <w:rPr>
          <w:sz w:val="16"/>
          <w:highlight w:val="cyan"/>
        </w:rPr>
        <w:t>“</w:t>
      </w:r>
      <w:r w:rsidRPr="00BA2FBE">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617C1">
        <w:rPr>
          <w:rStyle w:val="StyleUnderline"/>
        </w:rPr>
        <w:t xml:space="preserve">enable </w:t>
      </w:r>
      <w:r w:rsidRPr="002617C1">
        <w:rPr>
          <w:rStyle w:val="Emphasis"/>
        </w:rPr>
        <w:t>bad actors</w:t>
      </w:r>
      <w:r w:rsidRPr="002617C1">
        <w:rPr>
          <w:rStyle w:val="StyleUnderline"/>
        </w:rPr>
        <w:t xml:space="preserve"> </w:t>
      </w:r>
      <w:r w:rsidRPr="00BA2FBE">
        <w:rPr>
          <w:rStyle w:val="StyleUnderline"/>
          <w:highlight w:val="cyan"/>
        </w:rPr>
        <w:t>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7B7F4D62" w14:textId="77777777" w:rsidR="0092612F" w:rsidRDefault="0092612F" w:rsidP="0092612F"/>
    <w:p w14:paraId="5DC8AF19" w14:textId="77777777" w:rsidR="0092612F" w:rsidRDefault="0092612F" w:rsidP="0092612F">
      <w:pPr>
        <w:pStyle w:val="Heading4"/>
      </w:pPr>
      <w:r>
        <w:lastRenderedPageBreak/>
        <w:t>Only maximizing redundancy and diversity prevents devastating attacks from single vulnerabilities.</w:t>
      </w:r>
    </w:p>
    <w:p w14:paraId="76F22DB7" w14:textId="77777777" w:rsidR="0092612F" w:rsidRPr="00990073" w:rsidRDefault="0092612F" w:rsidP="0092612F">
      <w:r w:rsidRPr="00990073">
        <w:t xml:space="preserve">Rajiv </w:t>
      </w:r>
      <w:r w:rsidRPr="00990073">
        <w:rPr>
          <w:rStyle w:val="Style13ptBold"/>
        </w:rPr>
        <w:t>Shah 20</w:t>
      </w:r>
      <w:r>
        <w:t>,</w:t>
      </w:r>
      <w:r w:rsidRPr="00990073">
        <w:t xml:space="preserve"> President of the Rockefeller Foundation. Former administrator of the United States Agency for International Development</w:t>
      </w:r>
      <w:r>
        <w:t>, g</w:t>
      </w:r>
      <w:r w:rsidRPr="00990073">
        <w:t>raduate of the University of Michigan and the University of Pennsylvania</w:t>
      </w:r>
      <w:r>
        <w:t>,</w:t>
      </w:r>
      <w:r w:rsidRPr="00990073">
        <w:t xml:space="preserve"> 2020</w:t>
      </w:r>
      <w:r>
        <w:t>,</w:t>
      </w:r>
      <w:r w:rsidRPr="00990073">
        <w:t xml:space="preserve"> “Ensuring a trusted 5G ecosystem of vendors and technology</w:t>
      </w:r>
      <w:r>
        <w:t xml:space="preserve">,” </w:t>
      </w:r>
      <w:r w:rsidRPr="00990073">
        <w:t>https://www.aspi.org.au/report/ensuring-trusted-5g-ecosystem-vendors-and-technology</w:t>
      </w:r>
    </w:p>
    <w:p w14:paraId="43D0CB4D" w14:textId="77777777" w:rsidR="0092612F" w:rsidRPr="002239AB" w:rsidRDefault="0092612F" w:rsidP="0092612F">
      <w:pPr>
        <w:rPr>
          <w:sz w:val="16"/>
        </w:rPr>
      </w:pPr>
      <w:r w:rsidRPr="002239AB">
        <w:rPr>
          <w:sz w:val="16"/>
        </w:rPr>
        <w:t xml:space="preserve">Why is cybersecurity seen as so critical for 5G networks? Because </w:t>
      </w:r>
      <w:r w:rsidRPr="00BA2FBE">
        <w:rPr>
          <w:highlight w:val="cyan"/>
          <w:u w:val="single"/>
        </w:rPr>
        <w:t>5G</w:t>
      </w:r>
      <w:r w:rsidRPr="00990073">
        <w:rPr>
          <w:u w:val="single"/>
        </w:rPr>
        <w:t xml:space="preserve"> isn’t just the next natural stage in the evolution of wireless networks</w:t>
      </w:r>
      <w:r w:rsidRPr="002239AB">
        <w:rPr>
          <w:sz w:val="16"/>
        </w:rPr>
        <w:t xml:space="preserve">. </w:t>
      </w:r>
      <w:r w:rsidRPr="00990073">
        <w:rPr>
          <w:u w:val="single"/>
        </w:rPr>
        <w:t>5G</w:t>
      </w:r>
      <w:r w:rsidRPr="002239AB">
        <w:rPr>
          <w:sz w:val="16"/>
        </w:rPr>
        <w:t xml:space="preserve"> is about more than movie downloads. </w:t>
      </w:r>
      <w:r w:rsidRPr="00990073">
        <w:rPr>
          <w:u w:val="single"/>
        </w:rPr>
        <w:t>The likely applications</w:t>
      </w:r>
      <w:r w:rsidRPr="002239AB">
        <w:rPr>
          <w:sz w:val="16"/>
        </w:rPr>
        <w:t xml:space="preserve"> and use cases </w:t>
      </w:r>
      <w:r w:rsidRPr="00BA2FBE">
        <w:rPr>
          <w:highlight w:val="cyan"/>
          <w:u w:val="single"/>
        </w:rPr>
        <w:t>will be</w:t>
      </w:r>
      <w:r w:rsidRPr="00990073">
        <w:rPr>
          <w:u w:val="single"/>
        </w:rPr>
        <w:t>come</w:t>
      </w:r>
      <w:r w:rsidRPr="002239AB">
        <w:rPr>
          <w:sz w:val="16"/>
        </w:rPr>
        <w:t xml:space="preserve"> </w:t>
      </w:r>
      <w:r w:rsidRPr="00BA2FBE">
        <w:rPr>
          <w:rStyle w:val="Emphasis"/>
          <w:highlight w:val="cyan"/>
        </w:rPr>
        <w:t>critical</w:t>
      </w:r>
      <w:r w:rsidRPr="00BA2FBE">
        <w:rPr>
          <w:highlight w:val="cyan"/>
          <w:u w:val="single"/>
        </w:rPr>
        <w:t xml:space="preserve"> to the functioning of </w:t>
      </w:r>
      <w:r w:rsidRPr="00BA2FBE">
        <w:rPr>
          <w:rStyle w:val="Emphasis"/>
          <w:highlight w:val="cyan"/>
        </w:rPr>
        <w:t>governments</w:t>
      </w:r>
      <w:r w:rsidRPr="002239AB">
        <w:rPr>
          <w:sz w:val="16"/>
        </w:rPr>
        <w:t xml:space="preserve">, companies </w:t>
      </w:r>
      <w:r w:rsidRPr="00990073">
        <w:rPr>
          <w:u w:val="single"/>
        </w:rPr>
        <w:t xml:space="preserve">and </w:t>
      </w:r>
      <w:r w:rsidRPr="002239AB">
        <w:rPr>
          <w:rStyle w:val="Emphasis"/>
        </w:rPr>
        <w:t>society</w:t>
      </w:r>
      <w:r w:rsidRPr="002239AB">
        <w:rPr>
          <w:sz w:val="16"/>
        </w:rPr>
        <w:t>, including cyber-physical and safety-critical systems that will rely on the network. Not only do we need to be concerned about the confidentiality of data and users on the network, but we also need to consider the impacts of an attacker potentially compromising the availability and integrity of the systems, including the risks of the attacker being able to take down the whole network at once.</w:t>
      </w:r>
    </w:p>
    <w:p w14:paraId="3C1432B2" w14:textId="77777777" w:rsidR="0092612F" w:rsidRPr="002239AB" w:rsidRDefault="0092612F" w:rsidP="0092612F">
      <w:pPr>
        <w:rPr>
          <w:sz w:val="16"/>
        </w:rPr>
      </w:pPr>
      <w:r w:rsidRPr="002239AB">
        <w:rPr>
          <w:sz w:val="16"/>
        </w:rPr>
        <w:t>Australian and many other governments have already identified telecommunications networks as critical national infrastructure that’s essential to the effective functioning of society and therefore requiring additional regulation and attention, and it’s easy to understand why.12 In Australia in recent months, we’ve seen the chaos caused by outages of electronic payment (EFTPOS) systems for a few hours, making it impossible for people to buy basic items because they’re unused to carrying cash.13</w:t>
      </w:r>
    </w:p>
    <w:p w14:paraId="6DE9BBD1" w14:textId="77777777" w:rsidR="0092612F" w:rsidRPr="002239AB" w:rsidRDefault="0092612F" w:rsidP="0092612F">
      <w:pPr>
        <w:rPr>
          <w:sz w:val="16"/>
        </w:rPr>
      </w:pPr>
      <w:r w:rsidRPr="002239AB">
        <w:rPr>
          <w:sz w:val="16"/>
        </w:rPr>
        <w:t xml:space="preserve">Now imagine the impact of a smart city suddenly losing all traffic sensor data and the ability to control traffic lights. An attacker could cause major accidents by maliciously changing the data being sent to traffic lights. In fact, </w:t>
      </w:r>
      <w:r w:rsidRPr="00990073">
        <w:rPr>
          <w:u w:val="single"/>
        </w:rPr>
        <w:t>given</w:t>
      </w:r>
      <w:r w:rsidRPr="002239AB">
        <w:rPr>
          <w:sz w:val="16"/>
        </w:rPr>
        <w:t xml:space="preserve"> some of the </w:t>
      </w:r>
      <w:r w:rsidRPr="00990073">
        <w:rPr>
          <w:u w:val="single"/>
        </w:rPr>
        <w:t>potential applications enabled by 5G</w:t>
      </w:r>
      <w:r w:rsidRPr="002239AB">
        <w:rPr>
          <w:sz w:val="16"/>
        </w:rPr>
        <w:t xml:space="preserve">, </w:t>
      </w:r>
      <w:r w:rsidRPr="00990073">
        <w:rPr>
          <w:u w:val="single"/>
        </w:rPr>
        <w:t xml:space="preserve">it could be </w:t>
      </w:r>
      <w:r w:rsidRPr="00BA2FBE">
        <w:rPr>
          <w:highlight w:val="cyan"/>
          <w:u w:val="single"/>
        </w:rPr>
        <w:t xml:space="preserve">possible to cause </w:t>
      </w:r>
      <w:r w:rsidRPr="00BA2FBE">
        <w:rPr>
          <w:rStyle w:val="Emphasis"/>
          <w:highlight w:val="cyan"/>
        </w:rPr>
        <w:t>major disruption</w:t>
      </w:r>
      <w:r w:rsidRPr="00BA2FBE">
        <w:rPr>
          <w:highlight w:val="cyan"/>
          <w:u w:val="single"/>
        </w:rPr>
        <w:t xml:space="preserve"> by</w:t>
      </w:r>
      <w:r w:rsidRPr="00990073">
        <w:rPr>
          <w:u w:val="single"/>
        </w:rPr>
        <w:t xml:space="preserve"> more </w:t>
      </w:r>
      <w:r w:rsidRPr="00BA2FBE">
        <w:rPr>
          <w:rStyle w:val="Emphasis"/>
          <w:highlight w:val="cyan"/>
        </w:rPr>
        <w:t>subtle changes</w:t>
      </w:r>
      <w:r w:rsidRPr="002239AB">
        <w:rPr>
          <w:sz w:val="16"/>
        </w:rPr>
        <w:t>. If applications such as remote driving of vehicles rely on ultra-low latency, what would happen if an attacker introduced a small delay to some or all network traffic?</w:t>
      </w:r>
    </w:p>
    <w:p w14:paraId="3AD72302" w14:textId="77777777" w:rsidR="0092612F" w:rsidRPr="002239AB" w:rsidRDefault="0092612F" w:rsidP="0092612F">
      <w:pPr>
        <w:rPr>
          <w:sz w:val="16"/>
        </w:rPr>
      </w:pPr>
      <w:r w:rsidRPr="002239AB">
        <w:rPr>
          <w:sz w:val="16"/>
        </w:rPr>
        <w:t>The increasing importance of the network, combined with the increased risk that a cyber breach will cause major real-world consequences, means that the cybersecurity of 5G networks must be a critical consideration, planned and accounted for from the outset. Risk management approaches should also consider the more sensitive functions that are used by national security and law enforcement authorities, such as compliance with legislation on telecommunications interception and data retention, which may create additional security risks.</w:t>
      </w:r>
    </w:p>
    <w:p w14:paraId="6A66D4B9" w14:textId="77777777" w:rsidR="0092612F" w:rsidRPr="002239AB" w:rsidRDefault="0092612F" w:rsidP="0092612F">
      <w:pPr>
        <w:rPr>
          <w:sz w:val="16"/>
        </w:rPr>
      </w:pPr>
      <w:r w:rsidRPr="002239AB">
        <w:rPr>
          <w:sz w:val="16"/>
        </w:rPr>
        <w:t>Building an understanding of 5G security requires integrating security and the 5G network architecture. Both suffer from a major skills gap in Australia14 and globally,15 so we would expect a major shortage of professionals with a detailed understanding of both, exacerbated by the fact that 5G architectures are complex and still evolving.</w:t>
      </w:r>
    </w:p>
    <w:p w14:paraId="05FBA49D" w14:textId="77777777" w:rsidR="0092612F" w:rsidRPr="002239AB" w:rsidRDefault="0092612F" w:rsidP="0092612F">
      <w:pPr>
        <w:rPr>
          <w:sz w:val="16"/>
        </w:rPr>
      </w:pPr>
      <w:r w:rsidRPr="002239AB">
        <w:rPr>
          <w:sz w:val="16"/>
        </w:rPr>
        <w:t xml:space="preserve">One example is the debates about the separation of the ‘core’ and ‘edge’ components of a 5G network. Can they be effectively segregated so that a threat in the edge can’t affect the core? Australian authorities say they can’t be effectively segregated, whereas UK authorities appear to be suggesting they can. Without getting involved in the details of the debate here, it’s likely that the true answer is that it depends on architectural choices and complex overall system-level interactions. Concepts such as network slicing will make this even more complex. End users are given effective control and exclusive use of an end-to-end slice of the network, and attention will need to be paid to the security safeguards required to </w:t>
      </w:r>
      <w:proofErr w:type="spellStart"/>
      <w:r w:rsidRPr="002239AB">
        <w:rPr>
          <w:sz w:val="16"/>
        </w:rPr>
        <w:t>minimise</w:t>
      </w:r>
      <w:proofErr w:type="spellEnd"/>
      <w:r w:rsidRPr="002239AB">
        <w:rPr>
          <w:sz w:val="16"/>
        </w:rPr>
        <w:t xml:space="preserve"> the risk of them escaping their own virtual slice and getting access to other parts of the network.</w:t>
      </w:r>
    </w:p>
    <w:p w14:paraId="21E6C1A0" w14:textId="77777777" w:rsidR="0092612F" w:rsidRPr="002239AB" w:rsidRDefault="0092612F" w:rsidP="0092612F">
      <w:pPr>
        <w:rPr>
          <w:sz w:val="16"/>
        </w:rPr>
      </w:pPr>
      <w:r w:rsidRPr="002239AB">
        <w:rPr>
          <w:sz w:val="16"/>
        </w:rPr>
        <w:t>Vendor trust and security</w:t>
      </w:r>
    </w:p>
    <w:p w14:paraId="2C9EDF82" w14:textId="77777777" w:rsidR="0092612F" w:rsidRPr="002239AB" w:rsidRDefault="0092612F" w:rsidP="0092612F">
      <w:pPr>
        <w:rPr>
          <w:sz w:val="16"/>
        </w:rPr>
      </w:pPr>
      <w:r w:rsidRPr="002239AB">
        <w:rPr>
          <w:sz w:val="16"/>
        </w:rPr>
        <w:t>The issue of vendor trust and security has been prominent in discussions about 5G security. Australia and the US have announced decisions to bar certain vendors, the UK has been formulating a compromise approach,16 (although this seems to be still evolving) and active debates in Europe are seemingly close to reaching a conclusion.</w:t>
      </w:r>
    </w:p>
    <w:p w14:paraId="65F14389" w14:textId="77777777" w:rsidR="0092612F" w:rsidRPr="002239AB" w:rsidRDefault="0092612F" w:rsidP="0092612F">
      <w:pPr>
        <w:rPr>
          <w:sz w:val="16"/>
        </w:rPr>
      </w:pPr>
      <w:r w:rsidRPr="002239AB">
        <w:rPr>
          <w:sz w:val="16"/>
        </w:rPr>
        <w:t>The risks from using a particular vendor can be many and varied. Much commentary on the subject talks about hardware ‘backdoors’ being inserted by a vendor at the factory,17 but that’s probably not the biggest issue. In fact, it’s probably an unhealthy focus that can drive the debate onto specific component manufacturers, when the bigger risks probably come higher up the technology stack.</w:t>
      </w:r>
    </w:p>
    <w:p w14:paraId="73B8B948" w14:textId="77777777" w:rsidR="0092612F" w:rsidRPr="002239AB" w:rsidRDefault="0092612F" w:rsidP="0092612F">
      <w:pPr>
        <w:rPr>
          <w:sz w:val="16"/>
        </w:rPr>
      </w:pPr>
      <w:r w:rsidRPr="002239AB">
        <w:rPr>
          <w:sz w:val="16"/>
        </w:rPr>
        <w:t xml:space="preserve">A </w:t>
      </w:r>
      <w:r w:rsidRPr="00990073">
        <w:rPr>
          <w:u w:val="single"/>
        </w:rPr>
        <w:t xml:space="preserve">much more </w:t>
      </w:r>
      <w:r w:rsidRPr="00BA2FBE">
        <w:rPr>
          <w:highlight w:val="cyan"/>
          <w:u w:val="single"/>
        </w:rPr>
        <w:t>worrying</w:t>
      </w:r>
      <w:r w:rsidRPr="00990073">
        <w:rPr>
          <w:u w:val="single"/>
        </w:rPr>
        <w:t xml:space="preserve"> vendor </w:t>
      </w:r>
      <w:r w:rsidRPr="00BA2FBE">
        <w:rPr>
          <w:rStyle w:val="Emphasis"/>
          <w:highlight w:val="cyan"/>
        </w:rPr>
        <w:t>risk occurs</w:t>
      </w:r>
      <w:r w:rsidRPr="00BA2FBE">
        <w:rPr>
          <w:highlight w:val="cyan"/>
          <w:u w:val="single"/>
        </w:rPr>
        <w:t xml:space="preserve"> when carriers are</w:t>
      </w:r>
      <w:r w:rsidRPr="00990073">
        <w:rPr>
          <w:u w:val="single"/>
        </w:rPr>
        <w:t xml:space="preserve"> critically </w:t>
      </w:r>
      <w:r w:rsidRPr="00BA2FBE">
        <w:rPr>
          <w:rStyle w:val="Emphasis"/>
          <w:highlight w:val="cyan"/>
        </w:rPr>
        <w:t>dependent</w:t>
      </w:r>
      <w:r w:rsidRPr="00BA2FBE">
        <w:rPr>
          <w:highlight w:val="cyan"/>
          <w:u w:val="single"/>
        </w:rPr>
        <w:t xml:space="preserve"> on vendors for maintaining</w:t>
      </w:r>
      <w:r w:rsidRPr="00990073">
        <w:rPr>
          <w:u w:val="single"/>
        </w:rPr>
        <w:t xml:space="preserve"> the quality of </w:t>
      </w:r>
      <w:r w:rsidRPr="00BA2FBE">
        <w:rPr>
          <w:rStyle w:val="Emphasis"/>
          <w:highlight w:val="cyan"/>
        </w:rPr>
        <w:t>service</w:t>
      </w:r>
      <w:r w:rsidRPr="002239AB">
        <w:rPr>
          <w:sz w:val="16"/>
        </w:rPr>
        <w:t xml:space="preserve"> and so give the vendors access to the live network for support and maintenance. The nature of 5G networks as ‘software defined everything’ also means that there are security risks throughout the network that can be hidden in the complexity of software—vulnerabilities that are deliberately introduced by the vendor, or that come from genuine errors and oversights.</w:t>
      </w:r>
    </w:p>
    <w:p w14:paraId="10A8E92F" w14:textId="77777777" w:rsidR="0092612F" w:rsidRPr="002239AB" w:rsidRDefault="0092612F" w:rsidP="0092612F">
      <w:pPr>
        <w:rPr>
          <w:sz w:val="16"/>
        </w:rPr>
      </w:pPr>
      <w:r w:rsidRPr="002239AB">
        <w:rPr>
          <w:sz w:val="16"/>
        </w:rPr>
        <w:t>Different vendors have different approaches to and cultures of security. The extent to which they use approaches such as secure software development, system integrity validation and third-party supplier checks can be a useful guide, as well as their approach to the reporting and patching of security issues.</w:t>
      </w:r>
    </w:p>
    <w:p w14:paraId="3B066473" w14:textId="77777777" w:rsidR="0092612F" w:rsidRPr="002239AB" w:rsidRDefault="0092612F" w:rsidP="0092612F">
      <w:pPr>
        <w:rPr>
          <w:sz w:val="16"/>
        </w:rPr>
      </w:pPr>
      <w:r w:rsidRPr="002239AB">
        <w:rPr>
          <w:sz w:val="16"/>
        </w:rPr>
        <w:lastRenderedPageBreak/>
        <w:t xml:space="preserve">However, the control and ownership of vendors, in particular those from nation-states in which companies may be subject to extrajudicial direction, has, to date, been the main criterion used to measure vendor risk.18 This should be broadened to consider all sources of risk. As well as foreign ownership and control, </w:t>
      </w:r>
      <w:r w:rsidRPr="00990073">
        <w:rPr>
          <w:u w:val="single"/>
        </w:rPr>
        <w:t xml:space="preserve">vendor </w:t>
      </w:r>
      <w:r w:rsidRPr="00BA2FBE">
        <w:rPr>
          <w:highlight w:val="cyan"/>
          <w:u w:val="single"/>
        </w:rPr>
        <w:t>threats</w:t>
      </w:r>
      <w:r w:rsidRPr="00990073">
        <w:rPr>
          <w:u w:val="single"/>
        </w:rPr>
        <w:t xml:space="preserve"> can come from</w:t>
      </w:r>
      <w:r w:rsidRPr="002239AB">
        <w:rPr>
          <w:sz w:val="16"/>
        </w:rPr>
        <w:t xml:space="preserve"> insiders, such as rogue employees, even in a vendor from a trusted country, </w:t>
      </w:r>
      <w:r w:rsidRPr="00990073">
        <w:rPr>
          <w:u w:val="single"/>
        </w:rPr>
        <w:t>and</w:t>
      </w:r>
      <w:r w:rsidRPr="002239AB">
        <w:rPr>
          <w:sz w:val="16"/>
        </w:rPr>
        <w:t xml:space="preserve"> also </w:t>
      </w:r>
      <w:r w:rsidRPr="00BA2FBE">
        <w:rPr>
          <w:highlight w:val="cyan"/>
          <w:u w:val="single"/>
        </w:rPr>
        <w:t xml:space="preserve">depend on the </w:t>
      </w:r>
      <w:r w:rsidRPr="00BA2FBE">
        <w:rPr>
          <w:rStyle w:val="Emphasis"/>
          <w:highlight w:val="cyan"/>
        </w:rPr>
        <w:t>quality</w:t>
      </w:r>
      <w:r w:rsidRPr="00BA2FBE">
        <w:rPr>
          <w:highlight w:val="cyan"/>
          <w:u w:val="single"/>
        </w:rPr>
        <w:t xml:space="preserve"> of the </w:t>
      </w:r>
      <w:r w:rsidRPr="002617C1">
        <w:rPr>
          <w:rStyle w:val="Emphasis"/>
        </w:rPr>
        <w:t xml:space="preserve">security </w:t>
      </w:r>
      <w:r w:rsidRPr="00BA2FBE">
        <w:rPr>
          <w:rStyle w:val="Emphasis"/>
          <w:highlight w:val="cyan"/>
        </w:rPr>
        <w:t>culture</w:t>
      </w:r>
      <w:r w:rsidRPr="00BA2FBE">
        <w:rPr>
          <w:highlight w:val="cyan"/>
          <w:u w:val="single"/>
        </w:rPr>
        <w:t xml:space="preserve"> </w:t>
      </w:r>
      <w:r w:rsidRPr="002617C1">
        <w:rPr>
          <w:u w:val="single"/>
        </w:rPr>
        <w:t xml:space="preserve">and </w:t>
      </w:r>
      <w:r w:rsidRPr="002617C1">
        <w:rPr>
          <w:rStyle w:val="Emphasis"/>
        </w:rPr>
        <w:t>secure-by-design</w:t>
      </w:r>
      <w:r w:rsidRPr="002617C1">
        <w:rPr>
          <w:u w:val="single"/>
        </w:rPr>
        <w:t xml:space="preserve"> </w:t>
      </w:r>
      <w:r w:rsidRPr="002617C1">
        <w:rPr>
          <w:rStyle w:val="Emphasis"/>
        </w:rPr>
        <w:t>approaches</w:t>
      </w:r>
      <w:r w:rsidRPr="00990073">
        <w:rPr>
          <w:u w:val="single"/>
        </w:rPr>
        <w:t xml:space="preserve"> used by a vendor</w:t>
      </w:r>
      <w:r w:rsidRPr="002239AB">
        <w:rPr>
          <w:sz w:val="16"/>
        </w:rPr>
        <w:t>. This leads to a spectrum of vendor risk levels that can be used to guide appropriate treatments. </w:t>
      </w:r>
    </w:p>
    <w:p w14:paraId="7F486857" w14:textId="77777777" w:rsidR="0092612F" w:rsidRPr="002239AB" w:rsidRDefault="0092612F" w:rsidP="0092612F">
      <w:pPr>
        <w:rPr>
          <w:sz w:val="16"/>
        </w:rPr>
      </w:pPr>
      <w:r w:rsidRPr="002239AB">
        <w:rPr>
          <w:sz w:val="16"/>
        </w:rPr>
        <w:t xml:space="preserve">We can sensibly decide to exclude very </w:t>
      </w:r>
      <w:proofErr w:type="gramStart"/>
      <w:r w:rsidRPr="002239AB">
        <w:rPr>
          <w:sz w:val="16"/>
        </w:rPr>
        <w:t>high risk</w:t>
      </w:r>
      <w:proofErr w:type="gramEnd"/>
      <w:r w:rsidRPr="002239AB">
        <w:rPr>
          <w:sz w:val="16"/>
        </w:rPr>
        <w:t xml:space="preserve"> vendors, </w:t>
      </w:r>
      <w:r w:rsidRPr="00990073">
        <w:rPr>
          <w:u w:val="single"/>
        </w:rPr>
        <w:t xml:space="preserve">but since </w:t>
      </w:r>
      <w:r w:rsidRPr="00BA2FBE">
        <w:rPr>
          <w:rStyle w:val="Emphasis"/>
          <w:highlight w:val="cyan"/>
        </w:rPr>
        <w:t>no vendor</w:t>
      </w:r>
      <w:r w:rsidRPr="00BA2FBE">
        <w:rPr>
          <w:highlight w:val="cyan"/>
          <w:u w:val="single"/>
        </w:rPr>
        <w:t xml:space="preserve"> will be </w:t>
      </w:r>
      <w:r w:rsidRPr="00BA2FBE">
        <w:rPr>
          <w:rStyle w:val="Emphasis"/>
          <w:highlight w:val="cyan"/>
        </w:rPr>
        <w:t>zero-risk</w:t>
      </w:r>
      <w:r w:rsidRPr="002239AB">
        <w:rPr>
          <w:rStyle w:val="Emphasis"/>
        </w:rPr>
        <w:t>,</w:t>
      </w:r>
      <w:r w:rsidRPr="002239AB">
        <w:rPr>
          <w:sz w:val="16"/>
        </w:rPr>
        <w:t xml:space="preserve"> </w:t>
      </w:r>
      <w:r w:rsidRPr="00990073">
        <w:rPr>
          <w:u w:val="single"/>
        </w:rPr>
        <w:t xml:space="preserve">other </w:t>
      </w:r>
      <w:r w:rsidRPr="00BA2FBE">
        <w:rPr>
          <w:rStyle w:val="Emphasis"/>
          <w:highlight w:val="cyan"/>
        </w:rPr>
        <w:t>mitigation measures</w:t>
      </w:r>
      <w:r w:rsidRPr="00BA2FBE">
        <w:rPr>
          <w:highlight w:val="cyan"/>
          <w:u w:val="single"/>
        </w:rPr>
        <w:t xml:space="preserve"> </w:t>
      </w:r>
      <w:r w:rsidRPr="002617C1">
        <w:rPr>
          <w:u w:val="single"/>
        </w:rPr>
        <w:t xml:space="preserve">will be </w:t>
      </w:r>
      <w:r w:rsidRPr="00BA2FBE">
        <w:rPr>
          <w:highlight w:val="cyan"/>
          <w:u w:val="single"/>
        </w:rPr>
        <w:t>needed</w:t>
      </w:r>
      <w:r w:rsidRPr="002239AB">
        <w:rPr>
          <w:sz w:val="16"/>
        </w:rPr>
        <w:t xml:space="preserve"> in addition. While, given the criticality of 5G networks, we should impose a high standard of cybersecurity control and risk management across the network even for the lowest risk vendors, additional measures may be needed for intermediate levels. It’s important that carriers understand these requirements and can factor the different security costs into their procurement decisions (so potentially avoiding the incentive to simply choose the cheapest supplier who isn’t excluded due to being very high risk).</w:t>
      </w:r>
    </w:p>
    <w:p w14:paraId="17D7C646" w14:textId="77777777" w:rsidR="0092612F" w:rsidRPr="002239AB" w:rsidRDefault="0092612F" w:rsidP="0092612F">
      <w:pPr>
        <w:rPr>
          <w:sz w:val="16"/>
        </w:rPr>
      </w:pPr>
      <w:r w:rsidRPr="002239AB">
        <w:rPr>
          <w:sz w:val="16"/>
        </w:rPr>
        <w:t>Independent testing of vendor equipment may be of some use to assess and mitigate risk (see, for example the Huawei testing facility set up and used by the UK over the past few years), but it’s not just a matter of testing the product from the factory. For any software components, each new release will require retesting, and in a 5G world the software becomes the most critical layer. The public reports from the UK testing facility19 show a series of damning findings and a lack of any assurance that identified flaws are resolved effectively. This means that, at best, this approach can be only a small part of a broader strategy.</w:t>
      </w:r>
    </w:p>
    <w:p w14:paraId="4BDE17DD" w14:textId="77777777" w:rsidR="0092612F" w:rsidRPr="002239AB" w:rsidRDefault="0092612F" w:rsidP="0092612F">
      <w:pPr>
        <w:rPr>
          <w:sz w:val="16"/>
        </w:rPr>
      </w:pPr>
      <w:r w:rsidRPr="002239AB">
        <w:rPr>
          <w:sz w:val="16"/>
        </w:rPr>
        <w:t>In some cases, architectural approaches can be used to mitigate the risk. For example, end-to-end encryption could be used to mitigate the risk that particular network equipment could have unnecessary access to user details and data on the network. However, if we look at the risk of an adversary seeking to completely disable a network, the vendor risk is much greater, as ultimately the end-to-end network works only if every component in the chain is working—RAN, core access and routing.</w:t>
      </w:r>
    </w:p>
    <w:p w14:paraId="2246481D" w14:textId="77777777" w:rsidR="0092612F" w:rsidRPr="00990073" w:rsidRDefault="0092612F" w:rsidP="0092612F">
      <w:pPr>
        <w:rPr>
          <w:u w:val="single"/>
        </w:rPr>
      </w:pPr>
      <w:r w:rsidRPr="00990073">
        <w:rPr>
          <w:u w:val="single"/>
        </w:rPr>
        <w:t xml:space="preserve">This means </w:t>
      </w:r>
      <w:r w:rsidRPr="00BA2FBE">
        <w:rPr>
          <w:highlight w:val="cyan"/>
          <w:u w:val="single"/>
        </w:rPr>
        <w:t>it isn’t just a matter of</w:t>
      </w:r>
      <w:r w:rsidRPr="00990073">
        <w:rPr>
          <w:u w:val="single"/>
        </w:rPr>
        <w:t xml:space="preserve"> assessing and</w:t>
      </w:r>
      <w:r w:rsidRPr="002239AB">
        <w:rPr>
          <w:sz w:val="16"/>
        </w:rPr>
        <w:t xml:space="preserve"> </w:t>
      </w:r>
      <w:r w:rsidRPr="00BA2FBE">
        <w:rPr>
          <w:highlight w:val="cyan"/>
          <w:u w:val="single"/>
        </w:rPr>
        <w:t>using a vendor with</w:t>
      </w:r>
      <w:r w:rsidRPr="002239AB">
        <w:rPr>
          <w:u w:val="single"/>
        </w:rPr>
        <w:t xml:space="preserve"> an </w:t>
      </w:r>
      <w:r w:rsidRPr="00BA2FBE">
        <w:rPr>
          <w:rStyle w:val="Emphasis"/>
          <w:highlight w:val="cyan"/>
        </w:rPr>
        <w:t>acceptable</w:t>
      </w:r>
      <w:r w:rsidRPr="002239AB">
        <w:rPr>
          <w:rStyle w:val="Emphasis"/>
        </w:rPr>
        <w:t xml:space="preserve"> level</w:t>
      </w:r>
      <w:r w:rsidRPr="002239AB">
        <w:rPr>
          <w:u w:val="single"/>
        </w:rPr>
        <w:t xml:space="preserve"> of </w:t>
      </w:r>
      <w:r w:rsidRPr="00BA2FBE">
        <w:rPr>
          <w:highlight w:val="cyan"/>
          <w:u w:val="single"/>
        </w:rPr>
        <w:t>risk.</w:t>
      </w:r>
      <w:r w:rsidRPr="002239AB">
        <w:rPr>
          <w:u w:val="single"/>
        </w:rPr>
        <w:t xml:space="preserve"> Any farmer will tell you to </w:t>
      </w:r>
      <w:r w:rsidRPr="002617C1">
        <w:rPr>
          <w:u w:val="single"/>
        </w:rPr>
        <w:t xml:space="preserve">avoid </w:t>
      </w:r>
      <w:r w:rsidRPr="002617C1">
        <w:rPr>
          <w:rStyle w:val="Emphasis"/>
        </w:rPr>
        <w:t>monoculture</w:t>
      </w:r>
      <w:r w:rsidRPr="00990073">
        <w:rPr>
          <w:u w:val="single"/>
        </w:rPr>
        <w:t>—</w:t>
      </w:r>
      <w:r w:rsidRPr="00BA2FBE">
        <w:rPr>
          <w:highlight w:val="cyan"/>
          <w:u w:val="single"/>
        </w:rPr>
        <w:t>growing</w:t>
      </w:r>
      <w:r w:rsidRPr="00990073">
        <w:rPr>
          <w:u w:val="single"/>
        </w:rPr>
        <w:t xml:space="preserve"> just </w:t>
      </w:r>
      <w:r w:rsidRPr="00BA2FBE">
        <w:rPr>
          <w:rStyle w:val="Emphasis"/>
          <w:highlight w:val="cyan"/>
        </w:rPr>
        <w:t>one crop</w:t>
      </w:r>
      <w:r w:rsidRPr="00BA2FBE">
        <w:rPr>
          <w:highlight w:val="cyan"/>
          <w:u w:val="single"/>
        </w:rPr>
        <w:t xml:space="preserve"> means</w:t>
      </w:r>
      <w:r w:rsidRPr="00990073">
        <w:rPr>
          <w:u w:val="single"/>
        </w:rPr>
        <w:t xml:space="preserve"> that </w:t>
      </w:r>
      <w:r w:rsidRPr="00BA2FBE">
        <w:rPr>
          <w:rStyle w:val="Emphasis"/>
          <w:highlight w:val="cyan"/>
        </w:rPr>
        <w:t>one disease</w:t>
      </w:r>
      <w:r w:rsidRPr="00BA2FBE">
        <w:rPr>
          <w:highlight w:val="cyan"/>
          <w:u w:val="single"/>
        </w:rPr>
        <w:t xml:space="preserve"> can </w:t>
      </w:r>
      <w:r w:rsidRPr="00BA2FBE">
        <w:rPr>
          <w:rStyle w:val="Emphasis"/>
          <w:highlight w:val="cyan"/>
        </w:rPr>
        <w:t>wipe you out</w:t>
      </w:r>
      <w:r w:rsidRPr="002239AB">
        <w:rPr>
          <w:u w:val="single"/>
        </w:rPr>
        <w:t xml:space="preserve"> </w:t>
      </w:r>
      <w:r w:rsidRPr="00990073">
        <w:rPr>
          <w:u w:val="single"/>
        </w:rPr>
        <w:t>overnight</w:t>
      </w:r>
      <w:r w:rsidRPr="002239AB">
        <w:rPr>
          <w:sz w:val="16"/>
        </w:rPr>
        <w:t xml:space="preserve">. </w:t>
      </w:r>
      <w:r w:rsidRPr="00990073">
        <w:rPr>
          <w:u w:val="single"/>
        </w:rPr>
        <w:t xml:space="preserve">Similarly, </w:t>
      </w:r>
      <w:r w:rsidRPr="002617C1">
        <w:rPr>
          <w:u w:val="single"/>
        </w:rPr>
        <w:t>if</w:t>
      </w:r>
      <w:r w:rsidRPr="00BA2FBE">
        <w:rPr>
          <w:highlight w:val="cyan"/>
          <w:u w:val="single"/>
        </w:rPr>
        <w:t xml:space="preserve"> a network </w:t>
      </w:r>
      <w:r w:rsidRPr="002617C1">
        <w:rPr>
          <w:u w:val="single"/>
        </w:rPr>
        <w:t xml:space="preserve">is </w:t>
      </w:r>
      <w:r w:rsidRPr="00BA2FBE">
        <w:rPr>
          <w:highlight w:val="cyan"/>
          <w:u w:val="single"/>
        </w:rPr>
        <w:t xml:space="preserve">dependent on a </w:t>
      </w:r>
      <w:r w:rsidRPr="00BA2FBE">
        <w:rPr>
          <w:rStyle w:val="Emphasis"/>
          <w:highlight w:val="cyan"/>
        </w:rPr>
        <w:t>single vendor</w:t>
      </w:r>
      <w:r w:rsidRPr="00BA2FBE">
        <w:rPr>
          <w:highlight w:val="cyan"/>
          <w:u w:val="single"/>
        </w:rPr>
        <w:t xml:space="preserve"> </w:t>
      </w:r>
      <w:r w:rsidRPr="002617C1">
        <w:rPr>
          <w:u w:val="single"/>
        </w:rPr>
        <w:t>and a vulnerability is found</w:t>
      </w:r>
      <w:r w:rsidRPr="002239AB">
        <w:rPr>
          <w:sz w:val="16"/>
        </w:rPr>
        <w:t xml:space="preserve">, the vendor becomes untrusted for some reason or the company collapses, </w:t>
      </w:r>
      <w:r w:rsidRPr="00BA2FBE">
        <w:rPr>
          <w:highlight w:val="cyan"/>
          <w:u w:val="single"/>
        </w:rPr>
        <w:t>the equipment will be</w:t>
      </w:r>
      <w:r w:rsidRPr="00990073">
        <w:rPr>
          <w:u w:val="single"/>
        </w:rPr>
        <w:t xml:space="preserve"> almost </w:t>
      </w:r>
      <w:r w:rsidRPr="00BA2FBE">
        <w:rPr>
          <w:rStyle w:val="Emphasis"/>
          <w:highlight w:val="cyan"/>
        </w:rPr>
        <w:t>impossible to replace</w:t>
      </w:r>
      <w:r w:rsidRPr="00BA2FBE">
        <w:rPr>
          <w:highlight w:val="cyan"/>
          <w:u w:val="single"/>
        </w:rPr>
        <w:t xml:space="preserve">, and </w:t>
      </w:r>
      <w:r w:rsidRPr="00BA2FBE">
        <w:rPr>
          <w:rStyle w:val="Emphasis"/>
          <w:highlight w:val="cyan"/>
        </w:rPr>
        <w:t>entire networks</w:t>
      </w:r>
      <w:r w:rsidRPr="00990073">
        <w:rPr>
          <w:u w:val="single"/>
        </w:rPr>
        <w:t xml:space="preserve"> can </w:t>
      </w:r>
      <w:r w:rsidRPr="00BA2FBE">
        <w:rPr>
          <w:highlight w:val="cyan"/>
          <w:u w:val="single"/>
        </w:rPr>
        <w:t xml:space="preserve">become </w:t>
      </w:r>
      <w:r w:rsidRPr="00BA2FBE">
        <w:rPr>
          <w:rStyle w:val="Emphasis"/>
          <w:highlight w:val="cyan"/>
        </w:rPr>
        <w:t>at risk overnight</w:t>
      </w:r>
      <w:r w:rsidRPr="00BA2FBE">
        <w:rPr>
          <w:highlight w:val="cyan"/>
          <w:u w:val="single"/>
        </w:rPr>
        <w:t>.</w:t>
      </w:r>
    </w:p>
    <w:p w14:paraId="7D49374E" w14:textId="77777777" w:rsidR="0092612F" w:rsidRPr="00990073" w:rsidRDefault="0092612F" w:rsidP="0092612F">
      <w:pPr>
        <w:rPr>
          <w:u w:val="single"/>
        </w:rPr>
      </w:pPr>
      <w:r w:rsidRPr="002239AB">
        <w:rPr>
          <w:sz w:val="16"/>
        </w:rPr>
        <w:t xml:space="preserve">Therefore, as well as vendor trust, </w:t>
      </w:r>
      <w:r w:rsidRPr="00BA2FBE">
        <w:rPr>
          <w:highlight w:val="cyan"/>
          <w:u w:val="single"/>
        </w:rPr>
        <w:t>we need to ensure</w:t>
      </w:r>
      <w:r w:rsidRPr="00990073">
        <w:rPr>
          <w:u w:val="single"/>
        </w:rPr>
        <w:t xml:space="preserve"> vendor </w:t>
      </w:r>
      <w:r w:rsidRPr="00BA2FBE">
        <w:rPr>
          <w:rStyle w:val="Emphasis"/>
          <w:highlight w:val="cyan"/>
        </w:rPr>
        <w:t>diversity</w:t>
      </w:r>
      <w:r w:rsidRPr="00BA2FBE">
        <w:rPr>
          <w:highlight w:val="cyan"/>
          <w:u w:val="single"/>
        </w:rPr>
        <w:t xml:space="preserve"> and </w:t>
      </w:r>
      <w:r w:rsidRPr="00BA2FBE">
        <w:rPr>
          <w:rStyle w:val="Emphasis"/>
          <w:highlight w:val="cyan"/>
        </w:rPr>
        <w:t>redundancy</w:t>
      </w:r>
      <w:r w:rsidRPr="002239AB">
        <w:rPr>
          <w:rStyle w:val="Emphasis"/>
        </w:rPr>
        <w:t xml:space="preserve"> in design</w:t>
      </w:r>
      <w:r w:rsidRPr="00990073">
        <w:rPr>
          <w:u w:val="single"/>
        </w:rPr>
        <w:t>.</w:t>
      </w:r>
    </w:p>
    <w:p w14:paraId="7CDBA311" w14:textId="77777777" w:rsidR="0092612F" w:rsidRPr="002239AB" w:rsidRDefault="0092612F" w:rsidP="0092612F">
      <w:pPr>
        <w:rPr>
          <w:rStyle w:val="Emphasis"/>
        </w:rPr>
      </w:pPr>
      <w:r w:rsidRPr="002239AB">
        <w:rPr>
          <w:sz w:val="16"/>
        </w:rPr>
        <w:t xml:space="preserve">Operators need to have confidence that multiple vendors’ equipment can interoperate, and ideally have multiple vendors’ systems in service for each major function. This will provide resilience and options to reduce dependence on a particular vendor if circumstances change. In a given carrier’s network, there should be at least two vendors for each key equipment type, and across the market there should be four or more viable suppliers considered acceptable to use. These are bare minimums from a competition policy and resilience perspective; </w:t>
      </w:r>
      <w:r w:rsidRPr="002617C1">
        <w:rPr>
          <w:u w:val="single"/>
        </w:rPr>
        <w:t xml:space="preserve">from a long-term </w:t>
      </w:r>
      <w:r w:rsidRPr="002617C1">
        <w:rPr>
          <w:rStyle w:val="Emphasis"/>
        </w:rPr>
        <w:t>resilience</w:t>
      </w:r>
      <w:r w:rsidRPr="002617C1">
        <w:rPr>
          <w:u w:val="single"/>
        </w:rPr>
        <w:t xml:space="preserve"> point of view</w:t>
      </w:r>
      <w:r w:rsidRPr="00BA2FBE">
        <w:rPr>
          <w:highlight w:val="cyan"/>
          <w:u w:val="single"/>
        </w:rPr>
        <w:t xml:space="preserve">, there should be </w:t>
      </w:r>
      <w:r w:rsidRPr="00BA2FBE">
        <w:rPr>
          <w:rStyle w:val="Emphasis"/>
          <w:highlight w:val="cyan"/>
        </w:rPr>
        <w:t>as many</w:t>
      </w:r>
      <w:r w:rsidRPr="00BA2FBE">
        <w:rPr>
          <w:highlight w:val="cyan"/>
          <w:u w:val="single"/>
        </w:rPr>
        <w:t xml:space="preserve"> vendors as possible</w:t>
      </w:r>
      <w:r w:rsidRPr="00990073">
        <w:rPr>
          <w:u w:val="single"/>
        </w:rPr>
        <w:t xml:space="preserve">, subject to ensuring that </w:t>
      </w:r>
      <w:r w:rsidRPr="001440C5">
        <w:rPr>
          <w:u w:val="single"/>
        </w:rPr>
        <w:t xml:space="preserve">each has critical mass and is </w:t>
      </w:r>
      <w:r w:rsidRPr="001440C5">
        <w:rPr>
          <w:rStyle w:val="Emphasis"/>
        </w:rPr>
        <w:t>commercially sustainable</w:t>
      </w:r>
      <w:r w:rsidRPr="001440C5">
        <w:rPr>
          <w:u w:val="single"/>
        </w:rPr>
        <w:t xml:space="preserve"> </w:t>
      </w:r>
      <w:r w:rsidRPr="002617C1">
        <w:rPr>
          <w:u w:val="single"/>
        </w:rPr>
        <w:t xml:space="preserve">in the </w:t>
      </w:r>
      <w:r w:rsidRPr="002617C1">
        <w:rPr>
          <w:rStyle w:val="Emphasis"/>
        </w:rPr>
        <w:t>long term.</w:t>
      </w:r>
    </w:p>
    <w:p w14:paraId="110BCD92" w14:textId="77777777" w:rsidR="0092612F" w:rsidRPr="00990073" w:rsidRDefault="0092612F" w:rsidP="0092612F"/>
    <w:p w14:paraId="0CDA2066" w14:textId="77777777" w:rsidR="0092612F" w:rsidRDefault="0092612F" w:rsidP="0092612F">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719B209" w14:textId="77777777" w:rsidR="0092612F" w:rsidRPr="00E83D13" w:rsidRDefault="0092612F" w:rsidP="0092612F">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1FCFD9F7" w14:textId="77777777" w:rsidR="0092612F" w:rsidRPr="007A7F37" w:rsidRDefault="0092612F" w:rsidP="0092612F">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BA2FBE">
        <w:rPr>
          <w:rStyle w:val="StyleUnderline"/>
          <w:highlight w:val="cyan"/>
        </w:rPr>
        <w:t>the</w:t>
      </w:r>
      <w:r w:rsidRPr="007A7F37">
        <w:rPr>
          <w:sz w:val="16"/>
        </w:rPr>
        <w:t xml:space="preserve"> U.S. </w:t>
      </w:r>
      <w:r w:rsidRPr="00E83D13">
        <w:rPr>
          <w:rStyle w:val="StyleUnderline"/>
        </w:rPr>
        <w:t xml:space="preserve">power </w:t>
      </w:r>
      <w:r w:rsidRPr="00BA2FBE">
        <w:rPr>
          <w:rStyle w:val="StyleUnderline"/>
          <w:highlight w:val="cyan"/>
        </w:rPr>
        <w:t>grid</w:t>
      </w:r>
      <w:r w:rsidRPr="007A7F37">
        <w:rPr>
          <w:sz w:val="16"/>
        </w:rPr>
        <w:t xml:space="preserve">, the backbone of the energy sector, is built upon an aging skeleton that </w:t>
      </w:r>
      <w:r w:rsidRPr="00BA2FBE">
        <w:rPr>
          <w:rStyle w:val="StyleUnderline"/>
          <w:highlight w:val="cyan"/>
        </w:rPr>
        <w:t>is</w:t>
      </w:r>
      <w:r w:rsidRPr="00E83D13">
        <w:rPr>
          <w:rStyle w:val="StyleUnderline"/>
        </w:rPr>
        <w:t xml:space="preserve"> becoming </w:t>
      </w:r>
      <w:r w:rsidRPr="00BA2FBE">
        <w:rPr>
          <w:rStyle w:val="StyleUnderline"/>
          <w:highlight w:val="cyan"/>
        </w:rPr>
        <w:lastRenderedPageBreak/>
        <w:t xml:space="preserve">increasingly </w:t>
      </w:r>
      <w:r w:rsidRPr="00BA2FBE">
        <w:rPr>
          <w:rStyle w:val="Emphasis"/>
          <w:highlight w:val="cyan"/>
        </w:rPr>
        <w:t>vulnerable</w:t>
      </w:r>
      <w:r w:rsidRPr="007A7F37">
        <w:rPr>
          <w:sz w:val="16"/>
        </w:rPr>
        <w:t xml:space="preserve"> every day. Whether </w:t>
      </w:r>
      <w:r w:rsidRPr="00BA2FBE">
        <w:rPr>
          <w:rStyle w:val="StyleUnderline"/>
          <w:highlight w:val="cyan"/>
        </w:rPr>
        <w:t xml:space="preserve">from terrorists </w:t>
      </w:r>
      <w:r w:rsidRPr="002617C1">
        <w:rPr>
          <w:rStyle w:val="StyleUnderline"/>
        </w:rPr>
        <w:t>or nation-states like</w:t>
      </w:r>
      <w:r w:rsidRPr="00BA2FBE">
        <w:rPr>
          <w:rStyle w:val="StyleUnderline"/>
          <w:highlight w:val="cyan"/>
        </w:rPr>
        <w:t xml:space="preserve"> Russia and China</w:t>
      </w:r>
      <w:r w:rsidRPr="007A7F37">
        <w:rPr>
          <w:sz w:val="16"/>
        </w:rPr>
        <w:t xml:space="preserve">, </w:t>
      </w:r>
      <w:r w:rsidRPr="00E83D13">
        <w:rPr>
          <w:rStyle w:val="StyleUnderline"/>
        </w:rPr>
        <w:t xml:space="preserve">the power grid is susceptible </w:t>
      </w:r>
      <w:r w:rsidRPr="00BA2FBE">
        <w:rPr>
          <w:rStyle w:val="StyleUnderline"/>
          <w:highlight w:val="cyan"/>
        </w:rPr>
        <w:t>to</w:t>
      </w:r>
      <w:r w:rsidRPr="007A7F37">
        <w:rPr>
          <w:sz w:val="16"/>
        </w:rPr>
        <w:t xml:space="preserve"> not just physical attacks, but also to </w:t>
      </w:r>
      <w:r w:rsidRPr="00BA2FBE">
        <w:rPr>
          <w:rStyle w:val="Emphasis"/>
          <w:highlight w:val="cyan"/>
        </w:rPr>
        <w:t>cyber</w:t>
      </w:r>
      <w:r w:rsidRPr="00BA2FBE">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03E99248" w14:textId="77777777" w:rsidR="0092612F" w:rsidRPr="007A7F37" w:rsidRDefault="0092612F" w:rsidP="0092612F">
      <w:pPr>
        <w:rPr>
          <w:sz w:val="16"/>
        </w:rPr>
      </w:pPr>
      <w:r w:rsidRPr="007A7F37">
        <w:rPr>
          <w:sz w:val="16"/>
        </w:rPr>
        <w:t xml:space="preserve">Since Sept. 11, 2001, terrorism on U.S. soil has been at the forefront of American consciousness. </w:t>
      </w:r>
      <w:r w:rsidRPr="00BA2FBE">
        <w:rPr>
          <w:rStyle w:val="StyleUnderline"/>
          <w:highlight w:val="cyan"/>
        </w:rPr>
        <w:t>C</w:t>
      </w:r>
      <w:r w:rsidRPr="002617C1">
        <w:rPr>
          <w:rStyle w:val="StyleUnderline"/>
        </w:rPr>
        <w:t>ritical</w:t>
      </w:r>
      <w:r w:rsidRPr="00BA2FBE">
        <w:rPr>
          <w:rStyle w:val="StyleUnderline"/>
          <w:highlight w:val="cyan"/>
        </w:rPr>
        <w:t xml:space="preserve"> i</w:t>
      </w:r>
      <w:r w:rsidRPr="002617C1">
        <w:rPr>
          <w:rStyle w:val="StyleUnderline"/>
        </w:rPr>
        <w:t xml:space="preserve">nfrastructure </w:t>
      </w:r>
      <w:r w:rsidRPr="00BA2FBE">
        <w:rPr>
          <w:rStyle w:val="StyleUnderline"/>
          <w:highlight w:val="cyan"/>
        </w:rPr>
        <w:t xml:space="preserve">provides an </w:t>
      </w:r>
      <w:r w:rsidRPr="00BA2FBE">
        <w:rPr>
          <w:rStyle w:val="Emphasis"/>
          <w:highlight w:val="cyan"/>
        </w:rPr>
        <w:t>appealing</w:t>
      </w:r>
      <w:r w:rsidRPr="00BA2FBE">
        <w:rPr>
          <w:rStyle w:val="StyleUnderline"/>
          <w:highlight w:val="cyan"/>
        </w:rPr>
        <w:t xml:space="preserve"> target</w:t>
      </w:r>
      <w:r w:rsidRPr="007A7F37">
        <w:rPr>
          <w:sz w:val="16"/>
        </w:rPr>
        <w:t xml:space="preserve"> </w:t>
      </w:r>
      <w:r w:rsidRPr="00BA2FBE">
        <w:rPr>
          <w:rStyle w:val="StyleUnderline"/>
          <w:highlight w:val="cyan"/>
        </w:rPr>
        <w:t>because of the</w:t>
      </w:r>
      <w:r w:rsidRPr="007A7F37">
        <w:rPr>
          <w:sz w:val="16"/>
        </w:rPr>
        <w:t xml:space="preserve"> disproportionally </w:t>
      </w:r>
      <w:r w:rsidRPr="00E83D13">
        <w:rPr>
          <w:rStyle w:val="Emphasis"/>
        </w:rPr>
        <w:t xml:space="preserve">large </w:t>
      </w:r>
      <w:r w:rsidRPr="00BA2FBE">
        <w:rPr>
          <w:rStyle w:val="Emphasis"/>
          <w:highlight w:val="cyan"/>
        </w:rPr>
        <w:t>impact</w:t>
      </w:r>
      <w:r w:rsidRPr="00E83D13">
        <w:rPr>
          <w:rStyle w:val="StyleUnderline"/>
        </w:rPr>
        <w:t xml:space="preserve"> even </w:t>
      </w:r>
      <w:r w:rsidRPr="00BA2FBE">
        <w:rPr>
          <w:rStyle w:val="StyleUnderline"/>
          <w:highlight w:val="cyan"/>
        </w:rPr>
        <w:t xml:space="preserve">a </w:t>
      </w:r>
      <w:r w:rsidRPr="00BA2FBE">
        <w:rPr>
          <w:rStyle w:val="Emphasis"/>
          <w:highlight w:val="cyan"/>
        </w:rPr>
        <w:t xml:space="preserve">small </w:t>
      </w:r>
      <w:r w:rsidRPr="000C3DB0">
        <w:rPr>
          <w:rStyle w:val="Emphasis"/>
          <w:highlight w:val="cyan"/>
        </w:rPr>
        <w:t>attack</w:t>
      </w:r>
      <w:r w:rsidRPr="000C3DB0">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1"/>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2"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2"/>
      <w:r w:rsidRPr="007A7F37">
        <w:rPr>
          <w:sz w:val="16"/>
        </w:rPr>
        <w:t xml:space="preserve"> From 2002-2012, approximately 2,500 physical attacks occurred against transmission lines and towers worldwide and approximately 500 attacks against transformer substations.</w:t>
      </w:r>
      <w:bookmarkStart w:id="3"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3"/>
      <w:r w:rsidRPr="007A7F37">
        <w:rPr>
          <w:sz w:val="16"/>
        </w:rPr>
        <w:t xml:space="preserve"> </w:t>
      </w:r>
      <w:r w:rsidRPr="00BA2FBE">
        <w:rPr>
          <w:rStyle w:val="StyleUnderline"/>
          <w:highlight w:val="cyan"/>
        </w:rPr>
        <w:t xml:space="preserve">Terrorists have </w:t>
      </w:r>
      <w:r w:rsidRPr="001440C5">
        <w:rPr>
          <w:rStyle w:val="StyleUnderline"/>
        </w:rPr>
        <w:t xml:space="preserve">the </w:t>
      </w:r>
      <w:r w:rsidRPr="00BA2FBE">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329D7474" w14:textId="77777777" w:rsidR="0092612F" w:rsidRPr="007A7F37" w:rsidRDefault="0092612F" w:rsidP="0092612F">
      <w:pPr>
        <w:rPr>
          <w:sz w:val="16"/>
        </w:rPr>
      </w:pPr>
      <w:r w:rsidRPr="00BA2FBE">
        <w:rPr>
          <w:rStyle w:val="StyleUnderline"/>
          <w:highlight w:val="cyan"/>
        </w:rPr>
        <w:t>One nation that has shown</w:t>
      </w:r>
      <w:r w:rsidRPr="007A7F37">
        <w:rPr>
          <w:sz w:val="16"/>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BA2FBE">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BA2FBE">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4"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4"/>
      <w:r w:rsidRPr="007A7F37">
        <w:rPr>
          <w:sz w:val="16"/>
        </w:rPr>
        <w:t xml:space="preserve"> This attack, and another in 2016, each </w:t>
      </w:r>
      <w:r w:rsidRPr="00BA2FBE">
        <w:rPr>
          <w:rStyle w:val="StyleUnderline"/>
          <w:highlight w:val="cyan"/>
        </w:rPr>
        <w:t>left</w:t>
      </w:r>
      <w:r w:rsidRPr="007A7F37">
        <w:rPr>
          <w:sz w:val="16"/>
        </w:rPr>
        <w:t xml:space="preserve"> the capital </w:t>
      </w:r>
      <w:r w:rsidRPr="00BA2FBE">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5"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5"/>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D8944A1" w14:textId="77777777" w:rsidR="0092612F" w:rsidRPr="00E83D13" w:rsidRDefault="0092612F" w:rsidP="0092612F">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6"/>
      <w:r w:rsidRPr="007A7F37">
        <w:rPr>
          <w:sz w:val="16"/>
        </w:rPr>
        <w:t xml:space="preserve"> Like Russia, </w:t>
      </w:r>
      <w:r w:rsidRPr="00BA2FBE">
        <w:rPr>
          <w:rStyle w:val="StyleUnderline"/>
          <w:highlight w:val="cyan"/>
        </w:rPr>
        <w:t xml:space="preserve">China has been </w:t>
      </w:r>
      <w:r w:rsidRPr="00BA2FBE">
        <w:rPr>
          <w:rStyle w:val="Emphasis"/>
          <w:highlight w:val="cyan"/>
        </w:rPr>
        <w:t>active</w:t>
      </w:r>
      <w:r w:rsidRPr="00BA2FBE">
        <w:rPr>
          <w:rStyle w:val="StyleUnderline"/>
          <w:highlight w:val="cyan"/>
        </w:rPr>
        <w:t xml:space="preserve"> </w:t>
      </w:r>
      <w:r w:rsidRPr="00C90EF3">
        <w:rPr>
          <w:rStyle w:val="StyleUnderline"/>
        </w:rPr>
        <w:t>with</w:t>
      </w:r>
      <w:r w:rsidRPr="00E83D13">
        <w:rPr>
          <w:rStyle w:val="StyleUnderline"/>
        </w:rPr>
        <w:t xml:space="preserve"> cyber </w:t>
      </w:r>
      <w:r w:rsidRPr="007A7F37">
        <w:rPr>
          <w:rStyle w:val="Emphasis"/>
        </w:rPr>
        <w:t>intrusions</w:t>
      </w:r>
      <w:r w:rsidRPr="00E83D13">
        <w:rPr>
          <w:rStyle w:val="StyleUnderline"/>
        </w:rPr>
        <w:t xml:space="preserve"> </w:t>
      </w:r>
      <w:r w:rsidRPr="00C90EF3">
        <w:rPr>
          <w:rStyle w:val="StyleUnderline"/>
          <w:highlight w:val="cyan"/>
        </w:rPr>
        <w:t>in U.S</w:t>
      </w:r>
      <w:r w:rsidRPr="00BA2FBE">
        <w:rPr>
          <w:rStyle w:val="StyleUnderline"/>
          <w:highlight w:val="cyan"/>
        </w:rPr>
        <w:t xml:space="preserve">. energy </w:t>
      </w:r>
      <w:r w:rsidRPr="00BA2FBE">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7"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7"/>
      <w:r w:rsidRPr="007A7F37">
        <w:rPr>
          <w:sz w:val="16"/>
        </w:rPr>
        <w:t xml:space="preserve"> </w:t>
      </w:r>
      <w:r w:rsidRPr="001440C5">
        <w:rPr>
          <w:rStyle w:val="StyleUnderline"/>
        </w:rPr>
        <w:t>China</w:t>
      </w:r>
      <w:r w:rsidRPr="007A7F37">
        <w:rPr>
          <w:sz w:val="16"/>
        </w:rPr>
        <w:t xml:space="preserve">, </w:t>
      </w:r>
      <w:r w:rsidRPr="001440C5">
        <w:rPr>
          <w:rStyle w:val="StyleUnderline"/>
          <w:highlight w:val="cyan"/>
        </w:rPr>
        <w:t>therefore</w:t>
      </w:r>
      <w:r w:rsidRPr="007A7F37">
        <w:rPr>
          <w:sz w:val="16"/>
        </w:rPr>
        <w:t xml:space="preserve">, </w:t>
      </w:r>
      <w:r w:rsidRPr="00BA2FBE">
        <w:rPr>
          <w:rStyle w:val="StyleUnderline"/>
          <w:highlight w:val="cyan"/>
        </w:rPr>
        <w:t>has</w:t>
      </w:r>
      <w:r w:rsidRPr="00E83D13">
        <w:rPr>
          <w:rStyle w:val="StyleUnderline"/>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BA2FBE">
        <w:rPr>
          <w:sz w:val="16"/>
          <w:highlight w:val="cyan"/>
        </w:rPr>
        <w:t xml:space="preserve"> </w:t>
      </w:r>
      <w:r w:rsidRPr="00BA2FBE">
        <w:rPr>
          <w:rStyle w:val="StyleUnderline"/>
          <w:highlight w:val="cyan"/>
        </w:rPr>
        <w:t>to conduct</w:t>
      </w:r>
      <w:r w:rsidRPr="007A7F37">
        <w:rPr>
          <w:sz w:val="16"/>
        </w:rPr>
        <w:t xml:space="preserve"> cyber </w:t>
      </w:r>
      <w:r w:rsidRPr="00BA2FBE">
        <w:rPr>
          <w:rStyle w:val="StyleUnderline"/>
          <w:highlight w:val="cyan"/>
        </w:rPr>
        <w:t>intrusions</w:t>
      </w:r>
      <w:r w:rsidRPr="00E83D13">
        <w:rPr>
          <w:rStyle w:val="StyleUnderline"/>
        </w:rPr>
        <w:t xml:space="preserve"> and attacks for myriad reasons.</w:t>
      </w:r>
    </w:p>
    <w:p w14:paraId="761AC10E" w14:textId="77777777" w:rsidR="0092612F" w:rsidRPr="007A7F37" w:rsidRDefault="0092612F" w:rsidP="0092612F">
      <w:pPr>
        <w:rPr>
          <w:sz w:val="16"/>
          <w:szCs w:val="16"/>
        </w:rPr>
      </w:pPr>
      <w:r w:rsidRPr="007A7F37">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 w:val="16"/>
          <w:szCs w:val="16"/>
        </w:rPr>
        <w:t>Huapeng</w:t>
      </w:r>
      <w:proofErr w:type="spellEnd"/>
      <w:r w:rsidRPr="007A7F37">
        <w:rPr>
          <w:sz w:val="16"/>
          <w:szCs w:val="16"/>
        </w:rPr>
        <w:t xml:space="preserve"> Transformer Company before sending it to Sandia National Laboratory in Albuquerque. Sandia is contracted by the U.S. Department of Energy for mitigating national security threats.</w:t>
      </w:r>
      <w:bookmarkStart w:id="8"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8"/>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9"/>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0"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Hyperlink"/>
          <w:sz w:val="16"/>
          <w:szCs w:val="16"/>
        </w:rPr>
        <w:t>[10]</w:t>
      </w:r>
      <w:r w:rsidRPr="007A7F37">
        <w:rPr>
          <w:sz w:val="16"/>
          <w:szCs w:val="16"/>
        </w:rPr>
        <w:fldChar w:fldCharType="end"/>
      </w:r>
      <w:bookmarkEnd w:id="10"/>
      <w:r w:rsidRPr="007A7F37">
        <w:rPr>
          <w:sz w:val="16"/>
          <w:szCs w:val="16"/>
        </w:rPr>
        <w:t xml:space="preserve"> Shortly after these events, President Trump issued Executive Order 13920, “</w:t>
      </w:r>
      <w:hyperlink r:id="rId31"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bookmarkStart w:id="11"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Hyperlink"/>
          <w:sz w:val="16"/>
          <w:szCs w:val="16"/>
        </w:rPr>
        <w:t>[11]</w:t>
      </w:r>
      <w:r w:rsidRPr="007A7F37">
        <w:rPr>
          <w:sz w:val="16"/>
          <w:szCs w:val="16"/>
        </w:rPr>
        <w:fldChar w:fldCharType="end"/>
      </w:r>
      <w:bookmarkEnd w:id="11"/>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bookmarkStart w:id="12"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Hyperlink"/>
          <w:sz w:val="16"/>
          <w:szCs w:val="16"/>
        </w:rPr>
        <w:t>[12]</w:t>
      </w:r>
      <w:r w:rsidRPr="007A7F37">
        <w:rPr>
          <w:sz w:val="16"/>
          <w:szCs w:val="16"/>
        </w:rPr>
        <w:fldChar w:fldCharType="end"/>
      </w:r>
      <w:bookmarkEnd w:id="12"/>
    </w:p>
    <w:p w14:paraId="7B6D3DDA" w14:textId="77777777" w:rsidR="0092612F" w:rsidRPr="007A7F37" w:rsidRDefault="0092612F" w:rsidP="0092612F">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BA2FBE">
        <w:rPr>
          <w:rStyle w:val="StyleUnderline"/>
          <w:highlight w:val="cyan"/>
        </w:rPr>
        <w:t>structured</w:t>
      </w:r>
      <w:r w:rsidRPr="00E83D13">
        <w:rPr>
          <w:rStyle w:val="StyleUnderline"/>
        </w:rPr>
        <w:t xml:space="preserve"> cyber</w:t>
      </w:r>
      <w:r w:rsidRPr="007A7F37">
        <w:rPr>
          <w:sz w:val="16"/>
        </w:rPr>
        <w:t xml:space="preserve">, physical, or blended </w:t>
      </w:r>
      <w:r w:rsidRPr="00BA2FBE">
        <w:rPr>
          <w:rStyle w:val="StyleUnderline"/>
          <w:highlight w:val="cyan"/>
        </w:rPr>
        <w:t>attack on</w:t>
      </w:r>
      <w:r w:rsidRPr="00E83D13">
        <w:rPr>
          <w:rStyle w:val="StyleUnderline"/>
        </w:rPr>
        <w:t xml:space="preserve"> the </w:t>
      </w:r>
      <w:r w:rsidRPr="00BA2FBE">
        <w:rPr>
          <w:rStyle w:val="Emphasis"/>
          <w:highlight w:val="cyan"/>
        </w:rPr>
        <w:t>bulk power</w:t>
      </w:r>
      <w:r w:rsidRPr="00E83D13">
        <w:rPr>
          <w:rStyle w:val="StyleUnderline"/>
        </w:rPr>
        <w:t xml:space="preserve"> system</w:t>
      </w:r>
      <w:r w:rsidRPr="007A7F37">
        <w:rPr>
          <w:sz w:val="16"/>
        </w:rPr>
        <w:t xml:space="preserve">, however, </w:t>
      </w:r>
      <w:r w:rsidRPr="00BA2FBE">
        <w:rPr>
          <w:rStyle w:val="StyleUnderline"/>
          <w:highlight w:val="cyan"/>
        </w:rPr>
        <w:t>could result in</w:t>
      </w:r>
      <w:r w:rsidRPr="00E83D13">
        <w:rPr>
          <w:rStyle w:val="StyleUnderline"/>
        </w:rPr>
        <w:t xml:space="preserve"> long-term</w:t>
      </w:r>
      <w:r w:rsidRPr="007A7F37">
        <w:rPr>
          <w:sz w:val="16"/>
        </w:rPr>
        <w:t xml:space="preserve"> (</w:t>
      </w:r>
      <w:r w:rsidRPr="00BA2FBE">
        <w:rPr>
          <w:rStyle w:val="Emphasis"/>
          <w:highlight w:val="cyan"/>
        </w:rPr>
        <w:t>irreparable</w:t>
      </w:r>
      <w:r w:rsidRPr="00BA2FBE">
        <w:rPr>
          <w:sz w:val="16"/>
          <w:highlight w:val="cyan"/>
        </w:rPr>
        <w:t xml:space="preserve">) </w:t>
      </w:r>
      <w:r w:rsidRPr="00BA2FBE">
        <w:rPr>
          <w:rStyle w:val="StyleUnderline"/>
          <w:highlight w:val="cyan"/>
        </w:rPr>
        <w:t>damage to key</w:t>
      </w:r>
      <w:r w:rsidRPr="00E83D13">
        <w:rPr>
          <w:rStyle w:val="StyleUnderline"/>
        </w:rPr>
        <w:t xml:space="preserve"> system </w:t>
      </w:r>
      <w:r w:rsidRPr="00BA2FBE">
        <w:rPr>
          <w:rStyle w:val="StyleUnderline"/>
          <w:highlight w:val="cyan"/>
        </w:rPr>
        <w:t>components in</w:t>
      </w:r>
      <w:r w:rsidRPr="007A7F37">
        <w:rPr>
          <w:sz w:val="16"/>
        </w:rPr>
        <w:t xml:space="preserve"> multiple </w:t>
      </w:r>
      <w:r w:rsidRPr="00E83D13">
        <w:rPr>
          <w:rStyle w:val="StyleUnderline"/>
        </w:rPr>
        <w:t>simultaneous or near-</w:t>
      </w:r>
      <w:r w:rsidRPr="00BA2FBE">
        <w:rPr>
          <w:rStyle w:val="StyleUnderline"/>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bookmarkStart w:id="13"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Hyperlink"/>
          <w:sz w:val="16"/>
        </w:rPr>
        <w:t>[13]</w:t>
      </w:r>
      <w:r w:rsidRPr="007A7F37">
        <w:rPr>
          <w:sz w:val="16"/>
        </w:rPr>
        <w:fldChar w:fldCharType="end"/>
      </w:r>
      <w:bookmarkEnd w:id="13"/>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lastRenderedPageBreak/>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BA2FBE">
        <w:rPr>
          <w:rStyle w:val="StyleUnderline"/>
          <w:highlight w:val="cyan"/>
        </w:rPr>
        <w:t>connectivity means</w:t>
      </w:r>
      <w:r w:rsidRPr="007A7F37">
        <w:rPr>
          <w:sz w:val="16"/>
        </w:rPr>
        <w:t xml:space="preserve"> that the </w:t>
      </w:r>
      <w:r w:rsidRPr="00BA2FBE">
        <w:rPr>
          <w:rStyle w:val="Emphasis"/>
          <w:highlight w:val="cyan"/>
        </w:rPr>
        <w:t>distribution</w:t>
      </w:r>
      <w:r w:rsidRPr="007A7F37">
        <w:rPr>
          <w:sz w:val="16"/>
        </w:rPr>
        <w:t xml:space="preserve"> system </w:t>
      </w:r>
      <w:r w:rsidRPr="00BA2FBE">
        <w:rPr>
          <w:rStyle w:val="StyleUnderline"/>
          <w:highlight w:val="cyan"/>
        </w:rPr>
        <w:t xml:space="preserve">could be a </w:t>
      </w:r>
      <w:r w:rsidRPr="00BA2FBE">
        <w:rPr>
          <w:rStyle w:val="Emphasis"/>
          <w:highlight w:val="cyan"/>
        </w:rPr>
        <w:t>key vector</w:t>
      </w:r>
      <w:r w:rsidRPr="00BA2FBE">
        <w:rPr>
          <w:sz w:val="16"/>
          <w:highlight w:val="cyan"/>
        </w:rPr>
        <w:t xml:space="preserve"> </w:t>
      </w:r>
      <w:r w:rsidRPr="00BA2FBE">
        <w:rPr>
          <w:rStyle w:val="StyleUnderline"/>
          <w:highlight w:val="cyan"/>
        </w:rPr>
        <w:t>for</w:t>
      </w:r>
      <w:r w:rsidRPr="00E83D13">
        <w:rPr>
          <w:rStyle w:val="StyleUnderline"/>
        </w:rPr>
        <w:t xml:space="preserve"> a national security </w:t>
      </w:r>
      <w:r w:rsidRPr="00BA2FBE">
        <w:rPr>
          <w:rStyle w:val="StyleUnderline"/>
          <w:highlight w:val="cyan"/>
        </w:rPr>
        <w:t>attack on the grid</w:t>
      </w:r>
      <w:r w:rsidRPr="00E83D13">
        <w:rPr>
          <w:rStyle w:val="StyleUnderline"/>
        </w:rPr>
        <w:t>.</w:t>
      </w:r>
      <w:r w:rsidRPr="007A7F37">
        <w:rPr>
          <w:sz w:val="16"/>
        </w:rPr>
        <w:t>”</w:t>
      </w:r>
      <w:bookmarkStart w:id="14"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Hyperlink"/>
          <w:sz w:val="16"/>
        </w:rPr>
        <w:t>[14]</w:t>
      </w:r>
      <w:r w:rsidRPr="007A7F37">
        <w:rPr>
          <w:sz w:val="16"/>
        </w:rPr>
        <w:fldChar w:fldCharType="end"/>
      </w:r>
      <w:bookmarkEnd w:id="14"/>
    </w:p>
    <w:p w14:paraId="28EAD97F" w14:textId="77777777" w:rsidR="0092612F" w:rsidRDefault="0092612F" w:rsidP="0092612F"/>
    <w:p w14:paraId="54A69602" w14:textId="77777777" w:rsidR="0092612F" w:rsidRDefault="0092612F" w:rsidP="0092612F">
      <w:pPr>
        <w:pStyle w:val="Heading4"/>
      </w:pPr>
      <w:bookmarkStart w:id="15" w:name="_Hlk79579789"/>
      <w:r>
        <w:t xml:space="preserve">Those attacks cause </w:t>
      </w:r>
      <w:r w:rsidRPr="00E83D13">
        <w:rPr>
          <w:u w:val="single"/>
        </w:rPr>
        <w:t>accidental</w:t>
      </w:r>
      <w:r w:rsidRPr="00E83D13">
        <w:t xml:space="preserve"> nuclear escalation</w:t>
      </w:r>
      <w:r>
        <w:t>.</w:t>
      </w:r>
    </w:p>
    <w:p w14:paraId="15D59F66" w14:textId="77777777" w:rsidR="0092612F" w:rsidRPr="009D6CD2" w:rsidRDefault="0092612F" w:rsidP="0092612F">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F50C945" w14:textId="77777777" w:rsidR="0092612F" w:rsidRPr="009D6CD2" w:rsidRDefault="0092612F" w:rsidP="0092612F">
      <w:pPr>
        <w:rPr>
          <w:sz w:val="16"/>
        </w:rPr>
      </w:pPr>
      <w:r w:rsidRPr="009D6CD2">
        <w:rPr>
          <w:sz w:val="16"/>
        </w:rPr>
        <w:t xml:space="preserve">Yet </w:t>
      </w:r>
      <w:r w:rsidRPr="00C90EF3">
        <w:rPr>
          <w:rStyle w:val="StyleUnderline"/>
        </w:rPr>
        <w:t xml:space="preserve">another pathway to </w:t>
      </w:r>
      <w:r w:rsidRPr="00BA2FBE">
        <w:rPr>
          <w:rStyle w:val="StyleUnderline"/>
          <w:highlight w:val="cyan"/>
        </w:rPr>
        <w:t>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BA2FBE">
        <w:rPr>
          <w:rStyle w:val="Emphasis"/>
          <w:highlight w:val="cyan"/>
        </w:rPr>
        <w:t>counterstrikes</w:t>
      </w:r>
      <w:r w:rsidRPr="00BA2FBE">
        <w:rPr>
          <w:rStyle w:val="StyleUnderline"/>
          <w:highlight w:val="cyan"/>
        </w:rPr>
        <w:t xml:space="preserve"> against</w:t>
      </w:r>
      <w:r w:rsidRPr="009D6CD2">
        <w:rPr>
          <w:rStyle w:val="StyleUnderline"/>
        </w:rPr>
        <w:t xml:space="preserve"> </w:t>
      </w:r>
      <w:r w:rsidRPr="009D6CD2">
        <w:rPr>
          <w:rStyle w:val="Emphasis"/>
        </w:rPr>
        <w:t xml:space="preserve">vital </w:t>
      </w:r>
      <w:r w:rsidRPr="001440C5">
        <w:rPr>
          <w:rStyle w:val="Emphasis"/>
        </w:rPr>
        <w:t xml:space="preserve">national </w:t>
      </w:r>
      <w:r w:rsidRPr="00BA2FBE">
        <w:rPr>
          <w:rStyle w:val="Emphasis"/>
          <w:highlight w:val="cyan"/>
        </w:rPr>
        <w:t>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BA2FBE">
        <w:rPr>
          <w:rStyle w:val="StyleUnderline"/>
          <w:highlight w:val="cyan"/>
        </w:rPr>
        <w:t xml:space="preserve">such as </w:t>
      </w:r>
      <w:r w:rsidRPr="001440C5">
        <w:rPr>
          <w:rStyle w:val="Emphasis"/>
        </w:rPr>
        <w:t xml:space="preserve">power </w:t>
      </w:r>
      <w:r w:rsidRPr="00BA2FBE">
        <w:rPr>
          <w:rStyle w:val="Emphasis"/>
          <w:highlight w:val="cyan"/>
        </w:rPr>
        <w:t>grids</w:t>
      </w:r>
      <w:r w:rsidRPr="00BA2FBE">
        <w:rPr>
          <w:sz w:val="16"/>
          <w:highlight w:val="cyan"/>
        </w:rPr>
        <w:t xml:space="preserve">, </w:t>
      </w:r>
      <w:r w:rsidRPr="00BA2FBE">
        <w:rPr>
          <w:rStyle w:val="Emphasis"/>
          <w:highlight w:val="cyan"/>
        </w:rPr>
        <w:t>financial systems</w:t>
      </w:r>
      <w:r w:rsidRPr="00BA2FBE">
        <w:rPr>
          <w:sz w:val="16"/>
          <w:highlight w:val="cyan"/>
        </w:rPr>
        <w:t xml:space="preserve">, </w:t>
      </w:r>
      <w:r w:rsidRPr="00BA2FBE">
        <w:rPr>
          <w:rStyle w:val="StyleUnderline"/>
          <w:highlight w:val="cyan"/>
        </w:rPr>
        <w:t xml:space="preserve">and </w:t>
      </w:r>
      <w:r w:rsidRPr="00BA2FBE">
        <w:rPr>
          <w:rStyle w:val="Emphasis"/>
          <w:highlight w:val="cyan"/>
        </w:rPr>
        <w:t>transport</w:t>
      </w:r>
      <w:r w:rsidRPr="001440C5">
        <w:rPr>
          <w:rStyle w:val="Emphasis"/>
        </w:rPr>
        <w: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2"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3" w:anchor="endnote12" w:history="1">
        <w:r w:rsidRPr="009D6CD2">
          <w:rPr>
            <w:rStyle w:val="Hyperlink"/>
            <w:sz w:val="16"/>
          </w:rPr>
          <w:t>13</w:t>
        </w:r>
      </w:hyperlink>
    </w:p>
    <w:p w14:paraId="19464545" w14:textId="77777777" w:rsidR="0092612F" w:rsidRPr="009D6CD2" w:rsidRDefault="0092612F" w:rsidP="0092612F">
      <w:pPr>
        <w:rPr>
          <w:sz w:val="16"/>
        </w:rPr>
      </w:pPr>
      <w:r w:rsidRPr="009D6CD2">
        <w:rPr>
          <w:sz w:val="16"/>
        </w:rPr>
        <w:t xml:space="preserve">The danger here is that </w:t>
      </w:r>
      <w:r w:rsidRPr="001440C5">
        <w:rPr>
          <w:rStyle w:val="Emphasis"/>
        </w:rPr>
        <w:t xml:space="preserve">economic </w:t>
      </w:r>
      <w:r w:rsidRPr="00BA2FBE">
        <w:rPr>
          <w:rStyle w:val="Emphasis"/>
          <w:highlight w:val="cyan"/>
        </w:rPr>
        <w:t>attacks</w:t>
      </w:r>
      <w:r w:rsidRPr="009D6CD2">
        <w:rPr>
          <w:rStyle w:val="StyleUnderline"/>
        </w:rPr>
        <w:t xml:space="preserve"> of this sort</w:t>
      </w:r>
      <w:r w:rsidRPr="009D6CD2">
        <w:rPr>
          <w:sz w:val="16"/>
        </w:rPr>
        <w:t xml:space="preserve">, if undertaken during a period of tension and crisis, </w:t>
      </w:r>
      <w:r w:rsidRPr="001440C5">
        <w:rPr>
          <w:rStyle w:val="StyleUnderline"/>
        </w:rPr>
        <w:t xml:space="preserve">could </w:t>
      </w:r>
      <w:r w:rsidRPr="00BA2FBE">
        <w:rPr>
          <w:rStyle w:val="StyleUnderline"/>
          <w:highlight w:val="cyan"/>
        </w:rPr>
        <w:t xml:space="preserve">lead to </w:t>
      </w:r>
      <w:r w:rsidRPr="001440C5">
        <w:rPr>
          <w:rStyle w:val="StyleUnderline"/>
        </w:rPr>
        <w:t xml:space="preserve">an </w:t>
      </w:r>
      <w:r w:rsidRPr="00BA2FBE">
        <w:rPr>
          <w:rStyle w:val="Emphasis"/>
          <w:highlight w:val="cyan"/>
        </w:rPr>
        <w:t xml:space="preserve">escalating </w:t>
      </w:r>
      <w:r w:rsidRPr="001440C5">
        <w:rPr>
          <w:rStyle w:val="Emphasis"/>
        </w:rPr>
        <w:t>series</w:t>
      </w:r>
      <w:r w:rsidRPr="001440C5">
        <w:rPr>
          <w:rStyle w:val="StyleUnderline"/>
        </w:rPr>
        <w:t xml:space="preserve"> of </w:t>
      </w:r>
      <w:r w:rsidRPr="00BA2FBE">
        <w:rPr>
          <w:rStyle w:val="Emphasis"/>
          <w:highlight w:val="cyan"/>
        </w:rPr>
        <w:t>tit-for-tat attacks</w:t>
      </w:r>
      <w:r w:rsidRPr="00BA2FBE">
        <w:rPr>
          <w:rStyle w:val="StyleUnderline"/>
          <w:highlight w:val="cyan"/>
        </w:rPr>
        <w:t xml:space="preserve"> against</w:t>
      </w:r>
      <w:r w:rsidRPr="009D6CD2">
        <w:rPr>
          <w:rStyle w:val="StyleUnderline"/>
        </w:rPr>
        <w:t xml:space="preserve"> ever more </w:t>
      </w:r>
      <w:r w:rsidRPr="00BA2FBE">
        <w:rPr>
          <w:rStyle w:val="Emphasis"/>
          <w:highlight w:val="cyan"/>
        </w:rPr>
        <w:t>vital elements</w:t>
      </w:r>
      <w:r w:rsidRPr="00BA2FBE">
        <w:rPr>
          <w:rStyle w:val="StyleUnderline"/>
          <w:highlight w:val="cyan"/>
        </w:rPr>
        <w:t xml:space="preserve"> of</w:t>
      </w:r>
      <w:r w:rsidRPr="009D6CD2">
        <w:rPr>
          <w:rStyle w:val="StyleUnderline"/>
        </w:rPr>
        <w:t xml:space="preserve"> an adversary’s </w:t>
      </w:r>
      <w:r w:rsidRPr="00BA2FBE">
        <w:rPr>
          <w:rStyle w:val="StyleUnderline"/>
          <w:highlight w:val="cyan"/>
        </w:rPr>
        <w:t>c</w:t>
      </w:r>
      <w:r w:rsidRPr="001440C5">
        <w:rPr>
          <w:rStyle w:val="StyleUnderline"/>
        </w:rPr>
        <w:t xml:space="preserve">ritical </w:t>
      </w:r>
      <w:r w:rsidRPr="00BA2FBE">
        <w:rPr>
          <w:rStyle w:val="StyleUnderline"/>
          <w:highlight w:val="cyan"/>
        </w:rPr>
        <w:t>i</w:t>
      </w:r>
      <w:r w:rsidRPr="001440C5">
        <w:rPr>
          <w:rStyle w:val="StyleUnderline"/>
        </w:rPr>
        <w:t>nfrastructure</w:t>
      </w:r>
      <w:r w:rsidRPr="00BA2FBE">
        <w:rPr>
          <w:sz w:val="16"/>
          <w:highlight w:val="cyan"/>
        </w:rPr>
        <w:t xml:space="preserve">, </w:t>
      </w:r>
      <w:r w:rsidRPr="00BA2FBE">
        <w:rPr>
          <w:rStyle w:val="StyleUnderline"/>
          <w:highlight w:val="cyan"/>
        </w:rPr>
        <w:t>producing</w:t>
      </w:r>
      <w:r w:rsidRPr="009D6CD2">
        <w:rPr>
          <w:rStyle w:val="StyleUnderline"/>
        </w:rPr>
        <w:t xml:space="preserve"> </w:t>
      </w:r>
      <w:r w:rsidRPr="009D6CD2">
        <w:rPr>
          <w:rStyle w:val="Emphasis"/>
        </w:rPr>
        <w:t xml:space="preserve">widespread </w:t>
      </w:r>
      <w:r w:rsidRPr="00BA2FBE">
        <w:rPr>
          <w:rStyle w:val="Emphasis"/>
          <w:highlight w:val="cyan"/>
        </w:rPr>
        <w:t>chaos</w:t>
      </w:r>
      <w:r w:rsidRPr="00BA2FBE">
        <w:rPr>
          <w:rStyle w:val="StyleUnderline"/>
          <w:highlight w:val="cyan"/>
        </w:rPr>
        <w:t xml:space="preserve"> and </w:t>
      </w:r>
      <w:r w:rsidRPr="00BA2FBE">
        <w:rPr>
          <w:rStyle w:val="Emphasis"/>
          <w:highlight w:val="cyan"/>
        </w:rPr>
        <w:t>harm</w:t>
      </w:r>
      <w:r w:rsidRPr="009D6CD2">
        <w:rPr>
          <w:rStyle w:val="StyleUnderline"/>
        </w:rPr>
        <w:t xml:space="preserve"> and eventually </w:t>
      </w:r>
      <w:r w:rsidRPr="00BA2FBE">
        <w:rPr>
          <w:rStyle w:val="StyleUnderline"/>
          <w:highlight w:val="cyan"/>
        </w:rPr>
        <w:t xml:space="preserve">leading one </w:t>
      </w:r>
      <w:r w:rsidRPr="001440C5">
        <w:rPr>
          <w:rStyle w:val="StyleUnderline"/>
        </w:rPr>
        <w:t xml:space="preserve">side </w:t>
      </w:r>
      <w:r w:rsidRPr="00BA2FBE">
        <w:rPr>
          <w:rStyle w:val="StyleUnderline"/>
          <w:highlight w:val="cyan"/>
        </w:rPr>
        <w:t xml:space="preserve">to </w:t>
      </w:r>
      <w:r w:rsidRPr="00C90EF3">
        <w:rPr>
          <w:rStyle w:val="StyleUnderline"/>
        </w:rPr>
        <w:t xml:space="preserve">initiate </w:t>
      </w:r>
      <w:r w:rsidRPr="00BA2FBE">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BA2FBE">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BA2FBE">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4" w:anchor="endnote14" w:history="1">
        <w:r w:rsidRPr="009D6CD2">
          <w:rPr>
            <w:rStyle w:val="Hyperlink"/>
            <w:sz w:val="16"/>
          </w:rPr>
          <w:t>14</w:t>
        </w:r>
      </w:hyperlink>
    </w:p>
    <w:p w14:paraId="37DC1C71" w14:textId="77777777" w:rsidR="0092612F" w:rsidRDefault="0092612F" w:rsidP="0092612F">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BA2FBE">
        <w:rPr>
          <w:rStyle w:val="Emphasis"/>
          <w:highlight w:val="cyan"/>
        </w:rPr>
        <w:t>proxy states</w:t>
      </w:r>
      <w:r w:rsidRPr="00BA2FBE">
        <w:rPr>
          <w:rStyle w:val="StyleUnderline"/>
          <w:highlight w:val="cyan"/>
        </w:rPr>
        <w:t xml:space="preserve"> or </w:t>
      </w:r>
      <w:r w:rsidRPr="00BA2FBE">
        <w:rPr>
          <w:rStyle w:val="Emphasis"/>
          <w:highlight w:val="cyan"/>
        </w:rPr>
        <w:t xml:space="preserve">terrorist </w:t>
      </w:r>
      <w:r w:rsidRPr="001440C5">
        <w:rPr>
          <w:rStyle w:val="Emphasis"/>
        </w:rPr>
        <w:t>organization</w:t>
      </w:r>
      <w:r w:rsidRPr="00BA2FBE">
        <w:rPr>
          <w:rStyle w:val="Emphasis"/>
          <w:highlight w:val="cyan"/>
        </w:rPr>
        <w:t>s</w:t>
      </w:r>
      <w:r w:rsidRPr="009D6CD2">
        <w:rPr>
          <w:sz w:val="16"/>
        </w:rPr>
        <w:t xml:space="preserve">, </w:t>
      </w:r>
      <w:r w:rsidRPr="009D6CD2">
        <w:rPr>
          <w:rStyle w:val="StyleUnderline"/>
        </w:rPr>
        <w:t xml:space="preserve">to </w:t>
      </w:r>
      <w:r w:rsidRPr="00BA2FBE">
        <w:rPr>
          <w:rStyle w:val="StyleUnderline"/>
          <w:highlight w:val="cyan"/>
        </w:rPr>
        <w:t>provoke a global</w:t>
      </w:r>
      <w:r w:rsidRPr="009D6CD2">
        <w:rPr>
          <w:rStyle w:val="StyleUnderline"/>
        </w:rPr>
        <w:t xml:space="preserve"> nuclear </w:t>
      </w:r>
      <w:r w:rsidRPr="00BA2FBE">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BA2FBE">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BA2FBE">
        <w:rPr>
          <w:rStyle w:val="Emphasis"/>
          <w:highlight w:val="cyan"/>
        </w:rPr>
        <w:t>dangers</w:t>
      </w:r>
      <w:r w:rsidRPr="00BA2FBE">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BA2FBE">
        <w:rPr>
          <w:rStyle w:val="Emphasis"/>
          <w:highlight w:val="cyan"/>
        </w:rPr>
        <w:t>accidental escalation</w:t>
      </w:r>
      <w:r w:rsidRPr="009D6CD2">
        <w:rPr>
          <w:rStyle w:val="StyleUnderline"/>
        </w:rPr>
        <w:t xml:space="preserve"> can only </w:t>
      </w:r>
      <w:r w:rsidRPr="00BA2FBE">
        <w:rPr>
          <w:rStyle w:val="StyleUnderline"/>
          <w:highlight w:val="cyan"/>
        </w:rPr>
        <w:t xml:space="preserve">grow more </w:t>
      </w:r>
      <w:r w:rsidRPr="00BA2FBE">
        <w:rPr>
          <w:rStyle w:val="Emphasis"/>
          <w:highlight w:val="cyan"/>
        </w:rPr>
        <w:t>severe</w:t>
      </w:r>
      <w:r w:rsidRPr="009D6CD2">
        <w:rPr>
          <w:rStyle w:val="StyleUnderline"/>
        </w:rPr>
        <w:t>.</w:t>
      </w:r>
    </w:p>
    <w:p w14:paraId="123BF39F" w14:textId="77777777" w:rsidR="0092612F" w:rsidRPr="009D6CD2" w:rsidRDefault="0092612F" w:rsidP="0092612F">
      <w:pPr>
        <w:rPr>
          <w:rStyle w:val="StyleUnderline"/>
        </w:rPr>
      </w:pPr>
    </w:p>
    <w:p w14:paraId="20FDC2B3" w14:textId="77777777" w:rsidR="0092612F" w:rsidRPr="008B48BD" w:rsidRDefault="0092612F" w:rsidP="0092612F">
      <w:pPr>
        <w:pStyle w:val="Heading4"/>
      </w:pPr>
      <w:r>
        <w:t xml:space="preserve">Cyber-compromised NC3 causes </w:t>
      </w:r>
      <w:r w:rsidRPr="00CD0569">
        <w:rPr>
          <w:u w:val="single"/>
        </w:rPr>
        <w:t>nuclear war</w:t>
      </w:r>
      <w:r>
        <w:t xml:space="preserve">. </w:t>
      </w:r>
    </w:p>
    <w:p w14:paraId="42231FC0" w14:textId="77777777" w:rsidR="0092612F" w:rsidRDefault="0092612F" w:rsidP="0092612F">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35" w:history="1">
        <w:r w:rsidRPr="00F15274">
          <w:rPr>
            <w:rStyle w:val="Hyperlink"/>
          </w:rPr>
          <w:t>https://www.armscontrol.org/act/2019-11/features/cyber-battles-nuclear-outcomes-dangerous-new-pathways-escalation</w:t>
        </w:r>
      </w:hyperlink>
      <w:r w:rsidRPr="00891ED4">
        <w:t>)</w:t>
      </w:r>
    </w:p>
    <w:p w14:paraId="5885D09B" w14:textId="77777777" w:rsidR="0092612F" w:rsidRPr="00CD0569" w:rsidRDefault="0092612F" w:rsidP="0092612F">
      <w:pPr>
        <w:rPr>
          <w:sz w:val="16"/>
          <w:szCs w:val="16"/>
        </w:rPr>
      </w:pPr>
      <w:r w:rsidRPr="00CD0569">
        <w:rPr>
          <w:sz w:val="16"/>
          <w:szCs w:val="16"/>
        </w:rPr>
        <w:t>The Nuclear-Cyber Connection</w:t>
      </w:r>
    </w:p>
    <w:p w14:paraId="20A0AB91" w14:textId="77777777" w:rsidR="0092612F" w:rsidRPr="00A72CA8" w:rsidRDefault="0092612F" w:rsidP="0092612F">
      <w:pPr>
        <w:rPr>
          <w:sz w:val="16"/>
        </w:rPr>
      </w:pPr>
      <w:r w:rsidRPr="00A72CA8">
        <w:rPr>
          <w:sz w:val="16"/>
        </w:rPr>
        <w:t xml:space="preserve">These </w:t>
      </w:r>
      <w:r w:rsidRPr="00AA162A">
        <w:rPr>
          <w:rStyle w:val="StyleUnderline"/>
        </w:rPr>
        <w:t>links exist because</w:t>
      </w:r>
      <w:r w:rsidRPr="00A72CA8">
        <w:rPr>
          <w:sz w:val="16"/>
        </w:rPr>
        <w:t xml:space="preserve"> the </w:t>
      </w:r>
      <w:r w:rsidRPr="00BA2FBE">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BA2FBE">
        <w:rPr>
          <w:rStyle w:val="StyleUnderline"/>
          <w:highlight w:val="cyan"/>
        </w:rPr>
        <w:t xml:space="preserve">are </w:t>
      </w:r>
      <w:r w:rsidRPr="00BA2FBE">
        <w:rPr>
          <w:rStyle w:val="Emphasis"/>
          <w:highlight w:val="cyan"/>
        </w:rPr>
        <w:t>heavily dependent</w:t>
      </w:r>
      <w:r w:rsidRPr="00BA2FBE">
        <w:rPr>
          <w:rStyle w:val="StyleUnderline"/>
          <w:highlight w:val="cyan"/>
        </w:rPr>
        <w:t xml:space="preserve"> on </w:t>
      </w:r>
      <w:r w:rsidRPr="00BA2FBE">
        <w:rPr>
          <w:rStyle w:val="Emphasis"/>
          <w:highlight w:val="cyan"/>
        </w:rPr>
        <w:t>computers</w:t>
      </w:r>
      <w:r w:rsidRPr="00BA2FBE">
        <w:rPr>
          <w:rStyle w:val="StyleUnderline"/>
          <w:highlight w:val="cyan"/>
        </w:rPr>
        <w:t xml:space="preserve"> and</w:t>
      </w:r>
      <w:r w:rsidRPr="00A72CA8">
        <w:rPr>
          <w:sz w:val="16"/>
        </w:rPr>
        <w:t xml:space="preserve"> other </w:t>
      </w:r>
      <w:r w:rsidRPr="00BA2FBE">
        <w:rPr>
          <w:rStyle w:val="Emphasis"/>
          <w:highlight w:val="cyan"/>
        </w:rPr>
        <w:t>digital processors</w:t>
      </w:r>
      <w:r w:rsidRPr="00BA2FBE">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BA2FBE">
        <w:rPr>
          <w:rStyle w:val="Emphasis"/>
          <w:highlight w:val="cyan"/>
        </w:rPr>
        <w:t>operation</w:t>
      </w:r>
      <w:r w:rsidRPr="00AA162A">
        <w:rPr>
          <w:rStyle w:val="StyleUnderline"/>
        </w:rPr>
        <w:t xml:space="preserve"> and</w:t>
      </w:r>
      <w:r w:rsidRPr="00A72CA8">
        <w:rPr>
          <w:sz w:val="16"/>
        </w:rPr>
        <w:t xml:space="preserve"> because </w:t>
      </w:r>
      <w:r w:rsidRPr="00BA2FBE">
        <w:rPr>
          <w:rStyle w:val="StyleUnderline"/>
          <w:highlight w:val="cyan"/>
        </w:rPr>
        <w:t xml:space="preserve">those </w:t>
      </w:r>
      <w:r w:rsidRPr="00690D45">
        <w:rPr>
          <w:rStyle w:val="StyleUnderline"/>
        </w:rPr>
        <w:t xml:space="preserve">systems </w:t>
      </w:r>
      <w:r w:rsidRPr="00BA2FBE">
        <w:rPr>
          <w:rStyle w:val="StyleUnderline"/>
          <w:highlight w:val="cyan"/>
        </w:rPr>
        <w:t xml:space="preserve">are </w:t>
      </w:r>
      <w:r w:rsidRPr="00BA2FBE">
        <w:rPr>
          <w:rStyle w:val="Emphasis"/>
          <w:highlight w:val="cyan"/>
        </w:rPr>
        <w:t>highly vulnerable</w:t>
      </w:r>
      <w:r w:rsidRPr="00AA162A">
        <w:rPr>
          <w:rStyle w:val="StyleUnderline"/>
        </w:rPr>
        <w:t xml:space="preserve"> to cyberattack</w:t>
      </w:r>
      <w:r w:rsidRPr="00A72CA8">
        <w:rPr>
          <w:sz w:val="16"/>
        </w:rPr>
        <w:t xml:space="preserve">. </w:t>
      </w:r>
      <w:r w:rsidRPr="00BA2FBE">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BA2FBE">
        <w:rPr>
          <w:rStyle w:val="StyleUnderline"/>
          <w:highlight w:val="cyan"/>
        </w:rPr>
        <w:t>is a</w:t>
      </w:r>
      <w:r w:rsidRPr="00690D45">
        <w:rPr>
          <w:rStyle w:val="StyleUnderline"/>
        </w:rPr>
        <w:t xml:space="preserve">n extended </w:t>
      </w:r>
      <w:r w:rsidRPr="00BA2FBE">
        <w:rPr>
          <w:rStyle w:val="StyleUnderline"/>
          <w:highlight w:val="cyan"/>
        </w:rPr>
        <w:t xml:space="preserve">network of </w:t>
      </w:r>
      <w:r w:rsidRPr="00BA2FBE">
        <w:rPr>
          <w:rStyle w:val="Emphasis"/>
          <w:highlight w:val="cyan"/>
        </w:rPr>
        <w:t>comm</w:t>
      </w:r>
      <w:r w:rsidRPr="001440C5">
        <w:rPr>
          <w:rStyle w:val="Emphasis"/>
        </w:rPr>
        <w:t>unication</w:t>
      </w:r>
      <w:r w:rsidRPr="00BA2FBE">
        <w:rPr>
          <w:rStyle w:val="Emphasis"/>
          <w:highlight w:val="cyan"/>
        </w:rPr>
        <w:t>s</w:t>
      </w:r>
      <w:r w:rsidRPr="00BA2FBE">
        <w:rPr>
          <w:rStyle w:val="StyleUnderline"/>
          <w:highlight w:val="cyan"/>
        </w:rPr>
        <w:t xml:space="preserve"> and </w:t>
      </w:r>
      <w:r w:rsidRPr="00BA2FBE">
        <w:rPr>
          <w:rStyle w:val="Emphasis"/>
          <w:highlight w:val="cyan"/>
        </w:rPr>
        <w:lastRenderedPageBreak/>
        <w:t>data-processing</w:t>
      </w:r>
      <w:r w:rsidRPr="00AA162A">
        <w:rPr>
          <w:rStyle w:val="StyleUnderline"/>
        </w:rPr>
        <w:t xml:space="preserve"> systems</w:t>
      </w:r>
      <w:r w:rsidRPr="00A72CA8">
        <w:rPr>
          <w:sz w:val="16"/>
        </w:rPr>
        <w:t xml:space="preserve">, </w:t>
      </w:r>
      <w:r w:rsidRPr="00AA162A">
        <w:rPr>
          <w:rStyle w:val="StyleUnderline"/>
        </w:rPr>
        <w:t xml:space="preserve">all </w:t>
      </w:r>
      <w:r w:rsidRPr="00BA2FBE">
        <w:rPr>
          <w:rStyle w:val="StyleUnderline"/>
          <w:highlight w:val="cyan"/>
        </w:rPr>
        <w:t xml:space="preserve">reliant on </w:t>
      </w:r>
      <w:r w:rsidRPr="00BA2FBE">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BA2FBE">
        <w:rPr>
          <w:rStyle w:val="StyleUnderline"/>
          <w:highlight w:val="cyan"/>
        </w:rPr>
        <w:t>Data on</w:t>
      </w:r>
      <w:r w:rsidRPr="00AA162A">
        <w:rPr>
          <w:rStyle w:val="StyleUnderline"/>
        </w:rPr>
        <w:t xml:space="preserve"> actual </w:t>
      </w:r>
      <w:r w:rsidRPr="00BA2FBE">
        <w:rPr>
          <w:rStyle w:val="StyleUnderline"/>
          <w:highlight w:val="cyan"/>
        </w:rPr>
        <w:t>threats must</w:t>
      </w:r>
      <w:r w:rsidRPr="00A72CA8">
        <w:rPr>
          <w:sz w:val="16"/>
        </w:rPr>
        <w:t xml:space="preserve"> rapidly </w:t>
      </w:r>
      <w:r w:rsidRPr="00BA2FBE">
        <w:rPr>
          <w:rStyle w:val="StyleUnderline"/>
          <w:highlight w:val="cyan"/>
        </w:rPr>
        <w:t xml:space="preserve">be </w:t>
      </w:r>
      <w:r w:rsidRPr="00BA2FBE">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1440C5">
        <w:rPr>
          <w:sz w:val="16"/>
        </w:rPr>
        <w:t xml:space="preserve">. </w:t>
      </w:r>
      <w:r w:rsidRPr="001440C5">
        <w:rPr>
          <w:rStyle w:val="StyleUnderline"/>
        </w:rPr>
        <w:t xml:space="preserve">All of this involves </w:t>
      </w:r>
      <w:r w:rsidRPr="001440C5">
        <w:rPr>
          <w:rStyle w:val="Emphasis"/>
        </w:rPr>
        <w:t>operations</w:t>
      </w:r>
      <w:r w:rsidRPr="001440C5">
        <w:rPr>
          <w:rStyle w:val="StyleUnderline"/>
        </w:rPr>
        <w:t xml:space="preserve"> in </w:t>
      </w:r>
      <w:r w:rsidRPr="001440C5">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4EE2AAAC" w14:textId="77777777" w:rsidR="0092612F" w:rsidRPr="00A72CA8" w:rsidRDefault="0092612F" w:rsidP="0092612F">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6"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8BA6FE2" w14:textId="77777777" w:rsidR="0092612F" w:rsidRPr="00A72CA8" w:rsidRDefault="0092612F" w:rsidP="0092612F">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BA2FBE">
        <w:rPr>
          <w:rStyle w:val="StyleUnderline"/>
          <w:highlight w:val="cyan"/>
        </w:rPr>
        <w:t xml:space="preserve">the </w:t>
      </w:r>
      <w:r w:rsidRPr="00BA2FBE">
        <w:rPr>
          <w:rStyle w:val="Emphasis"/>
          <w:highlight w:val="cyan"/>
        </w:rPr>
        <w:t>whole system</w:t>
      </w:r>
      <w:r w:rsidRPr="00AA162A">
        <w:rPr>
          <w:rStyle w:val="StyleUnderline"/>
        </w:rPr>
        <w:t xml:space="preserve"> itself </w:t>
      </w:r>
      <w:r w:rsidRPr="00BA2FBE">
        <w:rPr>
          <w:rStyle w:val="StyleUnderline"/>
          <w:highlight w:val="cyan"/>
        </w:rPr>
        <w:t xml:space="preserve">is </w:t>
      </w:r>
      <w:r w:rsidRPr="00BA2FBE">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BA2FBE">
        <w:rPr>
          <w:rStyle w:val="StyleUnderline"/>
          <w:highlight w:val="cyan"/>
        </w:rPr>
        <w:t xml:space="preserve">on the </w:t>
      </w:r>
      <w:r w:rsidRPr="001440C5">
        <w:rPr>
          <w:rStyle w:val="Emphasis"/>
        </w:rPr>
        <w:t xml:space="preserve">electrical </w:t>
      </w:r>
      <w:r w:rsidRPr="00BA2FBE">
        <w:rPr>
          <w:rStyle w:val="Emphasis"/>
          <w:highlight w:val="cyan"/>
        </w:rPr>
        <w:t>grid</w:t>
      </w:r>
      <w:r w:rsidRPr="00BA2FBE">
        <w:rPr>
          <w:sz w:val="16"/>
          <w:highlight w:val="cyan"/>
        </w:rPr>
        <w:t xml:space="preserve">, </w:t>
      </w:r>
      <w:r w:rsidRPr="00BA2FBE">
        <w:rPr>
          <w:rStyle w:val="StyleUnderline"/>
          <w:highlight w:val="cyan"/>
        </w:rPr>
        <w:t>which</w:t>
      </w:r>
      <w:r w:rsidRPr="00AA162A">
        <w:rPr>
          <w:rStyle w:val="StyleUnderline"/>
        </w:rPr>
        <w:t xml:space="preserve"> itself </w:t>
      </w:r>
      <w:r w:rsidRPr="00BA2FBE">
        <w:rPr>
          <w:rStyle w:val="StyleUnderline"/>
          <w:highlight w:val="cyan"/>
        </w:rPr>
        <w:t xml:space="preserve">is </w:t>
      </w:r>
      <w:r w:rsidRPr="00BA2FBE">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BA2FBE">
        <w:rPr>
          <w:rStyle w:val="Emphasis"/>
          <w:highlight w:val="cyan"/>
        </w:rPr>
        <w:t>cyberwarriors</w:t>
      </w:r>
      <w:r w:rsidRPr="00AA162A">
        <w:rPr>
          <w:rStyle w:val="StyleUnderline"/>
        </w:rPr>
        <w:t xml:space="preserve">” of every major power have been working for years to </w:t>
      </w:r>
      <w:r w:rsidRPr="00BA2FBE">
        <w:rPr>
          <w:rStyle w:val="StyleUnderline"/>
          <w:highlight w:val="cyan"/>
        </w:rPr>
        <w:t xml:space="preserve">probe for </w:t>
      </w:r>
      <w:r w:rsidRPr="00BA2FBE">
        <w:rPr>
          <w:rStyle w:val="Emphasis"/>
          <w:highlight w:val="cyan"/>
        </w:rPr>
        <w:t>weaknesses</w:t>
      </w:r>
      <w:r w:rsidRPr="00AA162A">
        <w:rPr>
          <w:rStyle w:val="StyleUnderline"/>
        </w:rPr>
        <w:t xml:space="preserve"> in these syst</w:t>
      </w:r>
      <w:r w:rsidRPr="00500573">
        <w:rPr>
          <w:rStyle w:val="StyleUnderline"/>
        </w:rPr>
        <w:t xml:space="preserve">ems </w:t>
      </w:r>
      <w:r w:rsidRPr="00BA2FBE">
        <w:rPr>
          <w:rStyle w:val="StyleUnderline"/>
          <w:highlight w:val="cyan"/>
        </w:rPr>
        <w:t>and</w:t>
      </w:r>
      <w:r w:rsidRPr="00A72CA8">
        <w:rPr>
          <w:sz w:val="16"/>
        </w:rPr>
        <w:t xml:space="preserve"> in many cases </w:t>
      </w:r>
      <w:r w:rsidRPr="00BA2FBE">
        <w:rPr>
          <w:rStyle w:val="StyleUnderline"/>
          <w:highlight w:val="cyan"/>
        </w:rPr>
        <w:t>have 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BA2FBE">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37" w:anchor="endnote05" w:history="1">
        <w:r w:rsidRPr="00A72CA8">
          <w:rPr>
            <w:rStyle w:val="Hyperlink"/>
            <w:sz w:val="16"/>
          </w:rPr>
          <w:t>5</w:t>
        </w:r>
      </w:hyperlink>
    </w:p>
    <w:bookmarkEnd w:id="15"/>
    <w:p w14:paraId="5363246A" w14:textId="77777777" w:rsidR="0092612F" w:rsidRPr="009D6CD2" w:rsidRDefault="0092612F" w:rsidP="0092612F">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BA2FBE">
        <w:rPr>
          <w:rStyle w:val="StyleUnderline"/>
          <w:highlight w:val="cyan"/>
        </w:rPr>
        <w:t xml:space="preserve">major </w:t>
      </w:r>
      <w:r w:rsidRPr="00BA2FBE">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BA2FBE">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BA2FBE">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BA2FBE">
        <w:rPr>
          <w:rStyle w:val="StyleUnderline"/>
          <w:highlight w:val="cyan"/>
        </w:rPr>
        <w:t xml:space="preserve">aimed at </w:t>
      </w:r>
      <w:r w:rsidRPr="001440C5">
        <w:rPr>
          <w:rStyle w:val="Emphasis"/>
        </w:rPr>
        <w:t>critical</w:t>
      </w:r>
      <w:r w:rsidRPr="001440C5">
        <w:rPr>
          <w:rStyle w:val="StyleUnderline"/>
        </w:rPr>
        <w:t xml:space="preserve"> </w:t>
      </w:r>
      <w:r w:rsidRPr="00BA2FBE">
        <w:rPr>
          <w:rStyle w:val="StyleUnderline"/>
          <w:highlight w:val="cyan"/>
        </w:rPr>
        <w:t xml:space="preserve">military </w:t>
      </w:r>
      <w:r w:rsidRPr="00BA2FBE">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1D78E541" w14:textId="77777777" w:rsidR="0092612F" w:rsidRPr="009D6CD2" w:rsidRDefault="0092612F" w:rsidP="0092612F">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8" w:anchor="endnote06" w:history="1">
        <w:r w:rsidRPr="009D6CD2">
          <w:rPr>
            <w:rStyle w:val="Hyperlink"/>
            <w:sz w:val="16"/>
            <w:szCs w:val="16"/>
          </w:rPr>
          <w:t>6</w:t>
        </w:r>
      </w:hyperlink>
    </w:p>
    <w:p w14:paraId="41FFB3EC" w14:textId="77777777" w:rsidR="0092612F" w:rsidRPr="009D6CD2" w:rsidRDefault="0092612F" w:rsidP="0092612F">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39"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09A63F40" w14:textId="77777777" w:rsidR="0092612F" w:rsidRPr="009D6CD2" w:rsidRDefault="0092612F" w:rsidP="0092612F">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BA2FBE">
        <w:rPr>
          <w:rStyle w:val="StyleUnderline"/>
          <w:highlight w:val="cyan"/>
        </w:rPr>
        <w:t>Russia</w:t>
      </w:r>
      <w:r w:rsidRPr="009D6CD2">
        <w:rPr>
          <w:sz w:val="16"/>
        </w:rPr>
        <w:t xml:space="preserve">, for example, </w:t>
      </w:r>
      <w:r w:rsidRPr="009D6CD2">
        <w:rPr>
          <w:rStyle w:val="StyleUnderline"/>
        </w:rPr>
        <w:t xml:space="preserve">is believed to have </w:t>
      </w:r>
      <w:r w:rsidRPr="00BA2FBE">
        <w:rPr>
          <w:rStyle w:val="StyleUnderline"/>
          <w:highlight w:val="cyan"/>
        </w:rPr>
        <w:t xml:space="preserve">planted </w:t>
      </w:r>
      <w:r w:rsidRPr="00BA2FBE">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BA2FBE">
        <w:rPr>
          <w:rStyle w:val="StyleUnderline"/>
          <w:highlight w:val="cyan"/>
        </w:rPr>
        <w:t xml:space="preserve">with the intent of </w:t>
      </w:r>
      <w:r w:rsidRPr="00BA2FBE">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BA2FBE">
        <w:rPr>
          <w:rStyle w:val="Emphasis"/>
          <w:highlight w:val="cyan"/>
        </w:rPr>
        <w:t>NC3 facilities</w:t>
      </w:r>
      <w:r w:rsidRPr="009D6CD2">
        <w:rPr>
          <w:sz w:val="16"/>
        </w:rPr>
        <w:t xml:space="preserve"> in the event of a major crisis.</w:t>
      </w:r>
      <w:hyperlink r:id="rId40"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49D53DE9" w14:textId="77777777" w:rsidR="0092612F" w:rsidRPr="009D6CD2" w:rsidRDefault="0092612F" w:rsidP="0092612F">
      <w:pPr>
        <w:rPr>
          <w:sz w:val="16"/>
          <w:szCs w:val="16"/>
        </w:rPr>
      </w:pPr>
      <w:r w:rsidRPr="009D6CD2">
        <w:rPr>
          <w:sz w:val="16"/>
          <w:szCs w:val="16"/>
        </w:rPr>
        <w:lastRenderedPageBreak/>
        <w:t>Pathways to Escalation</w:t>
      </w:r>
    </w:p>
    <w:p w14:paraId="14B4EE50" w14:textId="77777777" w:rsidR="0092612F" w:rsidRPr="009D6CD2" w:rsidRDefault="0092612F" w:rsidP="0092612F">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1" w:anchor="endnote09" w:history="1">
        <w:r w:rsidRPr="009D6CD2">
          <w:rPr>
            <w:rStyle w:val="Hyperlink"/>
            <w:sz w:val="16"/>
            <w:szCs w:val="16"/>
          </w:rPr>
          <w:t>9</w:t>
        </w:r>
      </w:hyperlink>
    </w:p>
    <w:p w14:paraId="7C271E4B" w14:textId="77777777" w:rsidR="0092612F" w:rsidRPr="009D6CD2" w:rsidRDefault="0092612F" w:rsidP="0092612F">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BA2FBE">
        <w:rPr>
          <w:rStyle w:val="Emphasis"/>
          <w:highlight w:val="cyan"/>
        </w:rPr>
        <w:t>cyberweapons</w:t>
      </w:r>
      <w:r w:rsidRPr="00BA2FBE">
        <w:rPr>
          <w:rStyle w:val="StyleUnderline"/>
          <w:highlight w:val="cyan"/>
        </w:rPr>
        <w:t xml:space="preserve"> in a great power </w:t>
      </w:r>
      <w:r w:rsidRPr="00BA2FBE">
        <w:rPr>
          <w:rStyle w:val="Emphasis"/>
          <w:highlight w:val="cyan"/>
        </w:rPr>
        <w:t>crisis</w:t>
      </w:r>
      <w:r w:rsidRPr="00BA2FBE">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BA2FBE">
        <w:rPr>
          <w:rStyle w:val="Emphasis"/>
          <w:highlight w:val="cyan"/>
        </w:rPr>
        <w:t>undermine</w:t>
      </w:r>
      <w:r w:rsidRPr="009D6CD2">
        <w:rPr>
          <w:rStyle w:val="StyleUnderline"/>
        </w:rPr>
        <w:t xml:space="preserve"> the vital </w:t>
      </w:r>
      <w:r w:rsidRPr="00BA2FBE">
        <w:rPr>
          <w:rStyle w:val="StyleUnderline"/>
          <w:highlight w:val="cyan"/>
        </w:rPr>
        <w:t>command</w:t>
      </w:r>
      <w:r w:rsidRPr="00BA2FBE">
        <w:rPr>
          <w:sz w:val="16"/>
          <w:highlight w:val="cyan"/>
        </w:rPr>
        <w:t xml:space="preserve">, </w:t>
      </w:r>
      <w:r w:rsidRPr="00BA2FBE">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BA2FBE">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BA2FBE">
        <w:rPr>
          <w:rStyle w:val="Emphasis"/>
          <w:highlight w:val="cyan"/>
        </w:rPr>
        <w:t>fearing</w:t>
      </w:r>
      <w:r w:rsidRPr="00BA2FBE">
        <w:rPr>
          <w:rStyle w:val="StyleUnderline"/>
          <w:highlight w:val="cyan"/>
        </w:rPr>
        <w:t xml:space="preserve"> the </w:t>
      </w:r>
      <w:r w:rsidRPr="00BA2FBE">
        <w:rPr>
          <w:rStyle w:val="Emphasis"/>
          <w:highlight w:val="cyan"/>
        </w:rPr>
        <w:t>loss</w:t>
      </w:r>
      <w:r w:rsidRPr="00BA2FBE">
        <w:rPr>
          <w:rStyle w:val="StyleUnderline"/>
          <w:highlight w:val="cyan"/>
        </w:rPr>
        <w:t xml:space="preserve"> of its</w:t>
      </w:r>
      <w:r w:rsidRPr="009D6CD2">
        <w:rPr>
          <w:rStyle w:val="StyleUnderline"/>
        </w:rPr>
        <w:t xml:space="preserve"> own </w:t>
      </w:r>
      <w:r w:rsidRPr="00BA2FBE">
        <w:rPr>
          <w:rStyle w:val="Emphasis"/>
          <w:highlight w:val="cyan"/>
        </w:rPr>
        <w:t>arsenal</w:t>
      </w:r>
      <w:r w:rsidRPr="00BA2FBE">
        <w:rPr>
          <w:sz w:val="16"/>
          <w:highlight w:val="cyan"/>
        </w:rPr>
        <w:t xml:space="preserve">, </w:t>
      </w:r>
      <w:r w:rsidRPr="00BA2FBE">
        <w:rPr>
          <w:rStyle w:val="Emphasis"/>
          <w:highlight w:val="cyan"/>
        </w:rPr>
        <w:t>launch</w:t>
      </w:r>
      <w:r w:rsidRPr="00BA2FBE">
        <w:rPr>
          <w:rStyle w:val="StyleUnderline"/>
          <w:highlight w:val="cyan"/>
        </w:rPr>
        <w:t xml:space="preserve"> </w:t>
      </w:r>
      <w:r w:rsidRPr="001440C5">
        <w:rPr>
          <w:rStyle w:val="StyleUnderline"/>
        </w:rPr>
        <w:t xml:space="preserve">its </w:t>
      </w:r>
      <w:r w:rsidRPr="00BA2FBE">
        <w:rPr>
          <w:rStyle w:val="StyleUnderline"/>
          <w:highlight w:val="cyan"/>
        </w:rPr>
        <w:t xml:space="preserve">weapons </w:t>
      </w:r>
      <w:r w:rsidRPr="00BA2FBE">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03C21C09" w14:textId="77777777" w:rsidR="0092612F" w:rsidRPr="006C113C" w:rsidRDefault="0092612F" w:rsidP="0092612F">
      <w:pPr>
        <w:rPr>
          <w:sz w:val="16"/>
        </w:rPr>
      </w:pPr>
      <w:r w:rsidRPr="009D6CD2">
        <w:rPr>
          <w:sz w:val="16"/>
        </w:rPr>
        <w:t>Speaking of a possible confrontation in Europe, for example, James N. Miller Jr. and Richard Fontaine wrote that “</w:t>
      </w:r>
      <w:r w:rsidRPr="00BA2FBE">
        <w:rPr>
          <w:rStyle w:val="StyleUnderline"/>
          <w:highlight w:val="cyan"/>
        </w:rPr>
        <w:t>both sides</w:t>
      </w:r>
      <w:r w:rsidRPr="009D6CD2">
        <w:rPr>
          <w:rStyle w:val="StyleUnderline"/>
        </w:rPr>
        <w:t xml:space="preserve"> would </w:t>
      </w:r>
      <w:r w:rsidRPr="00BA2FBE">
        <w:rPr>
          <w:rStyle w:val="StyleUnderline"/>
          <w:highlight w:val="cyan"/>
        </w:rPr>
        <w:t xml:space="preserve">have </w:t>
      </w:r>
      <w:r w:rsidRPr="00BA2FBE">
        <w:rPr>
          <w:rStyle w:val="Emphasis"/>
          <w:highlight w:val="cyan"/>
        </w:rPr>
        <w:t>overwhelming incentives</w:t>
      </w:r>
      <w:r w:rsidRPr="00BA2FBE">
        <w:rPr>
          <w:rStyle w:val="StyleUnderline"/>
          <w:highlight w:val="cyan"/>
        </w:rPr>
        <w:t xml:space="preserve"> to go </w:t>
      </w:r>
      <w:r w:rsidRPr="00BA2FBE">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2" w:anchor="endnote10" w:history="1">
        <w:r w:rsidRPr="006C113C">
          <w:rPr>
            <w:rStyle w:val="Hyperlink"/>
            <w:sz w:val="16"/>
          </w:rPr>
          <w:t>10</w:t>
        </w:r>
      </w:hyperlink>
    </w:p>
    <w:p w14:paraId="48BA3141" w14:textId="77777777" w:rsidR="0092612F" w:rsidRPr="009D6CD2" w:rsidRDefault="0092612F" w:rsidP="0092612F">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BA2FBE">
        <w:rPr>
          <w:rStyle w:val="StyleUnderline"/>
          <w:highlight w:val="cyan"/>
        </w:rPr>
        <w:t xml:space="preserve">leaders might </w:t>
      </w:r>
      <w:r w:rsidRPr="00BA2FBE">
        <w:rPr>
          <w:rStyle w:val="Emphasis"/>
          <w:highlight w:val="cyan"/>
        </w:rPr>
        <w:t>not trust</w:t>
      </w:r>
      <w:r w:rsidRPr="009D6CD2">
        <w:rPr>
          <w:rStyle w:val="StyleUnderline"/>
        </w:rPr>
        <w:t xml:space="preserve"> the </w:t>
      </w:r>
      <w:r w:rsidRPr="00BA2FBE">
        <w:rPr>
          <w:rStyle w:val="StyleUnderline"/>
          <w:highlight w:val="cyan"/>
        </w:rPr>
        <w:t>info</w:t>
      </w:r>
      <w:r w:rsidRPr="001440C5">
        <w:rPr>
          <w:rStyle w:val="StyleUnderline"/>
        </w:rPr>
        <w:t>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BA2FBE">
        <w:rPr>
          <w:rStyle w:val="StyleUnderline"/>
          <w:highlight w:val="cyan"/>
        </w:rPr>
        <w:t xml:space="preserve">leading them to </w:t>
      </w:r>
      <w:r w:rsidRPr="00BA2FBE">
        <w:rPr>
          <w:rStyle w:val="Emphasis"/>
          <w:highlight w:val="cyan"/>
        </w:rPr>
        <w:t>overreact</w:t>
      </w:r>
      <w:r w:rsidRPr="00BA2FBE">
        <w:rPr>
          <w:rStyle w:val="StyleUnderline"/>
          <w:highlight w:val="cyan"/>
        </w:rPr>
        <w:t xml:space="preserve"> and</w:t>
      </w:r>
      <w:r w:rsidRPr="009D6CD2">
        <w:rPr>
          <w:rStyle w:val="StyleUnderline"/>
        </w:rPr>
        <w:t xml:space="preserve"> possibly </w:t>
      </w:r>
      <w:r w:rsidRPr="00BA2FBE">
        <w:rPr>
          <w:rStyle w:val="Emphasis"/>
          <w:highlight w:val="cyan"/>
        </w:rPr>
        <w:t>launch</w:t>
      </w:r>
      <w:r w:rsidRPr="009D6CD2">
        <w:rPr>
          <w:rStyle w:val="StyleUnderline"/>
        </w:rPr>
        <w:t xml:space="preserve"> their </w:t>
      </w:r>
      <w:r w:rsidRPr="00BA2FBE">
        <w:rPr>
          <w:rStyle w:val="Emphasis"/>
          <w:highlight w:val="cyan"/>
        </w:rPr>
        <w:t>nuc</w:t>
      </w:r>
      <w:r w:rsidRPr="001440C5">
        <w:rPr>
          <w:rStyle w:val="Emphasis"/>
        </w:rPr>
        <w:t>lear weapon</w:t>
      </w:r>
      <w:r w:rsidRPr="00BA2FBE">
        <w:rPr>
          <w:rStyle w:val="Emphasis"/>
          <w:highlight w:val="cyan"/>
        </w:rPr>
        <w:t>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A0055FE" w14:textId="77777777" w:rsidR="0092612F" w:rsidRDefault="0092612F" w:rsidP="0092612F">
      <w:pPr>
        <w:rPr>
          <w:sz w:val="16"/>
        </w:rPr>
      </w:pPr>
      <w:r w:rsidRPr="009D6CD2">
        <w:rPr>
          <w:sz w:val="16"/>
        </w:rPr>
        <w:t>“</w:t>
      </w:r>
      <w:r w:rsidRPr="009D6CD2">
        <w:rPr>
          <w:rStyle w:val="StyleUnderline"/>
        </w:rPr>
        <w:t xml:space="preserve">The </w:t>
      </w:r>
      <w:r w:rsidRPr="00BA2FBE">
        <w:rPr>
          <w:rStyle w:val="Emphasis"/>
          <w:highlight w:val="cyan"/>
        </w:rPr>
        <w:t>uncertainty</w:t>
      </w:r>
      <w:r w:rsidRPr="009D6CD2">
        <w:rPr>
          <w:rStyle w:val="StyleUnderline"/>
        </w:rPr>
        <w:t xml:space="preserve"> caused by the unique character of a cyber threat </w:t>
      </w:r>
      <w:r w:rsidRPr="00BA2FBE">
        <w:rPr>
          <w:rStyle w:val="StyleUnderline"/>
          <w:highlight w:val="cyan"/>
        </w:rPr>
        <w:t xml:space="preserve">could </w:t>
      </w:r>
      <w:r w:rsidRPr="00BA2FBE">
        <w:rPr>
          <w:rStyle w:val="Emphasis"/>
          <w:highlight w:val="cyan"/>
        </w:rPr>
        <w:t>jeopardize</w:t>
      </w:r>
      <w:r w:rsidRPr="009D6CD2">
        <w:rPr>
          <w:rStyle w:val="StyleUnderline"/>
        </w:rPr>
        <w:t xml:space="preserve"> the </w:t>
      </w:r>
      <w:r w:rsidRPr="00BA2FBE">
        <w:rPr>
          <w:rStyle w:val="Emphasis"/>
          <w:highlight w:val="cyan"/>
        </w:rPr>
        <w:t>credibility</w:t>
      </w:r>
      <w:r w:rsidRPr="00BA2FBE">
        <w:rPr>
          <w:rStyle w:val="StyleUnderline"/>
          <w:highlight w:val="cyan"/>
        </w:rPr>
        <w:t xml:space="preserve"> of the </w:t>
      </w:r>
      <w:r w:rsidRPr="00BA2FBE">
        <w:rPr>
          <w:rStyle w:val="Emphasis"/>
          <w:highlight w:val="cyan"/>
        </w:rPr>
        <w:t>nuclear deterrent</w:t>
      </w:r>
      <w:r w:rsidRPr="00BA2FBE">
        <w:rPr>
          <w:rStyle w:val="StyleUnderline"/>
          <w:highlight w:val="cyan"/>
        </w:rPr>
        <w:t xml:space="preserve"> and </w:t>
      </w:r>
      <w:r w:rsidRPr="00BA2FBE">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3"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9EFC0C5" w14:textId="77777777" w:rsidR="0092612F" w:rsidRDefault="0092612F" w:rsidP="0092612F">
      <w:pPr>
        <w:rPr>
          <w:sz w:val="16"/>
        </w:rPr>
      </w:pPr>
    </w:p>
    <w:p w14:paraId="2DC33B0E" w14:textId="77777777" w:rsidR="0092612F" w:rsidRPr="009D6CD2" w:rsidRDefault="0092612F" w:rsidP="0092612F">
      <w:pPr>
        <w:pStyle w:val="Heading4"/>
      </w:pPr>
      <w:r w:rsidRPr="009D6CD2">
        <w:rPr>
          <w:u w:val="single"/>
        </w:rPr>
        <w:t>Cracking down</w:t>
      </w:r>
      <w:r w:rsidRPr="009D6CD2">
        <w:t xml:space="preserve"> on anticompetitive patent licensing reintroduces </w:t>
      </w:r>
      <w:r w:rsidRPr="009D6CD2">
        <w:rPr>
          <w:u w:val="single"/>
        </w:rPr>
        <w:t>competition</w:t>
      </w:r>
      <w:r>
        <w:t>—solves cybersecurity</w:t>
      </w:r>
    </w:p>
    <w:p w14:paraId="35BD5ABC" w14:textId="77777777" w:rsidR="0092612F" w:rsidRPr="009D6CD2" w:rsidRDefault="0092612F" w:rsidP="0092612F">
      <w:r w:rsidRPr="009D6CD2">
        <w:rPr>
          <w:rStyle w:val="Style13ptBold"/>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4" w:history="1">
        <w:r w:rsidRPr="009D6CD2">
          <w:rPr>
            <w:rStyle w:val="Hyperlink"/>
          </w:rPr>
          <w:t>https://www2.lib.ku.edu/login?url=https://www.proquest.com/scholarly-journals/monopolies-monocultures-intersection-patents/docview/2442966690/se-2?accountid=14556</w:t>
        </w:r>
      </w:hyperlink>
      <w:r w:rsidRPr="009D6CD2">
        <w:t>)</w:t>
      </w:r>
    </w:p>
    <w:p w14:paraId="3C4E9F2F" w14:textId="77777777" w:rsidR="0092612F" w:rsidRPr="009D6CD2" w:rsidRDefault="0092612F" w:rsidP="0092612F">
      <w:pPr>
        <w:rPr>
          <w:sz w:val="16"/>
          <w:szCs w:val="16"/>
        </w:rPr>
      </w:pPr>
      <w:r w:rsidRPr="009D6CD2">
        <w:rPr>
          <w:sz w:val="16"/>
          <w:szCs w:val="16"/>
        </w:rPr>
        <w:t xml:space="preserve">IV. LESSONS AND POLICY DIRECTIONS </w:t>
      </w:r>
    </w:p>
    <w:p w14:paraId="2F3DB374" w14:textId="77777777" w:rsidR="0092612F" w:rsidRPr="009D6CD2" w:rsidRDefault="0092612F" w:rsidP="0092612F">
      <w:pPr>
        <w:rPr>
          <w:sz w:val="16"/>
        </w:rPr>
      </w:pPr>
      <w:r w:rsidRPr="009D6CD2">
        <w:rPr>
          <w:rStyle w:val="StyleUnderline"/>
        </w:rPr>
        <w:t xml:space="preserve">The above discussion shows that patent protection can have </w:t>
      </w:r>
      <w:r w:rsidRPr="009D6CD2">
        <w:rPr>
          <w:rStyle w:val="Emphasis"/>
        </w:rPr>
        <w:t>mixed effects</w:t>
      </w:r>
      <w:r w:rsidRPr="009D6CD2">
        <w:rPr>
          <w:rStyle w:val="StyleUnderline"/>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BA2FBE">
        <w:rPr>
          <w:rStyle w:val="StyleUnderline"/>
          <w:highlight w:val="cyan"/>
        </w:rPr>
        <w:t xml:space="preserve">patents </w:t>
      </w:r>
      <w:r w:rsidRPr="00F862B3">
        <w:rPr>
          <w:rStyle w:val="StyleUnderline"/>
        </w:rPr>
        <w:t xml:space="preserve">can </w:t>
      </w:r>
      <w:r w:rsidRPr="00BA2FBE">
        <w:rPr>
          <w:rStyle w:val="Emphasis"/>
          <w:highlight w:val="cyan"/>
        </w:rPr>
        <w:t>stifle</w:t>
      </w:r>
      <w:r w:rsidRPr="009D6CD2">
        <w:rPr>
          <w:rStyle w:val="StyleUnderline"/>
        </w:rPr>
        <w:t xml:space="preserve"> innovation-producing and </w:t>
      </w:r>
      <w:r w:rsidRPr="00BA2FBE">
        <w:rPr>
          <w:rStyle w:val="StyleUnderline"/>
          <w:highlight w:val="cyan"/>
        </w:rPr>
        <w:t xml:space="preserve">cybersecurity-enhancing </w:t>
      </w:r>
      <w:r w:rsidRPr="00BA2FBE">
        <w:rPr>
          <w:rStyle w:val="Emphasis"/>
          <w:highlight w:val="cyan"/>
        </w:rPr>
        <w:t>competition</w:t>
      </w:r>
      <w:r w:rsidRPr="00BA2FBE">
        <w:rPr>
          <w:rStyle w:val="StyleUnderline"/>
          <w:highlight w:val="cyan"/>
        </w:rPr>
        <w:t xml:space="preserve"> and </w:t>
      </w:r>
      <w:r w:rsidRPr="00F862B3">
        <w:rPr>
          <w:rStyle w:val="StyleUnderline"/>
        </w:rPr>
        <w:t xml:space="preserve">can </w:t>
      </w:r>
      <w:r w:rsidRPr="00F862B3">
        <w:rPr>
          <w:rStyle w:val="Emphasis"/>
        </w:rPr>
        <w:t>stymie</w:t>
      </w:r>
      <w:r w:rsidRPr="009D6CD2">
        <w:rPr>
          <w:rStyle w:val="StyleUnderline"/>
        </w:rPr>
        <w:t xml:space="preserve"> the government’s own ability to achieve </w:t>
      </w:r>
      <w:r w:rsidRPr="00BA2FBE">
        <w:rPr>
          <w:rStyle w:val="StyleUnderline"/>
          <w:highlight w:val="cyan"/>
        </w:rPr>
        <w:t>national security</w:t>
      </w:r>
      <w:r w:rsidRPr="009D6CD2">
        <w:rPr>
          <w:rStyle w:val="StyleUnderline"/>
        </w:rPr>
        <w:t xml:space="preserve"> goals</w:t>
      </w:r>
      <w:r w:rsidRPr="009D6CD2">
        <w:rPr>
          <w:sz w:val="16"/>
        </w:rPr>
        <w:t>. To navigate the complex effects of patent policy on national security, policymakers may consider the following recommendations as guideposts.</w:t>
      </w:r>
    </w:p>
    <w:p w14:paraId="6D1A39C3" w14:textId="77777777" w:rsidR="0092612F" w:rsidRPr="009D6CD2" w:rsidRDefault="0092612F" w:rsidP="0092612F">
      <w:pPr>
        <w:rPr>
          <w:sz w:val="16"/>
          <w:szCs w:val="16"/>
        </w:rPr>
      </w:pPr>
      <w:r w:rsidRPr="009D6CD2">
        <w:rPr>
          <w:sz w:val="16"/>
          <w:szCs w:val="16"/>
        </w:rPr>
        <w:t>A. Anticompetitive Patent Licensing</w:t>
      </w:r>
    </w:p>
    <w:p w14:paraId="2226D8C4" w14:textId="77777777" w:rsidR="0092612F" w:rsidRPr="009D6CD2" w:rsidRDefault="0092612F" w:rsidP="0092612F">
      <w:pPr>
        <w:rPr>
          <w:rStyle w:val="StyleUnderline"/>
        </w:rPr>
      </w:pPr>
      <w:r w:rsidRPr="00F862B3">
        <w:rPr>
          <w:rStyle w:val="StyleUnderline"/>
        </w:rPr>
        <w:t xml:space="preserve">An area </w:t>
      </w:r>
      <w:r w:rsidRPr="00BA2FBE">
        <w:rPr>
          <w:rStyle w:val="StyleUnderline"/>
          <w:highlight w:val="cyan"/>
        </w:rPr>
        <w:t>of</w:t>
      </w:r>
      <w:r w:rsidRPr="009D6CD2">
        <w:rPr>
          <w:rStyle w:val="StyleUnderline"/>
        </w:rPr>
        <w:t xml:space="preserve"> </w:t>
      </w:r>
      <w:r w:rsidRPr="009D6CD2">
        <w:rPr>
          <w:rStyle w:val="Emphasis"/>
        </w:rPr>
        <w:t xml:space="preserve">particular </w:t>
      </w:r>
      <w:r w:rsidRPr="00BA2FBE">
        <w:rPr>
          <w:rStyle w:val="Emphasis"/>
          <w:highlight w:val="cyan"/>
        </w:rPr>
        <w:t>concern</w:t>
      </w:r>
      <w:r w:rsidRPr="00BA2FBE">
        <w:rPr>
          <w:rStyle w:val="StyleUnderline"/>
          <w:highlight w:val="cyan"/>
        </w:rPr>
        <w:t xml:space="preserve"> should be</w:t>
      </w:r>
      <w:r w:rsidRPr="009D6CD2">
        <w:rPr>
          <w:rStyle w:val="StyleUnderline"/>
        </w:rPr>
        <w:t xml:space="preserve"> the </w:t>
      </w:r>
      <w:r w:rsidRPr="00BA2FBE">
        <w:rPr>
          <w:rStyle w:val="StyleUnderline"/>
          <w:highlight w:val="cyan"/>
        </w:rPr>
        <w:t>use of</w:t>
      </w:r>
      <w:r w:rsidRPr="006F0684">
        <w:rPr>
          <w:rStyle w:val="StyleUnderline"/>
        </w:rPr>
        <w:t xml:space="preserve"> patents</w:t>
      </w:r>
      <w:r w:rsidRPr="009D6CD2">
        <w:rPr>
          <w:rStyle w:val="StyleUnderline"/>
        </w:rPr>
        <w:t xml:space="preserve"> and </w:t>
      </w:r>
      <w:r w:rsidRPr="00BA2FBE">
        <w:rPr>
          <w:rStyle w:val="Emphasis"/>
          <w:highlight w:val="cyan"/>
        </w:rPr>
        <w:t>patent licensing</w:t>
      </w:r>
      <w:r w:rsidRPr="009D6CD2">
        <w:rPr>
          <w:rStyle w:val="StyleUnderline"/>
        </w:rPr>
        <w:t xml:space="preserve"> strategies </w:t>
      </w:r>
      <w:r w:rsidRPr="00BA2FBE">
        <w:rPr>
          <w:rStyle w:val="StyleUnderline"/>
          <w:highlight w:val="cyan"/>
        </w:rPr>
        <w:t xml:space="preserve">to </w:t>
      </w:r>
      <w:r w:rsidRPr="00BA2FBE">
        <w:rPr>
          <w:rStyle w:val="Emphasis"/>
          <w:highlight w:val="cyan"/>
        </w:rPr>
        <w:t>diminish competition</w:t>
      </w:r>
      <w:r w:rsidRPr="00BA2FBE">
        <w:rPr>
          <w:rStyle w:val="StyleUnderline"/>
          <w:highlight w:val="cyan"/>
        </w:rPr>
        <w:t xml:space="preserve"> or </w:t>
      </w:r>
      <w:proofErr w:type="gramStart"/>
      <w:r w:rsidRPr="00BA2FBE">
        <w:rPr>
          <w:rStyle w:val="StyleUnderline"/>
          <w:highlight w:val="cyan"/>
        </w:rPr>
        <w:t>put up</w:t>
      </w:r>
      <w:proofErr w:type="gramEnd"/>
      <w:r w:rsidRPr="00BA2FBE">
        <w:rPr>
          <w:rStyle w:val="StyleUnderline"/>
          <w:highlight w:val="cyan"/>
        </w:rPr>
        <w:t xml:space="preserve"> </w:t>
      </w:r>
      <w:r w:rsidRPr="00BA2FBE">
        <w:rPr>
          <w:rStyle w:val="Emphasis"/>
          <w:highlight w:val="cyan"/>
        </w:rPr>
        <w:t>roadblocks</w:t>
      </w:r>
      <w:r w:rsidRPr="00BA2FBE">
        <w:rPr>
          <w:rStyle w:val="StyleUnderline"/>
          <w:highlight w:val="cyan"/>
        </w:rPr>
        <w:t xml:space="preserve"> to </w:t>
      </w:r>
      <w:r w:rsidRPr="00F862B3">
        <w:rPr>
          <w:rStyle w:val="Emphasis"/>
        </w:rPr>
        <w:t xml:space="preserve">new </w:t>
      </w:r>
      <w:r w:rsidRPr="00BA2FBE">
        <w:rPr>
          <w:rStyle w:val="Emphasis"/>
          <w:highlight w:val="cyan"/>
        </w:rPr>
        <w:t>entrants</w:t>
      </w:r>
      <w:r w:rsidRPr="009D6CD2">
        <w:rPr>
          <w:sz w:val="16"/>
        </w:rPr>
        <w:t xml:space="preserve">. </w:t>
      </w:r>
      <w:r w:rsidRPr="009D6CD2">
        <w:rPr>
          <w:rStyle w:val="StyleUnderline"/>
        </w:rPr>
        <w:t>Policymakers should certainly not support these abuses of the patent system</w:t>
      </w:r>
      <w:r w:rsidRPr="009D6CD2">
        <w:rPr>
          <w:sz w:val="16"/>
        </w:rPr>
        <w:t xml:space="preserve">, </w:t>
      </w:r>
      <w:r w:rsidRPr="009D6CD2">
        <w:rPr>
          <w:rStyle w:val="StyleUnderline"/>
        </w:rPr>
        <w:t>and</w:t>
      </w:r>
      <w:r w:rsidRPr="009D6CD2">
        <w:rPr>
          <w:sz w:val="16"/>
        </w:rPr>
        <w:t xml:space="preserve"> indeed </w:t>
      </w:r>
      <w:r w:rsidRPr="009D6CD2">
        <w:rPr>
          <w:rStyle w:val="StyleUnderline"/>
        </w:rPr>
        <w:t>should take steps to prevent them.</w:t>
      </w:r>
    </w:p>
    <w:p w14:paraId="47569279" w14:textId="77777777" w:rsidR="0092612F" w:rsidRPr="009D6CD2" w:rsidRDefault="0092612F" w:rsidP="0092612F">
      <w:pPr>
        <w:rPr>
          <w:sz w:val="16"/>
        </w:rPr>
      </w:pPr>
      <w:r w:rsidRPr="00BA2FBE">
        <w:rPr>
          <w:rStyle w:val="StyleUnderline"/>
          <w:highlight w:val="cyan"/>
        </w:rPr>
        <w:t>In</w:t>
      </w:r>
      <w:r w:rsidRPr="009D6CD2">
        <w:rPr>
          <w:rStyle w:val="StyleUnderline"/>
        </w:rPr>
        <w:t xml:space="preserve"> the </w:t>
      </w:r>
      <w:r w:rsidRPr="00BA2FBE">
        <w:rPr>
          <w:rStyle w:val="StyleUnderline"/>
          <w:highlight w:val="cyan"/>
        </w:rPr>
        <w:t>mobile comm</w:t>
      </w:r>
      <w:r w:rsidRPr="00F862B3">
        <w:rPr>
          <w:rStyle w:val="StyleUnderline"/>
        </w:rPr>
        <w:t>unication</w:t>
      </w:r>
      <w:r w:rsidRPr="00BA2FBE">
        <w:rPr>
          <w:rStyle w:val="StyleUnderline"/>
          <w:highlight w:val="cyan"/>
        </w:rPr>
        <w:t>s</w:t>
      </w:r>
      <w:r w:rsidRPr="009D6CD2">
        <w:rPr>
          <w:rStyle w:val="StyleUnderline"/>
        </w:rPr>
        <w:t xml:space="preserve"> space</w:t>
      </w:r>
      <w:r w:rsidRPr="009D6CD2">
        <w:rPr>
          <w:sz w:val="16"/>
        </w:rPr>
        <w:t xml:space="preserve">, </w:t>
      </w:r>
      <w:r w:rsidRPr="00F862B3">
        <w:rPr>
          <w:rStyle w:val="StyleUnderline"/>
        </w:rPr>
        <w:t xml:space="preserve">patent </w:t>
      </w:r>
      <w:r w:rsidRPr="00BA2FBE">
        <w:rPr>
          <w:rStyle w:val="StyleUnderline"/>
          <w:highlight w:val="cyan"/>
        </w:rPr>
        <w:t>licensing</w:t>
      </w:r>
      <w:r w:rsidRPr="009D6CD2">
        <w:rPr>
          <w:rStyle w:val="StyleUnderline"/>
        </w:rPr>
        <w:t xml:space="preserve"> already </w:t>
      </w:r>
      <w:r w:rsidRPr="00BA2FBE">
        <w:rPr>
          <w:rStyle w:val="StyleUnderline"/>
          <w:highlight w:val="cyan"/>
        </w:rPr>
        <w:t xml:space="preserve">plays an </w:t>
      </w:r>
      <w:r w:rsidRPr="00BA2FBE">
        <w:rPr>
          <w:rStyle w:val="Emphasis"/>
          <w:highlight w:val="cyan"/>
        </w:rPr>
        <w:t>outsized</w:t>
      </w:r>
      <w:r w:rsidRPr="00BA2FBE">
        <w:rPr>
          <w:rStyle w:val="StyleUnderline"/>
          <w:highlight w:val="cyan"/>
        </w:rPr>
        <w:t xml:space="preserve"> role</w:t>
      </w:r>
      <w:r w:rsidRPr="009D6CD2">
        <w:rPr>
          <w:sz w:val="16"/>
        </w:rPr>
        <w:t xml:space="preserve">. </w:t>
      </w:r>
      <w:r w:rsidRPr="009D6CD2">
        <w:rPr>
          <w:rStyle w:val="StyleUnderline"/>
        </w:rPr>
        <w:t>There are</w:t>
      </w:r>
      <w:r w:rsidRPr="009D6CD2">
        <w:rPr>
          <w:sz w:val="16"/>
        </w:rPr>
        <w:t xml:space="preserve"> reportedly </w:t>
      </w:r>
      <w:r w:rsidRPr="009D6CD2">
        <w:rPr>
          <w:rStyle w:val="StyleUnderline"/>
        </w:rPr>
        <w:t>between 250,000 and 314,000 patents on the smartphone alone</w:t>
      </w:r>
      <w:r w:rsidRPr="009D6CD2">
        <w:rPr>
          <w:sz w:val="16"/>
        </w:rPr>
        <w:t xml:space="preserve">, </w:t>
      </w:r>
      <w:r w:rsidRPr="009D6CD2">
        <w:rPr>
          <w:rStyle w:val="StyleUnderline"/>
        </w:rPr>
        <w:t>and litigation over cell phone technologies has lasted decades by now</w:t>
      </w:r>
      <w:r w:rsidRPr="009D6CD2">
        <w:rPr>
          <w:sz w:val="16"/>
        </w:rPr>
        <w:t xml:space="preserve">. </w:t>
      </w:r>
      <w:r w:rsidRPr="00F862B3">
        <w:rPr>
          <w:rStyle w:val="StyleUnderline"/>
          <w:highlight w:val="cyan"/>
        </w:rPr>
        <w:t>Patents will</w:t>
      </w:r>
      <w:r w:rsidRPr="009D6CD2">
        <w:rPr>
          <w:rStyle w:val="StyleUnderline"/>
        </w:rPr>
        <w:t xml:space="preserve"> thus </w:t>
      </w:r>
      <w:r w:rsidRPr="009D6CD2">
        <w:rPr>
          <w:rStyle w:val="Emphasis"/>
        </w:rPr>
        <w:t>inevitably</w:t>
      </w:r>
      <w:r w:rsidRPr="009D6CD2">
        <w:rPr>
          <w:rStyle w:val="StyleUnderline"/>
        </w:rPr>
        <w:t xml:space="preserve"> </w:t>
      </w:r>
      <w:r w:rsidRPr="00F862B3">
        <w:rPr>
          <w:rStyle w:val="StyleUnderline"/>
        </w:rPr>
        <w:t xml:space="preserve">have an </w:t>
      </w:r>
      <w:r w:rsidRPr="00BA2FBE">
        <w:rPr>
          <w:rStyle w:val="Emphasis"/>
          <w:highlight w:val="cyan"/>
        </w:rPr>
        <w:t>impact</w:t>
      </w:r>
      <w:r w:rsidRPr="00BA2FBE">
        <w:rPr>
          <w:rStyle w:val="StyleUnderline"/>
          <w:highlight w:val="cyan"/>
        </w:rPr>
        <w:t xml:space="preserve"> </w:t>
      </w:r>
      <w:r w:rsidRPr="00F862B3">
        <w:rPr>
          <w:rStyle w:val="StyleUnderline"/>
        </w:rPr>
        <w:t>on technologies like</w:t>
      </w:r>
      <w:r w:rsidRPr="00BA2FBE">
        <w:rPr>
          <w:rStyle w:val="StyleUnderline"/>
          <w:highlight w:val="cyan"/>
        </w:rPr>
        <w:t xml:space="preserve"> </w:t>
      </w:r>
      <w:r w:rsidRPr="00BA2FBE">
        <w:rPr>
          <w:rStyle w:val="Emphasis"/>
          <w:highlight w:val="cyan"/>
        </w:rPr>
        <w:t>5G</w:t>
      </w:r>
      <w:r w:rsidRPr="009D6CD2">
        <w:rPr>
          <w:rStyle w:val="StyleUnderline"/>
        </w:rPr>
        <w:t xml:space="preserve"> or the </w:t>
      </w:r>
      <w:r w:rsidRPr="009D6CD2">
        <w:rPr>
          <w:rStyle w:val="Emphasis"/>
        </w:rPr>
        <w:t>I</w:t>
      </w:r>
      <w:r w:rsidRPr="009D6CD2">
        <w:rPr>
          <w:rStyle w:val="StyleUnderline"/>
        </w:rPr>
        <w:t xml:space="preserve">nternet </w:t>
      </w:r>
      <w:r w:rsidRPr="009D6CD2">
        <w:rPr>
          <w:rStyle w:val="Emphasis"/>
        </w:rPr>
        <w:t>o</w:t>
      </w:r>
      <w:r w:rsidRPr="009D6CD2">
        <w:rPr>
          <w:rStyle w:val="StyleUnderline"/>
        </w:rPr>
        <w:t xml:space="preserve">f </w:t>
      </w:r>
      <w:r w:rsidRPr="009D6CD2">
        <w:rPr>
          <w:rStyle w:val="Emphasis"/>
        </w:rPr>
        <w:t>T</w:t>
      </w:r>
      <w:r w:rsidRPr="009D6CD2">
        <w:rPr>
          <w:rStyle w:val="StyleUnderline"/>
        </w:rPr>
        <w:t>hings</w:t>
      </w:r>
      <w:r w:rsidRPr="009D6CD2">
        <w:rPr>
          <w:sz w:val="16"/>
        </w:rPr>
        <w:t>, so the question is what that impact will be.</w:t>
      </w:r>
    </w:p>
    <w:p w14:paraId="5F3DF96E" w14:textId="77777777" w:rsidR="0092612F" w:rsidRPr="009D6CD2" w:rsidRDefault="0092612F" w:rsidP="0092612F">
      <w:pPr>
        <w:rPr>
          <w:sz w:val="16"/>
        </w:rPr>
      </w:pPr>
      <w:r w:rsidRPr="009D6CD2">
        <w:rPr>
          <w:rStyle w:val="StyleUnderline"/>
        </w:rPr>
        <w:t>Patents are supposed to encourage innovation</w:t>
      </w:r>
      <w:r w:rsidRPr="009D6CD2">
        <w:rPr>
          <w:sz w:val="16"/>
        </w:rPr>
        <w:t xml:space="preserve">, </w:t>
      </w:r>
      <w:r w:rsidRPr="009D6CD2">
        <w:rPr>
          <w:rStyle w:val="StyleUnderline"/>
        </w:rPr>
        <w:t xml:space="preserve">but research finds that patents alone will not do so; </w:t>
      </w:r>
      <w:r w:rsidRPr="009D6CD2">
        <w:rPr>
          <w:rStyle w:val="Emphasis"/>
        </w:rPr>
        <w:t>competition</w:t>
      </w:r>
      <w:r w:rsidRPr="009D6CD2">
        <w:rPr>
          <w:rStyle w:val="StyleUnderline"/>
        </w:rPr>
        <w:t xml:space="preserve"> is another </w:t>
      </w:r>
      <w:r w:rsidRPr="009D6CD2">
        <w:rPr>
          <w:rStyle w:val="Emphasis"/>
        </w:rPr>
        <w:t>requirement</w:t>
      </w:r>
      <w:r w:rsidRPr="009D6CD2">
        <w:rPr>
          <w:rStyle w:val="StyleUnderline"/>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BA2FBE">
        <w:rPr>
          <w:rStyle w:val="StyleUnderline"/>
          <w:highlight w:val="cyan"/>
        </w:rPr>
        <w:t xml:space="preserve">strong patent </w:t>
      </w:r>
      <w:r w:rsidRPr="00F862B3">
        <w:rPr>
          <w:rStyle w:val="StyleUnderline"/>
        </w:rPr>
        <w:t xml:space="preserve">protection is </w:t>
      </w:r>
      <w:r w:rsidRPr="00BA2FBE">
        <w:rPr>
          <w:rStyle w:val="Emphasis"/>
          <w:highlight w:val="cyan"/>
        </w:rPr>
        <w:t>complement</w:t>
      </w:r>
      <w:r w:rsidRPr="00F862B3">
        <w:rPr>
          <w:rStyle w:val="Emphasis"/>
        </w:rPr>
        <w:t>ary</w:t>
      </w:r>
      <w:r w:rsidRPr="00F862B3">
        <w:rPr>
          <w:rStyle w:val="StyleUnderline"/>
        </w:rPr>
        <w:t xml:space="preserve"> to</w:t>
      </w:r>
      <w:r w:rsidRPr="009D6CD2">
        <w:rPr>
          <w:rStyle w:val="StyleUnderline"/>
        </w:rPr>
        <w:t xml:space="preserve"> strong </w:t>
      </w:r>
      <w:r w:rsidRPr="00BA2FBE">
        <w:rPr>
          <w:rStyle w:val="StyleUnderline"/>
          <w:highlight w:val="cyan"/>
        </w:rPr>
        <w:t>competition</w:t>
      </w:r>
      <w:r w:rsidRPr="00BA2FBE">
        <w:rPr>
          <w:sz w:val="16"/>
          <w:highlight w:val="cyan"/>
        </w:rPr>
        <w:t xml:space="preserve">; </w:t>
      </w:r>
      <w:r w:rsidRPr="00BA2FBE">
        <w:rPr>
          <w:rStyle w:val="StyleUnderline"/>
          <w:highlight w:val="cyan"/>
        </w:rPr>
        <w:t xml:space="preserve">the former </w:t>
      </w:r>
      <w:r w:rsidRPr="00BA2FBE">
        <w:rPr>
          <w:rStyle w:val="Emphasis"/>
          <w:highlight w:val="cyan"/>
        </w:rPr>
        <w:t>does not</w:t>
      </w:r>
      <w:r w:rsidRPr="00BA2FBE">
        <w:rPr>
          <w:rStyle w:val="StyleUnderline"/>
          <w:highlight w:val="cyan"/>
        </w:rPr>
        <w:t xml:space="preserve"> promote </w:t>
      </w:r>
      <w:r w:rsidRPr="00BA2FBE">
        <w:rPr>
          <w:rStyle w:val="Emphasis"/>
          <w:highlight w:val="cyan"/>
        </w:rPr>
        <w:t>innovation</w:t>
      </w:r>
      <w:r w:rsidRPr="00BA2FBE">
        <w:rPr>
          <w:rStyle w:val="StyleUnderline"/>
          <w:highlight w:val="cyan"/>
        </w:rPr>
        <w:t xml:space="preserve"> without the </w:t>
      </w:r>
      <w:r w:rsidRPr="00BA2FBE">
        <w:rPr>
          <w:rStyle w:val="Emphasis"/>
          <w:highlight w:val="cyan"/>
        </w:rPr>
        <w:t>latter</w:t>
      </w:r>
      <w:r w:rsidRPr="009D6CD2">
        <w:rPr>
          <w:sz w:val="16"/>
        </w:rPr>
        <w:t xml:space="preserve">. The practical import of this research is that patent protection is beneficial up to a point, but </w:t>
      </w:r>
      <w:r w:rsidRPr="006F0684">
        <w:rPr>
          <w:rStyle w:val="StyleUnderline"/>
        </w:rPr>
        <w:t>to the extent</w:t>
      </w:r>
      <w:r w:rsidRPr="009D6CD2">
        <w:rPr>
          <w:rStyle w:val="StyleUnderline"/>
        </w:rPr>
        <w:t xml:space="preserve"> that </w:t>
      </w:r>
      <w:r w:rsidRPr="006F0684">
        <w:rPr>
          <w:rStyle w:val="StyleUnderline"/>
        </w:rPr>
        <w:t>patents</w:t>
      </w:r>
      <w:r w:rsidRPr="009D6CD2">
        <w:rPr>
          <w:sz w:val="16"/>
        </w:rPr>
        <w:t>—</w:t>
      </w:r>
      <w:r w:rsidRPr="009D6CD2">
        <w:rPr>
          <w:rStyle w:val="StyleUnderline"/>
        </w:rPr>
        <w:t>or</w:t>
      </w:r>
      <w:r w:rsidRPr="009D6CD2">
        <w:rPr>
          <w:sz w:val="16"/>
        </w:rPr>
        <w:t xml:space="preserve">, more commonly, </w:t>
      </w:r>
      <w:r w:rsidRPr="00BA2FBE">
        <w:rPr>
          <w:rStyle w:val="Emphasis"/>
          <w:highlight w:val="cyan"/>
        </w:rPr>
        <w:t xml:space="preserve">legal strategies </w:t>
      </w:r>
      <w:r w:rsidRPr="00BA2FBE">
        <w:rPr>
          <w:rStyle w:val="StyleUnderline"/>
          <w:highlight w:val="cyan"/>
        </w:rPr>
        <w:t>involving patents</w:t>
      </w:r>
      <w:r w:rsidRPr="00BA2FBE">
        <w:rPr>
          <w:sz w:val="16"/>
          <w:highlight w:val="cyan"/>
        </w:rPr>
        <w:t>—</w:t>
      </w:r>
      <w:r w:rsidRPr="00BA2FBE">
        <w:rPr>
          <w:rStyle w:val="Emphasis"/>
          <w:highlight w:val="cyan"/>
        </w:rPr>
        <w:t>overreach</w:t>
      </w:r>
      <w:r w:rsidRPr="00BA2FBE">
        <w:rPr>
          <w:rStyle w:val="StyleUnderline"/>
          <w:highlight w:val="cyan"/>
        </w:rPr>
        <w:t xml:space="preserve"> to </w:t>
      </w:r>
      <w:r w:rsidRPr="00BA2FBE">
        <w:rPr>
          <w:rStyle w:val="Emphasis"/>
          <w:highlight w:val="cyan"/>
        </w:rPr>
        <w:t>suppress competition</w:t>
      </w:r>
      <w:r w:rsidRPr="009D6CD2">
        <w:rPr>
          <w:sz w:val="16"/>
        </w:rPr>
        <w:t xml:space="preserve">, </w:t>
      </w:r>
      <w:r w:rsidRPr="009D6CD2">
        <w:rPr>
          <w:rStyle w:val="StyleUnderline"/>
        </w:rPr>
        <w:t xml:space="preserve">that overreach should be </w:t>
      </w:r>
      <w:r w:rsidRPr="009D6CD2">
        <w:rPr>
          <w:rStyle w:val="Emphasis"/>
        </w:rPr>
        <w:t>cause</w:t>
      </w:r>
      <w:r w:rsidRPr="009D6CD2">
        <w:rPr>
          <w:rStyle w:val="StyleUnderline"/>
        </w:rPr>
        <w:t xml:space="preserve"> for </w:t>
      </w:r>
      <w:r w:rsidRPr="009D6CD2">
        <w:rPr>
          <w:rStyle w:val="Emphasis"/>
        </w:rPr>
        <w:t>concern</w:t>
      </w:r>
      <w:r w:rsidRPr="009D6CD2">
        <w:rPr>
          <w:sz w:val="16"/>
        </w:rPr>
        <w:t>.</w:t>
      </w:r>
    </w:p>
    <w:p w14:paraId="6796EA1E" w14:textId="77777777" w:rsidR="0092612F" w:rsidRPr="009D6CD2" w:rsidRDefault="0092612F" w:rsidP="0092612F">
      <w:pPr>
        <w:rPr>
          <w:sz w:val="16"/>
        </w:rPr>
      </w:pPr>
      <w:r w:rsidRPr="009D6CD2">
        <w:rPr>
          <w:sz w:val="16"/>
        </w:rPr>
        <w:t xml:space="preserve">Yet today, </w:t>
      </w:r>
      <w:r w:rsidRPr="00F862B3">
        <w:rPr>
          <w:rStyle w:val="StyleUnderline"/>
        </w:rPr>
        <w:t xml:space="preserve">strategic patent behavior </w:t>
      </w:r>
      <w:r w:rsidRPr="00F862B3">
        <w:rPr>
          <w:rStyle w:val="Emphasis"/>
        </w:rPr>
        <w:t>contrary</w:t>
      </w:r>
      <w:r w:rsidRPr="00F862B3">
        <w:rPr>
          <w:rStyle w:val="StyleUnderline"/>
        </w:rPr>
        <w:t xml:space="preserve"> to </w:t>
      </w:r>
      <w:r w:rsidRPr="00F862B3">
        <w:rPr>
          <w:rStyle w:val="Emphasis"/>
        </w:rPr>
        <w:t>competition</w:t>
      </w:r>
      <w:r w:rsidRPr="00F862B3">
        <w:rPr>
          <w:rStyle w:val="StyleUnderline"/>
        </w:rPr>
        <w:t xml:space="preserve"> is </w:t>
      </w:r>
      <w:r w:rsidRPr="00F862B3">
        <w:rPr>
          <w:rStyle w:val="Emphasis"/>
        </w:rPr>
        <w:t>prevalent</w:t>
      </w:r>
      <w:r w:rsidRPr="009D6CD2">
        <w:rPr>
          <w:sz w:val="16"/>
        </w:rPr>
        <w:t xml:space="preserve">. </w:t>
      </w:r>
      <w:r w:rsidRPr="009D6CD2">
        <w:rPr>
          <w:rStyle w:val="StyleUnderline"/>
        </w:rPr>
        <w:t xml:space="preserve">The </w:t>
      </w:r>
      <w:r w:rsidRPr="00BA2FBE">
        <w:rPr>
          <w:rStyle w:val="StyleUnderline"/>
          <w:highlight w:val="cyan"/>
        </w:rPr>
        <w:t>F</w:t>
      </w:r>
      <w:r w:rsidRPr="009D6CD2">
        <w:rPr>
          <w:sz w:val="16"/>
        </w:rPr>
        <w:t xml:space="preserve">ederal </w:t>
      </w:r>
      <w:r w:rsidRPr="00BA2FBE">
        <w:rPr>
          <w:rStyle w:val="StyleUnderline"/>
          <w:highlight w:val="cyan"/>
        </w:rPr>
        <w:t>T</w:t>
      </w:r>
      <w:r w:rsidRPr="009D6CD2">
        <w:rPr>
          <w:sz w:val="16"/>
        </w:rPr>
        <w:t xml:space="preserve">rade </w:t>
      </w:r>
      <w:r w:rsidRPr="00BA2FBE">
        <w:rPr>
          <w:rStyle w:val="StyleUnderline"/>
          <w:highlight w:val="cyan"/>
        </w:rPr>
        <w:t>C</w:t>
      </w:r>
      <w:r w:rsidRPr="009D6CD2">
        <w:rPr>
          <w:sz w:val="16"/>
        </w:rPr>
        <w:t>ommission’</w:t>
      </w:r>
      <w:r w:rsidRPr="00BA2FBE">
        <w:rPr>
          <w:rStyle w:val="StyleUnderline"/>
          <w:highlight w:val="cyan"/>
        </w:rPr>
        <w:t>s</w:t>
      </w:r>
      <w:r w:rsidRPr="009D6CD2">
        <w:rPr>
          <w:sz w:val="16"/>
        </w:rPr>
        <w:t xml:space="preserve"> ongoing </w:t>
      </w:r>
      <w:r w:rsidRPr="00BA2FBE">
        <w:rPr>
          <w:rStyle w:val="StyleUnderline"/>
          <w:highlight w:val="cyan"/>
        </w:rPr>
        <w:t>lawsuit against</w:t>
      </w:r>
      <w:r w:rsidRPr="009D6CD2">
        <w:rPr>
          <w:sz w:val="16"/>
        </w:rPr>
        <w:t xml:space="preserve"> mobile phone chip manufacturer </w:t>
      </w:r>
      <w:r w:rsidRPr="00BA2FBE">
        <w:rPr>
          <w:rStyle w:val="StyleUnderline"/>
          <w:highlight w:val="cyan"/>
        </w:rPr>
        <w:t>Qualcomm</w:t>
      </w:r>
      <w:r w:rsidRPr="009D6CD2">
        <w:rPr>
          <w:sz w:val="16"/>
        </w:rPr>
        <w:t xml:space="preserve">, for example, </w:t>
      </w:r>
      <w:r w:rsidRPr="00BA2FBE">
        <w:rPr>
          <w:rStyle w:val="StyleUnderline"/>
          <w:highlight w:val="cyan"/>
        </w:rPr>
        <w:t>challenges</w:t>
      </w:r>
      <w:r w:rsidRPr="009D6CD2">
        <w:rPr>
          <w:rStyle w:val="StyleUnderline"/>
        </w:rPr>
        <w:t xml:space="preserve"> </w:t>
      </w:r>
      <w:r w:rsidRPr="006E11E1">
        <w:rPr>
          <w:rStyle w:val="StyleUnderline"/>
        </w:rPr>
        <w:t>Qualcomm’s</w:t>
      </w:r>
      <w:r w:rsidRPr="009D6CD2">
        <w:rPr>
          <w:rStyle w:val="StyleUnderline"/>
        </w:rPr>
        <w:t xml:space="preserve"> </w:t>
      </w:r>
      <w:r w:rsidRPr="00BA2FBE">
        <w:rPr>
          <w:rStyle w:val="StyleUnderline"/>
          <w:highlight w:val="cyan"/>
        </w:rPr>
        <w:t xml:space="preserve">practice of </w:t>
      </w:r>
      <w:r w:rsidRPr="00BA2FBE">
        <w:rPr>
          <w:rStyle w:val="Emphasis"/>
          <w:highlight w:val="cyan"/>
        </w:rPr>
        <w:t>refusing</w:t>
      </w:r>
      <w:r w:rsidRPr="00BA2FBE">
        <w:rPr>
          <w:rStyle w:val="StyleUnderline"/>
          <w:highlight w:val="cyan"/>
        </w:rPr>
        <w:t xml:space="preserve"> </w:t>
      </w:r>
      <w:r w:rsidRPr="00F862B3">
        <w:rPr>
          <w:rStyle w:val="StyleUnderline"/>
        </w:rPr>
        <w:t xml:space="preserve">to sell </w:t>
      </w:r>
      <w:r w:rsidRPr="00BA2FBE">
        <w:rPr>
          <w:rStyle w:val="StyleUnderline"/>
          <w:highlight w:val="cyan"/>
        </w:rPr>
        <w:t xml:space="preserve">chips </w:t>
      </w:r>
      <w:r w:rsidRPr="00F862B3">
        <w:rPr>
          <w:rStyle w:val="StyleUnderline"/>
        </w:rPr>
        <w:t xml:space="preserve">to any phone manufacturer who does not first pay a </w:t>
      </w:r>
      <w:r w:rsidRPr="00F862B3">
        <w:rPr>
          <w:rStyle w:val="Emphasis"/>
        </w:rPr>
        <w:t>hefty sum</w:t>
      </w:r>
      <w:r w:rsidRPr="00F862B3">
        <w:rPr>
          <w:rStyle w:val="StyleUnderline"/>
        </w:rPr>
        <w:t xml:space="preserve"> for </w:t>
      </w:r>
      <w:r w:rsidRPr="00F862B3">
        <w:rPr>
          <w:rStyle w:val="Emphasis"/>
        </w:rPr>
        <w:t>patent licenses</w:t>
      </w:r>
      <w:r w:rsidRPr="009D6CD2">
        <w:rPr>
          <w:sz w:val="16"/>
        </w:rPr>
        <w:t>—</w:t>
      </w:r>
      <w:r w:rsidRPr="009D6CD2">
        <w:rPr>
          <w:rStyle w:val="StyleUnderline"/>
        </w:rPr>
        <w:t xml:space="preserve">even if the manufacturer </w:t>
      </w:r>
      <w:r w:rsidRPr="009D6CD2">
        <w:rPr>
          <w:rStyle w:val="Emphasis"/>
        </w:rPr>
        <w:t>does not</w:t>
      </w:r>
      <w:r w:rsidRPr="009D6CD2">
        <w:rPr>
          <w:rStyle w:val="StyleUnderline"/>
        </w:rPr>
        <w:t xml:space="preserve"> actually have need for all those licenses</w:t>
      </w:r>
      <w:r w:rsidRPr="009D6CD2">
        <w:rPr>
          <w:sz w:val="16"/>
        </w:rPr>
        <w:t>.186 To the extent that Qualcomm’s “no license, no chips” practice is in fact anticompetitive—that is what the courts overseeing the case will decide—</w:t>
      </w:r>
      <w:r w:rsidRPr="00BA2FBE">
        <w:rPr>
          <w:rStyle w:val="StyleUnderline"/>
          <w:highlight w:val="cyan"/>
        </w:rPr>
        <w:t xml:space="preserve">monopolization of that market </w:t>
      </w:r>
      <w:r w:rsidRPr="00F862B3">
        <w:rPr>
          <w:rStyle w:val="StyleUnderline"/>
        </w:rPr>
        <w:t>could</w:t>
      </w:r>
      <w:r w:rsidRPr="009D6CD2">
        <w:rPr>
          <w:sz w:val="16"/>
        </w:rPr>
        <w:t xml:space="preserve"> substantially </w:t>
      </w:r>
      <w:r w:rsidRPr="00BA2FBE">
        <w:rPr>
          <w:rStyle w:val="Emphasis"/>
          <w:highlight w:val="cyan"/>
        </w:rPr>
        <w:t>harm cybersecurity</w:t>
      </w:r>
      <w:r w:rsidRPr="009D6CD2">
        <w:rPr>
          <w:rStyle w:val="StyleUnderline"/>
        </w:rPr>
        <w:t xml:space="preserve"> for the reasons noted above</w:t>
      </w:r>
      <w:r w:rsidRPr="009D6CD2">
        <w:rPr>
          <w:sz w:val="16"/>
        </w:rPr>
        <w:t xml:space="preserve">.187 </w:t>
      </w:r>
      <w:r w:rsidRPr="009D6CD2">
        <w:rPr>
          <w:rStyle w:val="StyleUnderline"/>
        </w:rPr>
        <w:t>The company’s</w:t>
      </w:r>
      <w:r w:rsidRPr="009D6CD2">
        <w:rPr>
          <w:sz w:val="16"/>
        </w:rPr>
        <w:t xml:space="preserve"> about-</w:t>
      </w:r>
      <w:r w:rsidRPr="009D6CD2">
        <w:rPr>
          <w:rStyle w:val="StyleUnderline"/>
        </w:rPr>
        <w:t>50% market share in the</w:t>
      </w:r>
      <w:r w:rsidRPr="009D6CD2">
        <w:rPr>
          <w:sz w:val="16"/>
        </w:rPr>
        <w:t xml:space="preserve"> advanced </w:t>
      </w:r>
      <w:r w:rsidRPr="009D6CD2">
        <w:rPr>
          <w:rStyle w:val="StyleUnderline"/>
        </w:rPr>
        <w:t>mobile chip market</w:t>
      </w:r>
      <w:r w:rsidRPr="009D6CD2">
        <w:rPr>
          <w:sz w:val="16"/>
        </w:rPr>
        <w:t xml:space="preserve"> 188 </w:t>
      </w:r>
      <w:r w:rsidRPr="009D6CD2">
        <w:rPr>
          <w:rStyle w:val="StyleUnderline"/>
        </w:rPr>
        <w:t xml:space="preserve">means that </w:t>
      </w:r>
      <w:r w:rsidRPr="00BA2FBE">
        <w:rPr>
          <w:rStyle w:val="StyleUnderline"/>
          <w:highlight w:val="cyan"/>
        </w:rPr>
        <w:t xml:space="preserve">there is a </w:t>
      </w:r>
      <w:r w:rsidRPr="00F862B3">
        <w:rPr>
          <w:rStyle w:val="Emphasis"/>
        </w:rPr>
        <w:t xml:space="preserve">virtual </w:t>
      </w:r>
      <w:r w:rsidRPr="00BA2FBE">
        <w:rPr>
          <w:rStyle w:val="Emphasis"/>
          <w:highlight w:val="cyan"/>
        </w:rPr>
        <w:t>monoculture</w:t>
      </w:r>
      <w:r w:rsidRPr="00BA2FBE">
        <w:rPr>
          <w:sz w:val="16"/>
          <w:highlight w:val="cyan"/>
        </w:rPr>
        <w:t xml:space="preserve"> </w:t>
      </w:r>
      <w:r w:rsidRPr="00BA2FBE">
        <w:rPr>
          <w:rStyle w:val="StyleUnderline"/>
          <w:highlight w:val="cyan"/>
        </w:rPr>
        <w:t>of Qualcomm chips</w:t>
      </w:r>
      <w:r w:rsidRPr="009D6CD2">
        <w:rPr>
          <w:rStyle w:val="StyleUnderline"/>
        </w:rPr>
        <w:t xml:space="preserve"> already</w:t>
      </w:r>
      <w:r w:rsidRPr="009D6CD2">
        <w:rPr>
          <w:sz w:val="16"/>
        </w:rPr>
        <w:t xml:space="preserve">, </w:t>
      </w:r>
      <w:r w:rsidRPr="00F862B3">
        <w:rPr>
          <w:rStyle w:val="StyleUnderline"/>
          <w:highlight w:val="cyan"/>
        </w:rPr>
        <w:t>and</w:t>
      </w:r>
      <w:r w:rsidRPr="009D6CD2">
        <w:rPr>
          <w:rStyle w:val="StyleUnderline"/>
        </w:rPr>
        <w:t xml:space="preserve"> </w:t>
      </w:r>
      <w:r w:rsidRPr="00F862B3">
        <w:rPr>
          <w:rStyle w:val="StyleUnderline"/>
        </w:rPr>
        <w:t xml:space="preserve">there are </w:t>
      </w:r>
      <w:r w:rsidRPr="00BA2FBE">
        <w:rPr>
          <w:rStyle w:val="Emphasis"/>
          <w:highlight w:val="cyan"/>
        </w:rPr>
        <w:t>ongoing concerns</w:t>
      </w:r>
      <w:r w:rsidRPr="00BA2FBE">
        <w:rPr>
          <w:sz w:val="16"/>
          <w:highlight w:val="cyan"/>
        </w:rPr>
        <w:t xml:space="preserve"> </w:t>
      </w:r>
      <w:r w:rsidRPr="00BA2FBE">
        <w:rPr>
          <w:rStyle w:val="StyleUnderline"/>
          <w:highlight w:val="cyan"/>
        </w:rPr>
        <w:t>about</w:t>
      </w:r>
      <w:r w:rsidRPr="009D6CD2">
        <w:rPr>
          <w:rStyle w:val="StyleUnderline"/>
        </w:rPr>
        <w:t xml:space="preserve"> security </w:t>
      </w:r>
      <w:r w:rsidRPr="00BA2FBE">
        <w:rPr>
          <w:rStyle w:val="StyleUnderline"/>
          <w:highlight w:val="cyan"/>
        </w:rPr>
        <w:t>vulnerabilities</w:t>
      </w:r>
      <w:r w:rsidRPr="009D6CD2">
        <w:rPr>
          <w:rStyle w:val="StyleUnderline"/>
        </w:rPr>
        <w:t xml:space="preserve"> in those chips</w:t>
      </w:r>
      <w:r w:rsidRPr="009D6CD2">
        <w:rPr>
          <w:sz w:val="16"/>
        </w:rPr>
        <w:t xml:space="preserve">.189 </w:t>
      </w:r>
      <w:r w:rsidRPr="009D6CD2">
        <w:rPr>
          <w:rStyle w:val="StyleUnderline"/>
        </w:rPr>
        <w:t>It is thus puzzling</w:t>
      </w:r>
      <w:r w:rsidRPr="009D6CD2">
        <w:rPr>
          <w:sz w:val="16"/>
        </w:rPr>
        <w:t xml:space="preserve"> that </w:t>
      </w:r>
      <w:r w:rsidRPr="009D6CD2">
        <w:rPr>
          <w:rStyle w:val="StyleUnderline"/>
        </w:rPr>
        <w:t>some have opposed the FTC litigation on the grounds</w:t>
      </w:r>
      <w:r w:rsidRPr="009D6CD2">
        <w:rPr>
          <w:sz w:val="16"/>
        </w:rPr>
        <w:t xml:space="preserve"> that </w:t>
      </w:r>
      <w:r w:rsidRPr="009D6CD2">
        <w:rPr>
          <w:rStyle w:val="StyleUnderline"/>
        </w:rPr>
        <w:t>it is making the United States</w:t>
      </w:r>
      <w:r w:rsidRPr="009D6CD2">
        <w:rPr>
          <w:sz w:val="16"/>
        </w:rPr>
        <w:t xml:space="preserve"> “</w:t>
      </w:r>
      <w:r w:rsidRPr="009D6CD2">
        <w:rPr>
          <w:rStyle w:val="StyleUnderline"/>
        </w:rPr>
        <w:t>less competitive in the</w:t>
      </w:r>
      <w:r w:rsidRPr="009D6CD2">
        <w:rPr>
          <w:sz w:val="16"/>
        </w:rPr>
        <w:t xml:space="preserve"> global </w:t>
      </w:r>
      <w:r w:rsidRPr="009D6CD2">
        <w:rPr>
          <w:rStyle w:val="StyleUnderline"/>
        </w:rPr>
        <w:t xml:space="preserve">5G </w:t>
      </w:r>
      <w:r w:rsidRPr="009D6CD2">
        <w:rPr>
          <w:rStyle w:val="Emphasis"/>
        </w:rPr>
        <w:t>arms race</w:t>
      </w:r>
      <w:r w:rsidRPr="009D6CD2">
        <w:rPr>
          <w:sz w:val="16"/>
        </w:rPr>
        <w:t xml:space="preserve">.”190 As one scholar explains, </w:t>
      </w:r>
      <w:r w:rsidRPr="009D6CD2">
        <w:rPr>
          <w:rStyle w:val="StyleUnderline"/>
        </w:rPr>
        <w:t>this rhetoric “</w:t>
      </w:r>
      <w:r w:rsidRPr="009D6CD2">
        <w:rPr>
          <w:rStyle w:val="Emphasis"/>
        </w:rPr>
        <w:t>smacks</w:t>
      </w:r>
      <w:r w:rsidRPr="009D6CD2">
        <w:rPr>
          <w:rStyle w:val="StyleUnderline"/>
        </w:rPr>
        <w:t xml:space="preserve"> of ‘</w:t>
      </w:r>
      <w:r w:rsidRPr="009D6CD2">
        <w:rPr>
          <w:rStyle w:val="Emphasis"/>
        </w:rPr>
        <w:t>national champion’</w:t>
      </w:r>
      <w:r w:rsidRPr="009D6CD2">
        <w:rPr>
          <w:rStyle w:val="StyleUnderline"/>
        </w:rPr>
        <w:t xml:space="preserve"> thinking” and </w:t>
      </w:r>
      <w:r w:rsidRPr="009D6CD2">
        <w:rPr>
          <w:rStyle w:val="Emphasis"/>
        </w:rPr>
        <w:t>ultimately fails</w:t>
      </w:r>
      <w:r w:rsidRPr="009D6CD2">
        <w:rPr>
          <w:rStyle w:val="StyleUnderline"/>
        </w:rPr>
        <w:t xml:space="preserve"> to ensure that “</w:t>
      </w:r>
      <w:r w:rsidRPr="009D6CD2">
        <w:rPr>
          <w:rStyle w:val="Emphasis"/>
        </w:rPr>
        <w:t>national security</w:t>
      </w:r>
      <w:r w:rsidRPr="009D6CD2">
        <w:rPr>
          <w:rStyle w:val="StyleUnderline"/>
        </w:rPr>
        <w:t xml:space="preserve"> warnings are being </w:t>
      </w:r>
      <w:r w:rsidRPr="009D6CD2">
        <w:rPr>
          <w:rStyle w:val="Emphasis"/>
        </w:rPr>
        <w:t>balanced</w:t>
      </w:r>
      <w:r w:rsidRPr="009D6CD2">
        <w:rPr>
          <w:rStyle w:val="StyleUnderline"/>
        </w:rPr>
        <w:t xml:space="preserve"> against </w:t>
      </w:r>
      <w:r w:rsidRPr="009D6CD2">
        <w:rPr>
          <w:rStyle w:val="Emphasis"/>
        </w:rPr>
        <w:t>competitive imperatives</w:t>
      </w:r>
      <w:r w:rsidRPr="009D6CD2">
        <w:rPr>
          <w:sz w:val="16"/>
        </w:rPr>
        <w:t>.”191</w:t>
      </w:r>
    </w:p>
    <w:p w14:paraId="23A07617" w14:textId="77777777" w:rsidR="0092612F" w:rsidRPr="009D6CD2" w:rsidRDefault="0092612F" w:rsidP="0092612F">
      <w:pPr>
        <w:rPr>
          <w:sz w:val="16"/>
        </w:rPr>
      </w:pPr>
      <w:r w:rsidRPr="009D6CD2">
        <w:rPr>
          <w:rStyle w:val="StyleUnderline"/>
        </w:rPr>
        <w:t>With respect to emerging information technologies</w:t>
      </w:r>
      <w:r w:rsidRPr="009D6CD2">
        <w:rPr>
          <w:sz w:val="16"/>
        </w:rPr>
        <w:t xml:space="preserve">, </w:t>
      </w:r>
      <w:r w:rsidRPr="00F862B3">
        <w:rPr>
          <w:rStyle w:val="StyleUnderline"/>
        </w:rPr>
        <w:t xml:space="preserve">policymakers should be </w:t>
      </w:r>
      <w:r w:rsidRPr="00F862B3">
        <w:rPr>
          <w:rStyle w:val="Emphasis"/>
        </w:rPr>
        <w:t>concerned</w:t>
      </w:r>
      <w:r w:rsidRPr="00F862B3">
        <w:rPr>
          <w:rStyle w:val="StyleUnderline"/>
        </w:rPr>
        <w:t xml:space="preserve"> that a leading firm could undertake</w:t>
      </w:r>
      <w:r w:rsidRPr="00F862B3">
        <w:rPr>
          <w:sz w:val="16"/>
        </w:rPr>
        <w:t xml:space="preserve"> similar </w:t>
      </w:r>
      <w:r w:rsidRPr="00F862B3">
        <w:rPr>
          <w:rStyle w:val="StyleUnderline"/>
        </w:rPr>
        <w:t xml:space="preserve">patent licensing strategies to </w:t>
      </w:r>
      <w:r w:rsidRPr="00F862B3">
        <w:rPr>
          <w:rStyle w:val="Emphasis"/>
        </w:rPr>
        <w:t>control</w:t>
      </w:r>
      <w:r w:rsidRPr="00F862B3">
        <w:rPr>
          <w:rStyle w:val="StyleUnderline"/>
        </w:rPr>
        <w:t xml:space="preserve"> the </w:t>
      </w:r>
      <w:r w:rsidRPr="00F862B3">
        <w:rPr>
          <w:rStyle w:val="Emphasis"/>
        </w:rPr>
        <w:t>market</w:t>
      </w:r>
      <w:r w:rsidRPr="009D6CD2">
        <w:rPr>
          <w:sz w:val="16"/>
        </w:rPr>
        <w:t xml:space="preserve">. Indeed, </w:t>
      </w:r>
      <w:r w:rsidRPr="009D6CD2">
        <w:rPr>
          <w:rStyle w:val="StyleUnderline"/>
        </w:rPr>
        <w:t>the district court</w:t>
      </w:r>
      <w:r w:rsidRPr="009D6CD2">
        <w:rPr>
          <w:sz w:val="16"/>
        </w:rPr>
        <w:t xml:space="preserve"> in the Qualcomm litigation </w:t>
      </w:r>
      <w:r w:rsidRPr="009D6CD2">
        <w:rPr>
          <w:rStyle w:val="StyleUnderline"/>
        </w:rPr>
        <w:t xml:space="preserve">found that </w:t>
      </w:r>
      <w:r w:rsidRPr="00BA2FBE">
        <w:rPr>
          <w:rStyle w:val="StyleUnderline"/>
          <w:highlight w:val="cyan"/>
        </w:rPr>
        <w:t xml:space="preserve">Nokia and Ericsson already “have </w:t>
      </w:r>
      <w:r w:rsidRPr="00BA2FBE">
        <w:rPr>
          <w:rStyle w:val="Emphasis"/>
          <w:highlight w:val="cyan"/>
        </w:rPr>
        <w:t>imitated</w:t>
      </w:r>
      <w:r w:rsidRPr="00BA2FBE">
        <w:rPr>
          <w:rStyle w:val="StyleUnderline"/>
          <w:highlight w:val="cyan"/>
        </w:rPr>
        <w:t xml:space="preserve"> Qualcomm</w:t>
      </w:r>
      <w:r w:rsidRPr="00F862B3">
        <w:rPr>
          <w:rStyle w:val="StyleUnderline"/>
        </w:rPr>
        <w:t>’s practice</w:t>
      </w:r>
      <w:r w:rsidRPr="009D6CD2">
        <w:rPr>
          <w:rStyle w:val="StyleUnderline"/>
        </w:rPr>
        <w:t>” because it is “</w:t>
      </w:r>
      <w:r w:rsidRPr="009D6CD2">
        <w:rPr>
          <w:rStyle w:val="Emphasis"/>
        </w:rPr>
        <w:t>more lucrative</w:t>
      </w:r>
      <w:r w:rsidRPr="009D6CD2">
        <w:rPr>
          <w:rStyle w:val="StyleUnderline"/>
        </w:rPr>
        <w:t>.”</w:t>
      </w:r>
      <w:r w:rsidRPr="009D6CD2">
        <w:rPr>
          <w:sz w:val="16"/>
        </w:rPr>
        <w:t>192</w:t>
      </w:r>
    </w:p>
    <w:p w14:paraId="5DDF0720" w14:textId="77777777" w:rsidR="0092612F" w:rsidRDefault="0092612F" w:rsidP="0092612F">
      <w:pPr>
        <w:rPr>
          <w:sz w:val="16"/>
        </w:rPr>
      </w:pPr>
    </w:p>
    <w:p w14:paraId="50214E5C" w14:textId="77777777" w:rsidR="0092612F" w:rsidRDefault="0092612F" w:rsidP="0092612F">
      <w:pPr>
        <w:pStyle w:val="Heading3"/>
      </w:pPr>
      <w:r>
        <w:lastRenderedPageBreak/>
        <w:t>1AC---Plan</w:t>
      </w:r>
    </w:p>
    <w:p w14:paraId="28C8034E" w14:textId="77777777" w:rsidR="0092612F" w:rsidRDefault="0092612F" w:rsidP="0092612F">
      <w:pPr>
        <w:pStyle w:val="Heading4"/>
        <w:rPr>
          <w:rFonts w:eastAsia="Times New Roman"/>
        </w:rPr>
      </w:pPr>
      <w:r>
        <w:rPr>
          <w:rFonts w:eastAsia="Times New Roman"/>
        </w:rPr>
        <w:t>Plan: The United States federal judiciary should substantially increase prohibitions on private sector conduct that is more restrictive of competition than reasonably necessary to enable creation of information technology standards.</w:t>
      </w:r>
    </w:p>
    <w:p w14:paraId="1C337FAF" w14:textId="77777777" w:rsidR="0092612F" w:rsidRPr="00EA7FF3" w:rsidRDefault="0092612F" w:rsidP="0092612F"/>
    <w:p w14:paraId="7EB626D3" w14:textId="77777777" w:rsidR="0092612F" w:rsidRDefault="0092612F" w:rsidP="0092612F">
      <w:pPr>
        <w:pStyle w:val="Heading3"/>
      </w:pPr>
      <w:r>
        <w:lastRenderedPageBreak/>
        <w:t>1AC---Solvency</w:t>
      </w:r>
    </w:p>
    <w:p w14:paraId="2CFC6D15" w14:textId="77777777" w:rsidR="0092612F" w:rsidRPr="00B0054E" w:rsidRDefault="0092612F" w:rsidP="0092612F">
      <w:pPr>
        <w:pStyle w:val="Heading4"/>
      </w:pPr>
      <w:r w:rsidRPr="00B0054E">
        <w:rPr>
          <w:u w:val="single"/>
        </w:rPr>
        <w:t>Solvency</w:t>
      </w:r>
      <w:r>
        <w:t>:</w:t>
      </w:r>
    </w:p>
    <w:p w14:paraId="6AF17EFD" w14:textId="77777777" w:rsidR="0092612F" w:rsidRPr="009D6CD2" w:rsidRDefault="0092612F" w:rsidP="0092612F">
      <w:pPr>
        <w:pStyle w:val="Heading4"/>
      </w:pPr>
      <w:r w:rsidRPr="009D6CD2">
        <w:t xml:space="preserve">The plan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w:t>
      </w:r>
      <w:r>
        <w:t>strikes</w:t>
      </w:r>
      <w:r w:rsidRPr="009D6CD2">
        <w:t xml:space="preserve"> the </w:t>
      </w:r>
      <w:r w:rsidRPr="009D6CD2">
        <w:rPr>
          <w:u w:val="single"/>
        </w:rPr>
        <w:t>best</w:t>
      </w:r>
      <w:r w:rsidRPr="009D6CD2">
        <w:t xml:space="preserve"> competition-innovation balance.</w:t>
      </w:r>
    </w:p>
    <w:p w14:paraId="4DA1B13C" w14:textId="77777777" w:rsidR="0092612F" w:rsidRDefault="0092612F" w:rsidP="0092612F">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4F19386B" w14:textId="77777777" w:rsidR="0092612F" w:rsidRPr="00417B6E" w:rsidRDefault="0092612F" w:rsidP="0092612F">
      <w:pPr>
        <w:rPr>
          <w:sz w:val="16"/>
          <w:szCs w:val="16"/>
        </w:rPr>
      </w:pPr>
      <w:r w:rsidRPr="00417B6E">
        <w:rPr>
          <w:sz w:val="16"/>
          <w:szCs w:val="16"/>
        </w:rPr>
        <w:t>3. Application of the Basic Legal Principles</w:t>
      </w:r>
    </w:p>
    <w:p w14:paraId="159630BF" w14:textId="77777777" w:rsidR="0092612F" w:rsidRPr="00417B6E" w:rsidRDefault="0092612F" w:rsidP="0092612F">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BA2FBE">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BA2FBE">
        <w:rPr>
          <w:rStyle w:val="StyleUnderline"/>
          <w:highlight w:val="cyan"/>
        </w:rPr>
        <w:t xml:space="preserve">is </w:t>
      </w:r>
      <w:r w:rsidRPr="00BA2FBE">
        <w:rPr>
          <w:rStyle w:val="Emphasis"/>
          <w:highlight w:val="cyan"/>
        </w:rPr>
        <w:t>permitted</w:t>
      </w:r>
      <w:r w:rsidRPr="00BA2FBE">
        <w:rPr>
          <w:sz w:val="16"/>
          <w:highlight w:val="cyan"/>
        </w:rPr>
        <w:t xml:space="preserve"> </w:t>
      </w:r>
      <w:r w:rsidRPr="00BA2FBE">
        <w:rPr>
          <w:rStyle w:val="StyleUnderline"/>
          <w:highlight w:val="cyan"/>
        </w:rPr>
        <w:t xml:space="preserve">only if it is </w:t>
      </w:r>
      <w:r w:rsidRPr="00BA2FBE">
        <w:rPr>
          <w:rStyle w:val="Emphasis"/>
          <w:highlight w:val="cyan"/>
        </w:rPr>
        <w:t>no more restrictive</w:t>
      </w:r>
      <w:r w:rsidRPr="006B7A97">
        <w:rPr>
          <w:rStyle w:val="StyleUnderline"/>
        </w:rPr>
        <w:t xml:space="preserve"> of competition </w:t>
      </w:r>
      <w:r w:rsidRPr="00BA2FBE">
        <w:rPr>
          <w:rStyle w:val="StyleUnderline"/>
          <w:highlight w:val="cyan"/>
        </w:rPr>
        <w:t xml:space="preserve">than </w:t>
      </w:r>
      <w:r w:rsidRPr="00BA2FBE">
        <w:rPr>
          <w:rStyle w:val="Emphasis"/>
          <w:highlight w:val="cyan"/>
        </w:rPr>
        <w:t>reasonably</w:t>
      </w:r>
      <w:r w:rsidRPr="00BA2FBE">
        <w:rPr>
          <w:rStyle w:val="StyleUnderline"/>
          <w:highlight w:val="cyan"/>
        </w:rPr>
        <w:t xml:space="preserve"> necessary to enable creation of</w:t>
      </w:r>
      <w:r w:rsidRPr="006B7A97">
        <w:rPr>
          <w:rStyle w:val="StyleUnderline"/>
        </w:rPr>
        <w:t xml:space="preserve"> the </w:t>
      </w:r>
      <w:r w:rsidRPr="00BA2FBE">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BA2FBE">
        <w:rPr>
          <w:rStyle w:val="StyleUnderline"/>
          <w:highlight w:val="cyan"/>
        </w:rPr>
        <w:t xml:space="preserve">an SSO that </w:t>
      </w:r>
      <w:r w:rsidRPr="00BA2FBE">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F862B3">
        <w:rPr>
          <w:rStyle w:val="StyleUnderline"/>
        </w:rPr>
        <w:t>measures to</w:t>
      </w:r>
      <w:r w:rsidRPr="00BA2FBE">
        <w:rPr>
          <w:rStyle w:val="StyleUnderline"/>
          <w:highlight w:val="cyan"/>
        </w:rPr>
        <w:t xml:space="preserve"> pre- 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BA2FBE">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F862B3">
        <w:rPr>
          <w:rStyle w:val="StyleUnderline"/>
        </w:rPr>
        <w:t xml:space="preserve">may well </w:t>
      </w:r>
      <w:r w:rsidRPr="00BA2FBE">
        <w:rPr>
          <w:rStyle w:val="Emphasis"/>
          <w:highlight w:val="cyan"/>
        </w:rPr>
        <w:t>violate</w:t>
      </w:r>
      <w:r w:rsidRPr="006B7A97">
        <w:rPr>
          <w:rStyle w:val="Emphasis"/>
        </w:rPr>
        <w:t xml:space="preserve"> Section 1</w:t>
      </w:r>
      <w:r w:rsidRPr="006B7A97">
        <w:rPr>
          <w:rStyle w:val="StyleUnderline"/>
        </w:rPr>
        <w:t xml:space="preserve"> of </w:t>
      </w:r>
      <w:r w:rsidRPr="00BA2FBE">
        <w:rPr>
          <w:rStyle w:val="StyleUnderline"/>
          <w:highlight w:val="cyan"/>
        </w:rPr>
        <w:t xml:space="preserve">the </w:t>
      </w:r>
      <w:r w:rsidRPr="00BA2FBE">
        <w:rPr>
          <w:rStyle w:val="Emphasis"/>
          <w:highlight w:val="cyan"/>
        </w:rPr>
        <w:t>Sherman Act</w:t>
      </w:r>
      <w:r w:rsidRPr="00417B6E">
        <w:rPr>
          <w:sz w:val="16"/>
        </w:rPr>
        <w:t>.</w:t>
      </w:r>
    </w:p>
    <w:p w14:paraId="3DD8DAFD" w14:textId="77777777" w:rsidR="0092612F" w:rsidRPr="00417B6E" w:rsidRDefault="0092612F" w:rsidP="0092612F">
      <w:pPr>
        <w:rPr>
          <w:sz w:val="16"/>
        </w:rPr>
      </w:pPr>
      <w:r w:rsidRPr="00417B6E">
        <w:rPr>
          <w:sz w:val="16"/>
        </w:rPr>
        <w:t xml:space="preserve">Under this principle, </w:t>
      </w:r>
      <w:r w:rsidRPr="006B7A97">
        <w:rPr>
          <w:rStyle w:val="StyleUnderline"/>
        </w:rPr>
        <w:t xml:space="preserve">SSO </w:t>
      </w:r>
      <w:r w:rsidRPr="00BA2FBE">
        <w:rPr>
          <w:rStyle w:val="StyleUnderline"/>
          <w:highlight w:val="cyan"/>
        </w:rPr>
        <w:t>procedures</w:t>
      </w:r>
      <w:r w:rsidRPr="006B7A97">
        <w:rPr>
          <w:rStyle w:val="StyleUnderline"/>
        </w:rPr>
        <w:t xml:space="preserve"> and FRAND rules </w:t>
      </w:r>
      <w:r w:rsidRPr="00BA2FBE">
        <w:rPr>
          <w:rStyle w:val="StyleUnderline"/>
          <w:highlight w:val="cyan"/>
        </w:rPr>
        <w:t xml:space="preserve">should be </w:t>
      </w:r>
      <w:r w:rsidRPr="00BA2FBE">
        <w:rPr>
          <w:rStyle w:val="Emphasis"/>
          <w:highlight w:val="cyan"/>
        </w:rPr>
        <w:t>evaluated</w:t>
      </w:r>
      <w:r w:rsidRPr="00417B6E">
        <w:rPr>
          <w:sz w:val="16"/>
        </w:rPr>
        <w:t xml:space="preserve"> </w:t>
      </w:r>
      <w:r w:rsidRPr="006B7A97">
        <w:rPr>
          <w:rStyle w:val="StyleUnderline"/>
        </w:rPr>
        <w:t xml:space="preserve">based </w:t>
      </w:r>
      <w:r w:rsidRPr="00BA2FBE">
        <w:rPr>
          <w:rStyle w:val="StyleUnderline"/>
          <w:highlight w:val="cyan"/>
        </w:rPr>
        <w:t xml:space="preserve">on whether they lead to </w:t>
      </w:r>
      <w:r w:rsidRPr="00BA2FBE">
        <w:rPr>
          <w:rStyle w:val="Emphasis"/>
          <w:highlight w:val="cyan"/>
        </w:rPr>
        <w:t>reasonable</w:t>
      </w:r>
      <w:r w:rsidRPr="006B7A97">
        <w:rPr>
          <w:rStyle w:val="StyleUnderline"/>
        </w:rPr>
        <w:t xml:space="preserve"> SEP </w:t>
      </w:r>
      <w:r w:rsidRPr="00BA2FBE">
        <w:rPr>
          <w:rStyle w:val="Emphasis"/>
          <w:highlight w:val="cyan"/>
        </w:rPr>
        <w:t>royalties</w:t>
      </w:r>
      <w:r w:rsidRPr="00417B6E">
        <w:rPr>
          <w:sz w:val="16"/>
        </w:rPr>
        <w:t xml:space="preserve">, </w:t>
      </w:r>
      <w:r w:rsidRPr="00BA2FBE">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F862B3">
        <w:rPr>
          <w:rStyle w:val="Emphasis"/>
        </w:rPr>
        <w:t>adopted</w:t>
      </w:r>
      <w:r w:rsidRPr="00F862B3">
        <w:rPr>
          <w:rStyle w:val="StyleUnderline"/>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43560050" w14:textId="77777777" w:rsidR="0092612F" w:rsidRPr="00417B6E" w:rsidRDefault="0092612F" w:rsidP="0092612F">
      <w:pPr>
        <w:rPr>
          <w:sz w:val="16"/>
        </w:rPr>
      </w:pPr>
      <w:r w:rsidRPr="00BA2FBE">
        <w:rPr>
          <w:rStyle w:val="StyleUnderline"/>
          <w:highlight w:val="cyan"/>
        </w:rPr>
        <w:t>This</w:t>
      </w:r>
      <w:r w:rsidRPr="006B7A97">
        <w:rPr>
          <w:rStyle w:val="StyleUnderline"/>
        </w:rPr>
        <w:t xml:space="preserve"> limitation </w:t>
      </w:r>
      <w:r w:rsidRPr="00BA2FBE">
        <w:rPr>
          <w:rStyle w:val="Emphasis"/>
          <w:highlight w:val="cyan"/>
        </w:rPr>
        <w:t>would not</w:t>
      </w:r>
      <w:r w:rsidRPr="00BA2FBE">
        <w:rPr>
          <w:rStyle w:val="StyleUnderline"/>
          <w:highlight w:val="cyan"/>
        </w:rPr>
        <w:t xml:space="preserve"> prevent a SEP holder from </w:t>
      </w:r>
      <w:r w:rsidRPr="00BA2FBE">
        <w:rPr>
          <w:rStyle w:val="Emphasis"/>
          <w:highlight w:val="cyan"/>
        </w:rPr>
        <w:t>proﬁting</w:t>
      </w:r>
      <w:r w:rsidRPr="00417B6E">
        <w:rPr>
          <w:sz w:val="16"/>
        </w:rPr>
        <w:t xml:space="preserve">, </w:t>
      </w:r>
      <w:r w:rsidRPr="006B7A97">
        <w:rPr>
          <w:rStyle w:val="StyleUnderline"/>
        </w:rPr>
        <w:t xml:space="preserve">perhaps </w:t>
      </w:r>
      <w:r w:rsidRPr="00F862B3">
        <w:rPr>
          <w:rStyle w:val="Emphasis"/>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BA2FBE">
        <w:rPr>
          <w:rStyle w:val="StyleUnderline"/>
          <w:highlight w:val="cyan"/>
        </w:rPr>
        <w:t xml:space="preserve">The SEP holder </w:t>
      </w:r>
      <w:r w:rsidRPr="00BA2FBE">
        <w:rPr>
          <w:rStyle w:val="Emphasis"/>
          <w:highlight w:val="cyan"/>
        </w:rPr>
        <w:t>continues</w:t>
      </w:r>
      <w:r w:rsidRPr="00BA2FBE">
        <w:rPr>
          <w:rStyle w:val="StyleUnderline"/>
          <w:highlight w:val="cyan"/>
        </w:rPr>
        <w:t xml:space="preserve"> to be </w:t>
      </w:r>
      <w:r w:rsidRPr="00BA2FBE">
        <w:rPr>
          <w:rStyle w:val="Emphasis"/>
          <w:highlight w:val="cyan"/>
        </w:rPr>
        <w:t>rewarded</w:t>
      </w:r>
      <w:r w:rsidRPr="006B7A97">
        <w:rPr>
          <w:rStyle w:val="StyleUnderline"/>
        </w:rPr>
        <w:t xml:space="preserve"> for its technology </w:t>
      </w:r>
      <w:r w:rsidRPr="00BA2FBE">
        <w:rPr>
          <w:rStyle w:val="StyleUnderline"/>
          <w:highlight w:val="cyan"/>
        </w:rPr>
        <w:t>because</w:t>
      </w:r>
      <w:r w:rsidRPr="00417B6E">
        <w:rPr>
          <w:sz w:val="16"/>
        </w:rPr>
        <w:t xml:space="preserve"> the </w:t>
      </w:r>
      <w:r w:rsidRPr="00BA2FBE">
        <w:rPr>
          <w:rStyle w:val="StyleUnderline"/>
          <w:highlight w:val="cyan"/>
        </w:rPr>
        <w:t>inclusion</w:t>
      </w:r>
      <w:r w:rsidRPr="000B1576">
        <w:rPr>
          <w:rStyle w:val="StyleUnderline"/>
        </w:rPr>
        <w:t xml:space="preserve"> of its technology</w:t>
      </w:r>
      <w:r w:rsidRPr="00417B6E">
        <w:rPr>
          <w:sz w:val="16"/>
        </w:rPr>
        <w:t xml:space="preserve"> in the standard </w:t>
      </w:r>
      <w:r w:rsidRPr="00F862B3">
        <w:rPr>
          <w:rStyle w:val="StyleUnderline"/>
        </w:rPr>
        <w:t>can</w:t>
      </w:r>
      <w:r w:rsidRPr="006B7A97">
        <w:rPr>
          <w:rStyle w:val="StyleUnderline"/>
        </w:rPr>
        <w:t xml:space="preserve"> </w:t>
      </w:r>
      <w:r w:rsidRPr="00F862B3">
        <w:rPr>
          <w:rStyle w:val="StyleUnderline"/>
          <w:highlight w:val="cyan"/>
        </w:rPr>
        <w:t>still</w:t>
      </w:r>
      <w:r w:rsidRPr="006B7A97">
        <w:rPr>
          <w:rStyle w:val="StyleUnderline"/>
        </w:rPr>
        <w:t xml:space="preserve"> </w:t>
      </w:r>
      <w:r w:rsidRPr="00F862B3">
        <w:rPr>
          <w:rStyle w:val="Emphasis"/>
        </w:rPr>
        <w:t xml:space="preserve">greatly </w:t>
      </w:r>
      <w:r w:rsidRPr="00BA2FBE">
        <w:rPr>
          <w:rStyle w:val="Emphasis"/>
          <w:highlight w:val="cyan"/>
        </w:rPr>
        <w:t>increase</w:t>
      </w:r>
      <w:r w:rsidRPr="00BA2FBE">
        <w:rPr>
          <w:rStyle w:val="StyleUnderline"/>
          <w:highlight w:val="cyan"/>
        </w:rPr>
        <w:t xml:space="preserve"> </w:t>
      </w:r>
      <w:r w:rsidRPr="00F862B3">
        <w:rPr>
          <w:rStyle w:val="StyleUnderline"/>
        </w:rPr>
        <w:t xml:space="preserve">the volume of </w:t>
      </w:r>
      <w:r w:rsidRPr="00BA2FBE">
        <w:rPr>
          <w:rStyle w:val="StyleUnderline"/>
          <w:highlight w:val="cyan"/>
        </w:rPr>
        <w:t>licensing opportunities</w:t>
      </w:r>
      <w:r w:rsidRPr="00417B6E">
        <w:rPr>
          <w:sz w:val="16"/>
        </w:rPr>
        <w:t xml:space="preserve"> available to the SEP holder.</w:t>
      </w:r>
    </w:p>
    <w:p w14:paraId="5556E630" w14:textId="77777777" w:rsidR="0092612F" w:rsidRPr="00417B6E" w:rsidRDefault="0092612F" w:rsidP="0092612F">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01C99336" w14:textId="77777777" w:rsidR="0092612F" w:rsidRPr="00417B6E" w:rsidRDefault="0092612F" w:rsidP="0092612F">
      <w:pPr>
        <w:rPr>
          <w:sz w:val="16"/>
        </w:rPr>
      </w:pPr>
      <w:r w:rsidRPr="00417B6E">
        <w:rPr>
          <w:sz w:val="16"/>
        </w:rPr>
        <w:t xml:space="preserve">First, </w:t>
      </w:r>
      <w:r w:rsidRPr="00BA2FBE">
        <w:rPr>
          <w:rStyle w:val="StyleUnderline"/>
          <w:highlight w:val="cyan"/>
        </w:rPr>
        <w:t xml:space="preserve">the plaintiff </w:t>
      </w:r>
      <w:r w:rsidRPr="00F862B3">
        <w:rPr>
          <w:rStyle w:val="StyleUnderline"/>
        </w:rPr>
        <w:t xml:space="preserve">would </w:t>
      </w:r>
      <w:r w:rsidRPr="00BA2FBE">
        <w:rPr>
          <w:rStyle w:val="StyleUnderline"/>
          <w:highlight w:val="cyan"/>
        </w:rPr>
        <w:t xml:space="preserve">have to demonstrate </w:t>
      </w:r>
      <w:r w:rsidRPr="00BA2FBE">
        <w:rPr>
          <w:rStyle w:val="Emphasis"/>
          <w:highlight w:val="cyan"/>
        </w:rPr>
        <w:t>harm</w:t>
      </w:r>
      <w:r w:rsidRPr="00BA2FBE">
        <w:rPr>
          <w:rStyle w:val="StyleUnderline"/>
          <w:highlight w:val="cyan"/>
        </w:rPr>
        <w:t xml:space="preserve"> to </w:t>
      </w:r>
      <w:r w:rsidRPr="00BA2FBE">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D2134F1" w14:textId="77777777" w:rsidR="0092612F" w:rsidRPr="00417B6E" w:rsidRDefault="0092612F" w:rsidP="0092612F">
      <w:pPr>
        <w:rPr>
          <w:sz w:val="16"/>
        </w:rPr>
      </w:pPr>
      <w:r w:rsidRPr="00417B6E">
        <w:rPr>
          <w:sz w:val="16"/>
        </w:rPr>
        <w:lastRenderedPageBreak/>
        <w:t xml:space="preserve">Second, </w:t>
      </w:r>
      <w:r w:rsidRPr="00564D5F">
        <w:rPr>
          <w:rStyle w:val="StyleUnderline"/>
        </w:rPr>
        <w:t>if the plaintiff makes the requisite showing of harm to competition</w:t>
      </w:r>
      <w:r w:rsidRPr="00417B6E">
        <w:rPr>
          <w:sz w:val="16"/>
        </w:rPr>
        <w:t xml:space="preserve">, </w:t>
      </w:r>
      <w:r w:rsidRPr="00BA2FBE">
        <w:rPr>
          <w:rStyle w:val="StyleUnderline"/>
          <w:highlight w:val="cyan"/>
        </w:rPr>
        <w:t xml:space="preserve">the </w:t>
      </w:r>
      <w:r w:rsidRPr="00BA2FBE">
        <w:rPr>
          <w:rStyle w:val="Emphasis"/>
          <w:highlight w:val="cyan"/>
        </w:rPr>
        <w:t>defendant(s)</w:t>
      </w:r>
      <w:r w:rsidRPr="00BA2FBE">
        <w:rPr>
          <w:rStyle w:val="StyleUnderline"/>
          <w:highlight w:val="cyan"/>
        </w:rPr>
        <w:t xml:space="preserve"> would </w:t>
      </w:r>
      <w:r w:rsidRPr="00F862B3">
        <w:rPr>
          <w:rStyle w:val="StyleUnderline"/>
        </w:rPr>
        <w:t>then</w:t>
      </w:r>
      <w:r w:rsidRPr="00564D5F">
        <w:rPr>
          <w:rStyle w:val="StyleUnderline"/>
        </w:rPr>
        <w:t xml:space="preserve"> </w:t>
      </w:r>
      <w:r w:rsidRPr="00C70166">
        <w:rPr>
          <w:rStyle w:val="StyleUnderline"/>
          <w:highlight w:val="cyan"/>
        </w:rPr>
        <w:t xml:space="preserve">have to show </w:t>
      </w:r>
      <w:r w:rsidRPr="00C70166">
        <w:rPr>
          <w:rStyle w:val="StyleUnderline"/>
        </w:rPr>
        <w:t xml:space="preserve">some </w:t>
      </w:r>
      <w:r w:rsidRPr="00BA2FBE">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6DF8CF7A" w14:textId="77777777" w:rsidR="0092612F" w:rsidRPr="00417B6E" w:rsidRDefault="0092612F" w:rsidP="0092612F">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BA2FBE">
        <w:rPr>
          <w:rStyle w:val="StyleUnderline"/>
          <w:highlight w:val="cyan"/>
        </w:rPr>
        <w:t>the plaintiff would have to show</w:t>
      </w:r>
      <w:r w:rsidRPr="00564D5F">
        <w:rPr>
          <w:rStyle w:val="StyleUnderline"/>
        </w:rPr>
        <w:t xml:space="preserve"> that </w:t>
      </w:r>
      <w:r w:rsidRPr="00BA2FBE">
        <w:rPr>
          <w:rStyle w:val="StyleUnderline"/>
          <w:highlight w:val="cyan"/>
        </w:rPr>
        <w:t xml:space="preserve">the SSO could </w:t>
      </w:r>
      <w:r w:rsidRPr="00C70166">
        <w:rPr>
          <w:rStyle w:val="StyleUnderline"/>
        </w:rPr>
        <w:t xml:space="preserve">have </w:t>
      </w:r>
      <w:r w:rsidRPr="00BA2FBE">
        <w:rPr>
          <w:rStyle w:val="StyleUnderline"/>
          <w:highlight w:val="cyan"/>
        </w:rPr>
        <w:t>use</w:t>
      </w:r>
      <w:r w:rsidRPr="00C70166">
        <w:rPr>
          <w:rStyle w:val="StyleUnderline"/>
        </w:rPr>
        <w:t>d</w:t>
      </w:r>
      <w:r w:rsidRPr="00564D5F">
        <w:rPr>
          <w:rStyle w:val="StyleUnderline"/>
        </w:rPr>
        <w:t xml:space="preserve"> available</w:t>
      </w:r>
      <w:r w:rsidRPr="00417B6E">
        <w:rPr>
          <w:sz w:val="16"/>
        </w:rPr>
        <w:t xml:space="preserve">, </w:t>
      </w:r>
      <w:r w:rsidRPr="00564D5F">
        <w:rPr>
          <w:rStyle w:val="StyleUnderline"/>
        </w:rPr>
        <w:t xml:space="preserve">reasonable </w:t>
      </w:r>
      <w:r w:rsidRPr="00BA2FBE">
        <w:rPr>
          <w:rStyle w:val="Emphasis"/>
          <w:highlight w:val="cyan"/>
        </w:rPr>
        <w:t>alternatives</w:t>
      </w:r>
      <w:r w:rsidRPr="00BA2FBE">
        <w:rPr>
          <w:rStyle w:val="StyleUnderline"/>
          <w:highlight w:val="cyan"/>
        </w:rPr>
        <w:t xml:space="preserve"> to realize</w:t>
      </w:r>
      <w:r w:rsidRPr="00417B6E">
        <w:rPr>
          <w:sz w:val="16"/>
        </w:rPr>
        <w:t xml:space="preserve"> the </w:t>
      </w:r>
      <w:r w:rsidRPr="00BA2FBE">
        <w:rPr>
          <w:rStyle w:val="Emphasis"/>
          <w:highlight w:val="cyan"/>
        </w:rPr>
        <w:t>efficiency beneﬁts</w:t>
      </w:r>
      <w:r w:rsidRPr="00BA2FBE">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BA2FBE">
        <w:rPr>
          <w:rStyle w:val="StyleUnderline"/>
          <w:highlight w:val="cyan"/>
        </w:rPr>
        <w:t xml:space="preserve">competitive </w:t>
      </w:r>
      <w:r w:rsidRPr="00BA2FBE">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D3C6890" w14:textId="77777777" w:rsidR="0092612F" w:rsidRPr="00417B6E" w:rsidRDefault="0092612F" w:rsidP="0092612F">
      <w:pPr>
        <w:rPr>
          <w:sz w:val="16"/>
        </w:rPr>
      </w:pPr>
      <w:r w:rsidRPr="00417B6E">
        <w:rPr>
          <w:sz w:val="16"/>
        </w:rPr>
        <w:t xml:space="preserve">Fourth, </w:t>
      </w:r>
      <w:r w:rsidRPr="00BA2FBE">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1845639" w14:textId="77777777" w:rsidR="0092612F" w:rsidRPr="00417B6E" w:rsidRDefault="0092612F" w:rsidP="0092612F">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1CEC9091" w14:textId="77777777" w:rsidR="0092612F" w:rsidRPr="00417B6E" w:rsidRDefault="0092612F" w:rsidP="0092612F">
      <w:pPr>
        <w:rPr>
          <w:sz w:val="16"/>
        </w:rPr>
      </w:pPr>
      <w:r w:rsidRPr="00BA2FBE">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C70166">
        <w:rPr>
          <w:rStyle w:val="StyleUnderline"/>
        </w:rPr>
        <w:t xml:space="preserve">a </w:t>
      </w:r>
      <w:r w:rsidRPr="00C70166">
        <w:rPr>
          <w:rStyle w:val="Emphasis"/>
        </w:rPr>
        <w:t>variety</w:t>
      </w:r>
      <w:r w:rsidRPr="00C70166">
        <w:rPr>
          <w:rStyle w:val="StyleUnderline"/>
        </w:rPr>
        <w:t xml:space="preserve"> of </w:t>
      </w:r>
      <w:r w:rsidRPr="00C70166">
        <w:rPr>
          <w:rStyle w:val="Emphasis"/>
        </w:rPr>
        <w:t xml:space="preserve">possible </w:t>
      </w:r>
      <w:r w:rsidRPr="00BA2FBE">
        <w:rPr>
          <w:rStyle w:val="Emphasis"/>
          <w:highlight w:val="cyan"/>
        </w:rPr>
        <w:t>remedies</w:t>
      </w:r>
      <w:r w:rsidRPr="006B7A97">
        <w:rPr>
          <w:rStyle w:val="StyleUnderline"/>
        </w:rPr>
        <w:t xml:space="preserve"> if the plaintiff prevails</w:t>
      </w:r>
      <w:r w:rsidRPr="00417B6E">
        <w:rPr>
          <w:sz w:val="16"/>
        </w:rPr>
        <w:t xml:space="preserve">. </w:t>
      </w:r>
      <w:r w:rsidRPr="00BA2FBE">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BA2FBE">
        <w:rPr>
          <w:rStyle w:val="StyleUnderline"/>
          <w:highlight w:val="cyan"/>
        </w:rPr>
        <w:t xml:space="preserve">would be </w:t>
      </w:r>
      <w:r w:rsidRPr="00BA2FBE">
        <w:rPr>
          <w:rStyle w:val="Emphasis"/>
          <w:highlight w:val="cyan"/>
        </w:rPr>
        <w:t>entitled</w:t>
      </w:r>
      <w:r w:rsidRPr="00BA2FBE">
        <w:rPr>
          <w:rStyle w:val="StyleUnderline"/>
          <w:highlight w:val="cyan"/>
        </w:rPr>
        <w:t xml:space="preserve"> to </w:t>
      </w:r>
      <w:r w:rsidRPr="00BA2FBE">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BA2FBE">
        <w:rPr>
          <w:rStyle w:val="StyleUnderline"/>
          <w:highlight w:val="cyan"/>
        </w:rPr>
        <w:t>If the unlawful SSO conduct is</w:t>
      </w:r>
      <w:r w:rsidRPr="00564D5F">
        <w:rPr>
          <w:rStyle w:val="StyleUnderline"/>
        </w:rPr>
        <w:t xml:space="preserve"> regarded as the </w:t>
      </w:r>
      <w:r w:rsidRPr="00BA2FBE">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BA2FBE">
        <w:rPr>
          <w:rStyle w:val="StyleUnderline"/>
          <w:highlight w:val="cyan"/>
        </w:rPr>
        <w:t xml:space="preserve">members would be </w:t>
      </w:r>
      <w:r w:rsidRPr="00BA2FBE">
        <w:rPr>
          <w:rStyle w:val="Emphasis"/>
          <w:highlight w:val="cyan"/>
        </w:rPr>
        <w:t>jointly</w:t>
      </w:r>
      <w:r w:rsidRPr="00BA2FBE">
        <w:rPr>
          <w:rStyle w:val="StyleUnderline"/>
          <w:highlight w:val="cyan"/>
        </w:rPr>
        <w:t xml:space="preserve"> </w:t>
      </w:r>
      <w:r w:rsidRPr="00C70166">
        <w:rPr>
          <w:rStyle w:val="StyleUnderline"/>
        </w:rPr>
        <w:t xml:space="preserve">and </w:t>
      </w:r>
      <w:r w:rsidRPr="00C70166">
        <w:rPr>
          <w:rStyle w:val="Emphasis"/>
        </w:rPr>
        <w:t xml:space="preserve">severally </w:t>
      </w:r>
      <w:r w:rsidRPr="00BA2FBE">
        <w:rPr>
          <w:rStyle w:val="Emphasis"/>
          <w:highlight w:val="cyan"/>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BA2FBE">
        <w:rPr>
          <w:rStyle w:val="StyleUnderline"/>
          <w:highlight w:val="cyan"/>
        </w:rPr>
        <w:t>the court might order</w:t>
      </w:r>
      <w:r w:rsidRPr="00564D5F">
        <w:rPr>
          <w:rStyle w:val="StyleUnderline"/>
        </w:rPr>
        <w:t xml:space="preserve"> the </w:t>
      </w:r>
      <w:r w:rsidRPr="00BA2FBE">
        <w:rPr>
          <w:rStyle w:val="StyleUnderline"/>
          <w:highlight w:val="cyan"/>
        </w:rPr>
        <w:t>parties to</w:t>
      </w:r>
      <w:r w:rsidRPr="00564D5F">
        <w:rPr>
          <w:rStyle w:val="StyleUnderline"/>
        </w:rPr>
        <w:t xml:space="preserve"> attempt to </w:t>
      </w:r>
      <w:r w:rsidRPr="00BA2FBE">
        <w:rPr>
          <w:rStyle w:val="StyleUnderline"/>
          <w:highlight w:val="cyan"/>
        </w:rPr>
        <w:t>negotiate a rule</w:t>
      </w:r>
      <w:r w:rsidRPr="00564D5F">
        <w:rPr>
          <w:rStyle w:val="StyleUnderline"/>
        </w:rPr>
        <w:t xml:space="preserve"> or policy </w:t>
      </w:r>
      <w:r w:rsidRPr="00BA2FBE">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3A72C592" w14:textId="77777777" w:rsidR="0092612F" w:rsidRPr="009D6CD2" w:rsidRDefault="0092612F" w:rsidP="0092612F"/>
    <w:p w14:paraId="60124309" w14:textId="77777777" w:rsidR="0092612F" w:rsidRPr="009D6CD2" w:rsidRDefault="0092612F" w:rsidP="0092612F">
      <w:pPr>
        <w:pStyle w:val="Heading4"/>
      </w:pPr>
      <w:r w:rsidRPr="009D6CD2">
        <w:lastRenderedPageBreak/>
        <w:t xml:space="preserve">Threatening antitrust liability </w:t>
      </w:r>
      <w:r>
        <w:rPr>
          <w:u w:val="single"/>
        </w:rPr>
        <w:t>lures</w:t>
      </w:r>
      <w:r w:rsidRPr="009D6CD2">
        <w:rPr>
          <w:u w:val="single"/>
        </w:rPr>
        <w:t xml:space="preserve"> SSO’s</w:t>
      </w:r>
      <w:r w:rsidRPr="009D6CD2">
        <w:t xml:space="preserve"> into adopting best practices.</w:t>
      </w:r>
    </w:p>
    <w:p w14:paraId="37A297AC" w14:textId="77777777" w:rsidR="0092612F" w:rsidRPr="009D6CD2" w:rsidRDefault="0092612F" w:rsidP="0092612F">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73A16E6F" w14:textId="77777777" w:rsidR="0092612F" w:rsidRPr="009D6CD2" w:rsidRDefault="0092612F" w:rsidP="0092612F">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BA2FBE">
        <w:rPr>
          <w:rStyle w:val="StyleUnderline"/>
          <w:highlight w:val="cyan"/>
        </w:rPr>
        <w:t>If SSOs set clear</w:t>
      </w:r>
      <w:r w:rsidRPr="00BA2FBE">
        <w:rPr>
          <w:sz w:val="16"/>
          <w:highlight w:val="cyan"/>
        </w:rPr>
        <w:t xml:space="preserve">, </w:t>
      </w:r>
      <w:r w:rsidRPr="00BA2FBE">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BA2FBE">
        <w:rPr>
          <w:rStyle w:val="StyleUnderline"/>
          <w:highlight w:val="cyan"/>
        </w:rPr>
        <w:t xml:space="preserve">there should be </w:t>
      </w:r>
      <w:r w:rsidRPr="00BA2FBE">
        <w:rPr>
          <w:rStyle w:val="Emphasis"/>
          <w:highlight w:val="cyan"/>
        </w:rPr>
        <w:t>little</w:t>
      </w:r>
      <w:r w:rsidRPr="00BA2FBE">
        <w:rPr>
          <w:rStyle w:val="StyleUnderline"/>
          <w:highlight w:val="cyan"/>
        </w:rPr>
        <w:t xml:space="preserve"> or </w:t>
      </w:r>
      <w:r w:rsidRPr="00BA2FBE">
        <w:rPr>
          <w:rStyle w:val="Emphasis"/>
          <w:highlight w:val="cyan"/>
        </w:rPr>
        <w:t>no need</w:t>
      </w:r>
      <w:r w:rsidRPr="00BA2FBE">
        <w:rPr>
          <w:rStyle w:val="StyleUnderline"/>
          <w:highlight w:val="cyan"/>
        </w:rPr>
        <w:t xml:space="preserve"> for </w:t>
      </w:r>
      <w:r w:rsidRPr="00BA2FBE">
        <w:rPr>
          <w:rStyle w:val="Emphasis"/>
          <w:highlight w:val="cyan"/>
        </w:rPr>
        <w:t>antitrust</w:t>
      </w:r>
      <w:r w:rsidRPr="00BA2FBE">
        <w:rPr>
          <w:rStyle w:val="StyleUnderline"/>
          <w:highlight w:val="cyan"/>
        </w:rPr>
        <w:t xml:space="preserve"> to </w:t>
      </w:r>
      <w:r w:rsidRPr="00BA2FBE">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BA2FBE">
        <w:rPr>
          <w:rStyle w:val="StyleUnderline"/>
          <w:highlight w:val="cyan"/>
        </w:rPr>
        <w:t>rules</w:t>
      </w:r>
      <w:r w:rsidRPr="009D6CD2">
        <w:rPr>
          <w:rStyle w:val="StyleUnderline"/>
        </w:rPr>
        <w:t xml:space="preserve"> we have described </w:t>
      </w:r>
      <w:r w:rsidRPr="00BA2FBE">
        <w:rPr>
          <w:rStyle w:val="StyleUnderline"/>
          <w:highlight w:val="cyan"/>
        </w:rPr>
        <w:t xml:space="preserve">are </w:t>
      </w:r>
      <w:r w:rsidRPr="00BA2FBE">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13168712" w14:textId="77777777" w:rsidR="0092612F" w:rsidRPr="009D6CD2" w:rsidRDefault="0092612F" w:rsidP="0092612F">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BA2FBE">
        <w:rPr>
          <w:rStyle w:val="StyleUnderline"/>
          <w:highlight w:val="cyan"/>
        </w:rPr>
        <w:t xml:space="preserve">the </w:t>
      </w:r>
      <w:r w:rsidRPr="00BA2FBE">
        <w:rPr>
          <w:rStyle w:val="Emphasis"/>
          <w:highlight w:val="cyan"/>
        </w:rPr>
        <w:t>promise</w:t>
      </w:r>
      <w:r w:rsidRPr="00BA2FBE">
        <w:rPr>
          <w:rStyle w:val="StyleUnderline"/>
          <w:highlight w:val="cyan"/>
        </w:rPr>
        <w:t xml:space="preserve"> of </w:t>
      </w:r>
      <w:r w:rsidRPr="00BA2FBE">
        <w:rPr>
          <w:rStyle w:val="Emphasis"/>
          <w:highlight w:val="cyan"/>
        </w:rPr>
        <w:t>avoiding</w:t>
      </w:r>
      <w:r w:rsidRPr="009D6CD2">
        <w:rPr>
          <w:rStyle w:val="StyleUnderline"/>
        </w:rPr>
        <w:t xml:space="preserve"> the risk of </w:t>
      </w:r>
      <w:r w:rsidRPr="00BA2FBE">
        <w:rPr>
          <w:rStyle w:val="Emphasis"/>
          <w:highlight w:val="cyan"/>
        </w:rPr>
        <w:t>antitrust liability</w:t>
      </w:r>
      <w:r w:rsidRPr="00BA2FBE">
        <w:rPr>
          <w:rStyle w:val="StyleUnderline"/>
          <w:highlight w:val="cyan"/>
        </w:rPr>
        <w:t xml:space="preserve"> will be a </w:t>
      </w:r>
      <w:r w:rsidRPr="00BA2FBE">
        <w:rPr>
          <w:rStyle w:val="Emphasis"/>
          <w:highlight w:val="cyan"/>
        </w:rPr>
        <w:t>powerful incentive</w:t>
      </w:r>
      <w:r w:rsidRPr="00BA2FBE">
        <w:rPr>
          <w:rStyle w:val="StyleUnderline"/>
          <w:highlight w:val="cyan"/>
        </w:rPr>
        <w:t xml:space="preserve"> for</w:t>
      </w:r>
      <w:r w:rsidRPr="009D6CD2">
        <w:rPr>
          <w:rStyle w:val="StyleUnderline"/>
        </w:rPr>
        <w:t xml:space="preserve"> both </w:t>
      </w:r>
      <w:r w:rsidRPr="00BA2FBE">
        <w:rPr>
          <w:rStyle w:val="StyleUnderline"/>
          <w:highlight w:val="cyan"/>
        </w:rPr>
        <w:t xml:space="preserve">SSOs and patent owners to </w:t>
      </w:r>
      <w:r w:rsidRPr="00BA2FBE">
        <w:rPr>
          <w:rStyle w:val="Emphasis"/>
          <w:highlight w:val="cyan"/>
        </w:rPr>
        <w:t>adopt</w:t>
      </w:r>
      <w:r w:rsidRPr="009D6CD2">
        <w:rPr>
          <w:rStyle w:val="StyleUnderline"/>
        </w:rPr>
        <w:t xml:space="preserve"> the </w:t>
      </w:r>
      <w:r w:rsidRPr="00BA2FBE">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BA2FBE">
        <w:rPr>
          <w:rStyle w:val="StyleUnderline"/>
          <w:highlight w:val="cyan"/>
        </w:rPr>
        <w:t xml:space="preserve">it might also lure </w:t>
      </w:r>
      <w:r w:rsidRPr="00BA2FBE">
        <w:rPr>
          <w:rStyle w:val="Emphasis"/>
          <w:highlight w:val="cyan"/>
        </w:rPr>
        <w:t>patentees</w:t>
      </w:r>
      <w:r w:rsidRPr="00BA2FBE">
        <w:rPr>
          <w:rStyle w:val="StyleUnderline"/>
          <w:highlight w:val="cyan"/>
        </w:rPr>
        <w:t xml:space="preserve"> to </w:t>
      </w:r>
      <w:r w:rsidRPr="00BA2FBE">
        <w:rPr>
          <w:rStyle w:val="Emphasis"/>
          <w:highlight w:val="cyan"/>
        </w:rPr>
        <w:t>implement</w:t>
      </w:r>
      <w:r w:rsidRPr="009D6CD2">
        <w:rPr>
          <w:rStyle w:val="StyleUnderline"/>
        </w:rPr>
        <w:t xml:space="preserve"> those </w:t>
      </w:r>
      <w:r w:rsidRPr="00BA2FBE">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624882FF" w14:textId="77777777" w:rsidR="0092612F" w:rsidRPr="009D6CD2" w:rsidRDefault="0092612F" w:rsidP="0092612F">
      <w:pPr>
        <w:rPr>
          <w:rStyle w:val="Emphasis"/>
        </w:rPr>
      </w:pPr>
    </w:p>
    <w:p w14:paraId="12D65917" w14:textId="77777777" w:rsidR="0092612F" w:rsidRPr="009D6CD2" w:rsidRDefault="0092612F" w:rsidP="0092612F">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442482C6" w14:textId="77777777" w:rsidR="0092612F" w:rsidRPr="009D6CD2" w:rsidRDefault="0092612F" w:rsidP="0092612F">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5" w:history="1">
        <w:r w:rsidRPr="009D6CD2">
          <w:rPr>
            <w:rStyle w:val="Hyperlink"/>
          </w:rPr>
          <w:t>https://www-cdn.law.stanford.edu/wp-content/uploads/2018/05/How-Antitrust-Law-Can-Make-FRAND-Commitments-More-Effective.pdf</w:t>
        </w:r>
      </w:hyperlink>
      <w:r w:rsidRPr="009D6CD2">
        <w:t>)</w:t>
      </w:r>
    </w:p>
    <w:p w14:paraId="47B9C158" w14:textId="77777777" w:rsidR="0092612F" w:rsidRPr="009D6CD2" w:rsidRDefault="0092612F" w:rsidP="0092612F">
      <w:pPr>
        <w:rPr>
          <w:sz w:val="16"/>
          <w:szCs w:val="16"/>
        </w:rPr>
      </w:pPr>
      <w:r w:rsidRPr="009D6CD2">
        <w:rPr>
          <w:sz w:val="16"/>
          <w:szCs w:val="16"/>
        </w:rPr>
        <w:t>2. Why Antitrust Enforcement Is Necessary</w:t>
      </w:r>
    </w:p>
    <w:p w14:paraId="3C3B1786" w14:textId="77777777" w:rsidR="0092612F" w:rsidRPr="009D6CD2" w:rsidRDefault="0092612F" w:rsidP="0092612F">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BA2FBE">
        <w:rPr>
          <w:rStyle w:val="StyleUnderline"/>
          <w:highlight w:val="cyan"/>
        </w:rPr>
        <w:t xml:space="preserve">SSOs </w:t>
      </w:r>
      <w:r w:rsidRPr="00BA2FBE">
        <w:rPr>
          <w:rStyle w:val="Emphasis"/>
          <w:highlight w:val="cyan"/>
        </w:rPr>
        <w:t>cannot</w:t>
      </w:r>
      <w:r w:rsidRPr="009D6CD2">
        <w:rPr>
          <w:rStyle w:val="StyleUnderline"/>
        </w:rPr>
        <w:t xml:space="preserve"> in general </w:t>
      </w:r>
      <w:r w:rsidRPr="00BA2FBE">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42023F41" w14:textId="77777777" w:rsidR="0092612F" w:rsidRPr="009D6CD2" w:rsidRDefault="0092612F" w:rsidP="0092612F">
      <w:pPr>
        <w:rPr>
          <w:rStyle w:val="StyleUnderline"/>
        </w:rPr>
      </w:pPr>
      <w:r w:rsidRPr="009D6CD2">
        <w:rPr>
          <w:sz w:val="16"/>
        </w:rPr>
        <w:lastRenderedPageBreak/>
        <w:t xml:space="preserve">First, the </w:t>
      </w:r>
      <w:r w:rsidRPr="00690D45">
        <w:rPr>
          <w:rStyle w:val="StyleUnderline"/>
        </w:rPr>
        <w:t xml:space="preserve">SSO </w:t>
      </w:r>
      <w:r w:rsidRPr="00BA2FBE">
        <w:rPr>
          <w:rStyle w:val="StyleUnderline"/>
          <w:highlight w:val="cyan"/>
        </w:rPr>
        <w:t xml:space="preserve">members </w:t>
      </w:r>
      <w:r w:rsidRPr="00BB7DEC">
        <w:rPr>
          <w:rStyle w:val="Emphasis"/>
        </w:rPr>
        <w:t xml:space="preserve">collectively </w:t>
      </w:r>
      <w:r w:rsidRPr="00BA2FBE">
        <w:rPr>
          <w:rStyle w:val="Emphasis"/>
          <w:highlight w:val="cyan"/>
        </w:rPr>
        <w:t>have an interest</w:t>
      </w:r>
      <w:r w:rsidRPr="00BA2FBE">
        <w:rPr>
          <w:rStyle w:val="StyleUnderline"/>
          <w:highlight w:val="cyan"/>
        </w:rPr>
        <w:t xml:space="preserve"> in permitting SEP holders to charge </w:t>
      </w:r>
      <w:proofErr w:type="spellStart"/>
      <w:r w:rsidRPr="00BA2FBE">
        <w:rPr>
          <w:rStyle w:val="StyleUnderline"/>
          <w:highlight w:val="cyan"/>
        </w:rPr>
        <w:t>supracompetitive</w:t>
      </w:r>
      <w:proofErr w:type="spellEnd"/>
      <w:r w:rsidRPr="00BA2FBE">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BA2FBE">
        <w:rPr>
          <w:rStyle w:val="StyleUnderline"/>
          <w:highlight w:val="cyan"/>
        </w:rPr>
        <w:t>Doing so</w:t>
      </w:r>
      <w:r w:rsidRPr="009D6CD2">
        <w:rPr>
          <w:rStyle w:val="StyleUnderline"/>
        </w:rPr>
        <w:t xml:space="preserve"> will </w:t>
      </w:r>
      <w:r w:rsidRPr="00BA2FBE">
        <w:rPr>
          <w:rStyle w:val="StyleUnderline"/>
          <w:highlight w:val="cyan"/>
        </w:rPr>
        <w:t>enable</w:t>
      </w:r>
      <w:r w:rsidRPr="009D6CD2">
        <w:rPr>
          <w:rStyle w:val="StyleUnderline"/>
        </w:rPr>
        <w:t xml:space="preserve"> the </w:t>
      </w:r>
      <w:r w:rsidRPr="00BA2FBE">
        <w:rPr>
          <w:rStyle w:val="StyleUnderline"/>
          <w:highlight w:val="cyan"/>
        </w:rPr>
        <w:t xml:space="preserve">members </w:t>
      </w:r>
      <w:r w:rsidRPr="00BA2FBE">
        <w:rPr>
          <w:rStyle w:val="Emphasis"/>
          <w:highlight w:val="cyan"/>
        </w:rPr>
        <w:t>in aggregate</w:t>
      </w:r>
      <w:r w:rsidRPr="00BA2FBE">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BA2FBE">
        <w:rPr>
          <w:rStyle w:val="StyleUnderline"/>
          <w:highlight w:val="cyan"/>
        </w:rPr>
        <w:t>generate</w:t>
      </w:r>
      <w:r w:rsidRPr="00690D45">
        <w:rPr>
          <w:rStyle w:val="StyleUnderline"/>
        </w:rPr>
        <w:t xml:space="preserve"> </w:t>
      </w:r>
      <w:r w:rsidRPr="00690D45">
        <w:rPr>
          <w:rStyle w:val="Emphasis"/>
        </w:rPr>
        <w:t xml:space="preserve">increased </w:t>
      </w:r>
      <w:r w:rsidRPr="00BA2FBE">
        <w:rPr>
          <w:rStyle w:val="Emphasis"/>
          <w:highlight w:val="cyan"/>
        </w:rPr>
        <w:t>profits</w:t>
      </w:r>
      <w:r w:rsidRPr="00690D45">
        <w:rPr>
          <w:rStyle w:val="StyleUnderline"/>
        </w:rPr>
        <w:t xml:space="preserve"> that in theory could be </w:t>
      </w:r>
      <w:r w:rsidRPr="00BA2FBE">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BA2FBE">
        <w:rPr>
          <w:rStyle w:val="StyleUnderline"/>
          <w:highlight w:val="cyan"/>
        </w:rPr>
        <w:t xml:space="preserve">the outcome will be </w:t>
      </w:r>
      <w:r w:rsidRPr="00BA2FBE">
        <w:rPr>
          <w:rStyle w:val="Emphasis"/>
          <w:highlight w:val="cyan"/>
        </w:rPr>
        <w:t>just as bad</w:t>
      </w:r>
      <w:r w:rsidRPr="00690D45">
        <w:rPr>
          <w:rStyle w:val="StyleUnderline"/>
        </w:rPr>
        <w:t xml:space="preserve"> for consumers </w:t>
      </w:r>
      <w:r w:rsidRPr="00BA2FBE">
        <w:rPr>
          <w:rStyle w:val="StyleUnderline"/>
          <w:highlight w:val="cyan"/>
        </w:rPr>
        <w:t>as if</w:t>
      </w:r>
      <w:r w:rsidRPr="009D6CD2">
        <w:rPr>
          <w:rStyle w:val="StyleUnderline"/>
        </w:rPr>
        <w:t xml:space="preserve"> the </w:t>
      </w:r>
      <w:r w:rsidRPr="00BA2FBE">
        <w:rPr>
          <w:rStyle w:val="StyleUnderline"/>
          <w:highlight w:val="cyan"/>
        </w:rPr>
        <w:t xml:space="preserve">members agreed to </w:t>
      </w:r>
      <w:r w:rsidRPr="00BA2FBE">
        <w:rPr>
          <w:rStyle w:val="Emphasis"/>
          <w:highlight w:val="cyan"/>
        </w:rPr>
        <w:t>fix downstream prices</w:t>
      </w:r>
      <w:r w:rsidRPr="00BA2FBE">
        <w:rPr>
          <w:sz w:val="16"/>
          <w:highlight w:val="cyan"/>
        </w:rPr>
        <w:t>.</w:t>
      </w:r>
      <w:r w:rsidRPr="000B1576">
        <w:rPr>
          <w:sz w:val="16"/>
        </w:rPr>
        <w:t>75</w:t>
      </w:r>
      <w:r w:rsidRPr="00BA2FBE">
        <w:rPr>
          <w:sz w:val="16"/>
          <w:highlight w:val="cyan"/>
        </w:rPr>
        <w:t xml:space="preserve"> </w:t>
      </w:r>
      <w:r w:rsidRPr="00BA2FBE">
        <w:rPr>
          <w:rStyle w:val="StyleUnderline"/>
          <w:highlight w:val="cyan"/>
        </w:rPr>
        <w:t xml:space="preserve">The </w:t>
      </w:r>
      <w:r w:rsidRPr="00BA2FBE">
        <w:rPr>
          <w:rStyle w:val="Emphasis"/>
          <w:highlight w:val="cyan"/>
        </w:rPr>
        <w:t>fundamental problem</w:t>
      </w:r>
      <w:r w:rsidRPr="00BA2FBE">
        <w:rPr>
          <w:rStyle w:val="StyleUnderline"/>
          <w:highlight w:val="cyan"/>
        </w:rPr>
        <w:t xml:space="preserve"> is</w:t>
      </w:r>
      <w:r w:rsidRPr="009D6CD2">
        <w:rPr>
          <w:rStyle w:val="StyleUnderline"/>
        </w:rPr>
        <w:t xml:space="preserve"> that </w:t>
      </w:r>
      <w:r w:rsidRPr="009D6CD2">
        <w:rPr>
          <w:rStyle w:val="Emphasis"/>
        </w:rPr>
        <w:t xml:space="preserve">final </w:t>
      </w:r>
      <w:r w:rsidRPr="00BA2FBE">
        <w:rPr>
          <w:rStyle w:val="Emphasis"/>
          <w:highlight w:val="cyan"/>
        </w:rPr>
        <w:t>consumers</w:t>
      </w:r>
      <w:r w:rsidRPr="00BA2FBE">
        <w:rPr>
          <w:rStyle w:val="StyleUnderline"/>
          <w:highlight w:val="cyan"/>
        </w:rPr>
        <w:t xml:space="preserve"> are </w:t>
      </w:r>
      <w:r w:rsidRPr="00BA2FBE">
        <w:rPr>
          <w:rStyle w:val="Emphasis"/>
          <w:highlight w:val="cyan"/>
        </w:rPr>
        <w:t>not at the table</w:t>
      </w:r>
      <w:r w:rsidRPr="009D6CD2">
        <w:rPr>
          <w:rStyle w:val="StyleUnderline"/>
        </w:rPr>
        <w:t xml:space="preserve"> when the SSO rules are negotiated.</w:t>
      </w:r>
    </w:p>
    <w:p w14:paraId="6B4176B4" w14:textId="77777777" w:rsidR="0092612F" w:rsidRPr="009D6CD2" w:rsidRDefault="0092612F" w:rsidP="0092612F">
      <w:pPr>
        <w:rPr>
          <w:sz w:val="16"/>
        </w:rPr>
      </w:pPr>
      <w:r w:rsidRPr="009D6CD2">
        <w:rPr>
          <w:sz w:val="16"/>
        </w:rPr>
        <w:t xml:space="preserve">Second, </w:t>
      </w:r>
      <w:r w:rsidRPr="00BA2FBE">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BA2FBE">
        <w:rPr>
          <w:rStyle w:val="StyleUnderline"/>
          <w:highlight w:val="cyan"/>
        </w:rPr>
        <w:t>will</w:t>
      </w:r>
      <w:r w:rsidRPr="009D6CD2">
        <w:rPr>
          <w:rStyle w:val="StyleUnderline"/>
        </w:rPr>
        <w:t xml:space="preserve"> likely </w:t>
      </w:r>
      <w:r w:rsidRPr="00690D45">
        <w:rPr>
          <w:rStyle w:val="StyleUnderline"/>
        </w:rPr>
        <w:t xml:space="preserve">be able to </w:t>
      </w:r>
      <w:r w:rsidRPr="00BA2FBE">
        <w:rPr>
          <w:rStyle w:val="Emphasis"/>
          <w:highlight w:val="cyan"/>
        </w:rPr>
        <w:t>block the adoption</w:t>
      </w:r>
      <w:r w:rsidRPr="00BA2FBE">
        <w:rPr>
          <w:rStyle w:val="StyleUnderline"/>
          <w:highlight w:val="cyan"/>
        </w:rPr>
        <w:t xml:space="preserve"> of</w:t>
      </w:r>
      <w:r w:rsidRPr="009D6CD2">
        <w:rPr>
          <w:rStyle w:val="StyleUnderline"/>
        </w:rPr>
        <w:t xml:space="preserve"> </w:t>
      </w:r>
      <w:r w:rsidRPr="009D6CD2">
        <w:rPr>
          <w:rStyle w:val="Emphasis"/>
        </w:rPr>
        <w:t xml:space="preserve">fully </w:t>
      </w:r>
      <w:r w:rsidRPr="00BA2FBE">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973CC47" w14:textId="77777777" w:rsidR="0092612F" w:rsidRPr="009D6CD2" w:rsidRDefault="0092612F" w:rsidP="0092612F">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BA2FBE">
        <w:rPr>
          <w:rStyle w:val="StyleUnderline"/>
          <w:highlight w:val="cyan"/>
        </w:rPr>
        <w:t xml:space="preserve">implementers </w:t>
      </w:r>
      <w:r w:rsidRPr="00690D45">
        <w:rPr>
          <w:rStyle w:val="StyleUnderline"/>
        </w:rPr>
        <w:t xml:space="preserve">may </w:t>
      </w:r>
      <w:r w:rsidRPr="00BA2FBE">
        <w:rPr>
          <w:rStyle w:val="StyleUnderline"/>
          <w:highlight w:val="cyan"/>
        </w:rPr>
        <w:t xml:space="preserve">have </w:t>
      </w:r>
      <w:r w:rsidRPr="00BA2FBE">
        <w:rPr>
          <w:rStyle w:val="Emphasis"/>
          <w:highlight w:val="cyan"/>
        </w:rPr>
        <w:t>mixed incentives</w:t>
      </w:r>
      <w:r w:rsidRPr="00BA2FBE">
        <w:rPr>
          <w:sz w:val="16"/>
          <w:highlight w:val="cyan"/>
        </w:rPr>
        <w:t xml:space="preserve"> </w:t>
      </w:r>
      <w:r w:rsidRPr="00BA2FBE">
        <w:rPr>
          <w:rStyle w:val="StyleUnderline"/>
          <w:highlight w:val="cyan"/>
        </w:rPr>
        <w:t>if they</w:t>
      </w:r>
      <w:r w:rsidRPr="009D6CD2">
        <w:rPr>
          <w:rStyle w:val="StyleUnderline"/>
        </w:rPr>
        <w:t xml:space="preserve"> also </w:t>
      </w:r>
      <w:r w:rsidRPr="00BA2FBE">
        <w:rPr>
          <w:rStyle w:val="StyleUnderline"/>
          <w:highlight w:val="cyan"/>
        </w:rPr>
        <w:t>own SEPs</w:t>
      </w:r>
      <w:r w:rsidRPr="00BA2FBE">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7A70A76A" w14:textId="77777777" w:rsidR="0092612F" w:rsidRPr="009D6CD2" w:rsidRDefault="0092612F" w:rsidP="0092612F">
      <w:pPr>
        <w:rPr>
          <w:sz w:val="16"/>
        </w:rPr>
      </w:pPr>
      <w:r w:rsidRPr="009D6CD2">
        <w:rPr>
          <w:sz w:val="16"/>
        </w:rPr>
        <w:t xml:space="preserve">Fourth, </w:t>
      </w:r>
      <w:r w:rsidRPr="00BA2FBE">
        <w:rPr>
          <w:rStyle w:val="StyleUnderline"/>
          <w:highlight w:val="cyan"/>
        </w:rPr>
        <w:t xml:space="preserve">even SSO members that are </w:t>
      </w:r>
      <w:r w:rsidRPr="00BA2FBE">
        <w:rPr>
          <w:rStyle w:val="Emphasis"/>
          <w:highlight w:val="cyan"/>
        </w:rPr>
        <w:t>downstream implementers</w:t>
      </w:r>
      <w:r w:rsidRPr="009D6CD2">
        <w:rPr>
          <w:rStyle w:val="StyleUnderline"/>
        </w:rPr>
        <w:t xml:space="preserve"> and own few</w:t>
      </w:r>
      <w:r w:rsidRPr="009D6CD2">
        <w:rPr>
          <w:sz w:val="16"/>
        </w:rPr>
        <w:t xml:space="preserve">, if any, </w:t>
      </w:r>
      <w:r w:rsidRPr="009D6CD2">
        <w:rPr>
          <w:rStyle w:val="StyleUnderline"/>
        </w:rPr>
        <w:t xml:space="preserve">SEPs </w:t>
      </w:r>
      <w:r w:rsidRPr="00BA2FBE">
        <w:rPr>
          <w:rStyle w:val="StyleUnderline"/>
          <w:highlight w:val="cyan"/>
        </w:rPr>
        <w:t xml:space="preserve">may have only a </w:t>
      </w:r>
      <w:r w:rsidRPr="00BA2FBE">
        <w:rPr>
          <w:rStyle w:val="Emphasis"/>
          <w:highlight w:val="cyan"/>
        </w:rPr>
        <w:t>modest interest</w:t>
      </w:r>
      <w:r w:rsidRPr="00BA2FBE">
        <w:rPr>
          <w:rStyle w:val="StyleUnderline"/>
          <w:highlight w:val="cyan"/>
        </w:rPr>
        <w:t xml:space="preserve"> in promoting</w:t>
      </w:r>
      <w:r w:rsidRPr="009D6CD2">
        <w:rPr>
          <w:rStyle w:val="StyleUnderline"/>
        </w:rPr>
        <w:t xml:space="preserve"> effective </w:t>
      </w:r>
      <w:r w:rsidRPr="00BA2FBE">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BA2FBE">
        <w:rPr>
          <w:rStyle w:val="StyleUnderline"/>
          <w:highlight w:val="cyan"/>
        </w:rPr>
        <w:t>all</w:t>
      </w:r>
      <w:r w:rsidRPr="00690D45">
        <w:rPr>
          <w:rStyle w:val="StyleUnderline"/>
        </w:rPr>
        <w:t xml:space="preserve"> of them </w:t>
      </w:r>
      <w:r w:rsidRPr="00BA2FBE">
        <w:rPr>
          <w:rStyle w:val="StyleUnderline"/>
          <w:highlight w:val="cyan"/>
        </w:rPr>
        <w:t xml:space="preserve">will face </w:t>
      </w:r>
      <w:r w:rsidRPr="00BA2FBE">
        <w:rPr>
          <w:rStyle w:val="Emphasis"/>
          <w:highlight w:val="cyan"/>
        </w:rPr>
        <w:t>increased licensing costs</w:t>
      </w:r>
      <w:r w:rsidRPr="00BA2FBE">
        <w:rPr>
          <w:sz w:val="16"/>
          <w:highlight w:val="cyan"/>
        </w:rPr>
        <w:t xml:space="preserve">, </w:t>
      </w:r>
      <w:r w:rsidRPr="00BA2FBE">
        <w:rPr>
          <w:rStyle w:val="StyleUnderline"/>
          <w:highlight w:val="cyan"/>
        </w:rPr>
        <w:t>and</w:t>
      </w:r>
      <w:r w:rsidRPr="009D6CD2">
        <w:rPr>
          <w:sz w:val="16"/>
        </w:rPr>
        <w:t xml:space="preserve"> therefore </w:t>
      </w:r>
      <w:r w:rsidRPr="009D6CD2">
        <w:rPr>
          <w:rStyle w:val="StyleUnderline"/>
        </w:rPr>
        <w:t xml:space="preserve">will likely </w:t>
      </w:r>
      <w:r w:rsidRPr="00BA2FBE">
        <w:rPr>
          <w:rStyle w:val="StyleUnderline"/>
          <w:highlight w:val="cyan"/>
        </w:rPr>
        <w:t xml:space="preserve">be able to </w:t>
      </w:r>
      <w:r w:rsidRPr="00BA2FBE">
        <w:rPr>
          <w:rStyle w:val="Emphasis"/>
          <w:highlight w:val="cyan"/>
        </w:rPr>
        <w:t>pass on</w:t>
      </w:r>
      <w:r w:rsidRPr="009D6CD2">
        <w:rPr>
          <w:rStyle w:val="StyleUnderline"/>
        </w:rPr>
        <w:t xml:space="preserve"> most or all of the </w:t>
      </w:r>
      <w:r w:rsidRPr="00BA2FBE">
        <w:rPr>
          <w:rStyle w:val="Emphasis"/>
          <w:highlight w:val="cyan"/>
        </w:rPr>
        <w:t>increased costs</w:t>
      </w:r>
      <w:r w:rsidRPr="00BA2FBE">
        <w:rPr>
          <w:rStyle w:val="StyleUnderline"/>
          <w:highlight w:val="cyan"/>
        </w:rPr>
        <w:t xml:space="preserve"> to</w:t>
      </w:r>
      <w:r w:rsidRPr="009D6CD2">
        <w:rPr>
          <w:rStyle w:val="StyleUnderline"/>
        </w:rPr>
        <w:t xml:space="preserve"> their </w:t>
      </w:r>
      <w:r w:rsidRPr="00BA2FBE">
        <w:rPr>
          <w:rStyle w:val="StyleUnderline"/>
          <w:highlight w:val="cyan"/>
        </w:rPr>
        <w:t>customers</w:t>
      </w:r>
      <w:r w:rsidRPr="009D6CD2">
        <w:rPr>
          <w:sz w:val="16"/>
        </w:rPr>
        <w:t xml:space="preserve">.77 Furthermore, </w:t>
      </w:r>
      <w:r w:rsidRPr="00BA2FBE">
        <w:rPr>
          <w:rStyle w:val="StyleUnderline"/>
          <w:highlight w:val="cyan"/>
        </w:rPr>
        <w:t>these</w:t>
      </w:r>
      <w:r w:rsidRPr="009D6CD2">
        <w:rPr>
          <w:rStyle w:val="StyleUnderline"/>
        </w:rPr>
        <w:t xml:space="preserve"> implementers </w:t>
      </w:r>
      <w:r w:rsidRPr="00BA2FBE">
        <w:rPr>
          <w:rStyle w:val="StyleUnderline"/>
          <w:highlight w:val="cyan"/>
        </w:rPr>
        <w:t>might not be</w:t>
      </w:r>
      <w:r w:rsidRPr="009D6CD2">
        <w:rPr>
          <w:rStyle w:val="StyleUnderline"/>
        </w:rPr>
        <w:t xml:space="preserve"> </w:t>
      </w:r>
      <w:r w:rsidRPr="009D6CD2">
        <w:rPr>
          <w:rStyle w:val="Emphasis"/>
        </w:rPr>
        <w:t xml:space="preserve">especially </w:t>
      </w:r>
      <w:r w:rsidRPr="00BA2FBE">
        <w:rPr>
          <w:rStyle w:val="Emphasis"/>
          <w:highlight w:val="cyan"/>
        </w:rPr>
        <w:t>active</w:t>
      </w:r>
      <w:r w:rsidRPr="00BA2FBE">
        <w:rPr>
          <w:rStyle w:val="StyleUnderline"/>
          <w:highlight w:val="cyan"/>
        </w:rPr>
        <w:t xml:space="preserve"> or </w:t>
      </w:r>
      <w:r w:rsidRPr="00BA2FBE">
        <w:rPr>
          <w:rStyle w:val="Emphasis"/>
          <w:highlight w:val="cyan"/>
        </w:rPr>
        <w:t>effective</w:t>
      </w:r>
      <w:r w:rsidRPr="009D6CD2">
        <w:rPr>
          <w:rStyle w:val="StyleUnderline"/>
        </w:rPr>
        <w:t xml:space="preserve"> in the standard-setting process </w:t>
      </w:r>
      <w:r w:rsidRPr="00BA2FBE">
        <w:rPr>
          <w:rStyle w:val="StyleUnderline"/>
          <w:highlight w:val="cyan"/>
        </w:rPr>
        <w:t xml:space="preserve">for </w:t>
      </w:r>
      <w:r w:rsidRPr="00BA2FBE">
        <w:rPr>
          <w:rStyle w:val="Emphasis"/>
          <w:highlight w:val="cyan"/>
        </w:rPr>
        <w:t>free-riding</w:t>
      </w:r>
      <w:r w:rsidRPr="00BA2FBE">
        <w:rPr>
          <w:rStyle w:val="StyleUnderline"/>
          <w:highlight w:val="cyan"/>
        </w:rPr>
        <w:t xml:space="preserve"> or </w:t>
      </w:r>
      <w:r w:rsidRPr="00BA2FBE">
        <w:rPr>
          <w:rStyle w:val="Emphasis"/>
          <w:highlight w:val="cyan"/>
        </w:rPr>
        <w:t>public-good</w:t>
      </w:r>
      <w:r w:rsidRPr="00BA2FBE">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09CEDAE6" w14:textId="7BD899B5" w:rsidR="0092612F" w:rsidRPr="0092612F" w:rsidRDefault="0092612F" w:rsidP="0092612F">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BA2FBE">
        <w:rPr>
          <w:rStyle w:val="StyleUnderline"/>
          <w:highlight w:val="cyan"/>
        </w:rPr>
        <w:t>SSOs have made</w:t>
      </w:r>
      <w:r w:rsidRPr="009D6CD2">
        <w:rPr>
          <w:rStyle w:val="StyleUnderline"/>
        </w:rPr>
        <w:t xml:space="preserve"> almost </w:t>
      </w:r>
      <w:r w:rsidRPr="00BA2FBE">
        <w:rPr>
          <w:rStyle w:val="Emphasis"/>
          <w:highlight w:val="cyan"/>
        </w:rPr>
        <w:t>no effort</w:t>
      </w:r>
      <w:r w:rsidRPr="00BA2FBE">
        <w:rPr>
          <w:rStyle w:val="StyleUnderline"/>
          <w:highlight w:val="cyan"/>
        </w:rPr>
        <w:t xml:space="preserve"> to enforce</w:t>
      </w:r>
      <w:r w:rsidRPr="00690D45">
        <w:rPr>
          <w:rStyle w:val="StyleUnderline"/>
        </w:rPr>
        <w:t xml:space="preserve"> their </w:t>
      </w:r>
      <w:r w:rsidRPr="00BA2FBE">
        <w:rPr>
          <w:rStyle w:val="StyleUnderline"/>
          <w:highlight w:val="cyan"/>
        </w:rPr>
        <w:t>FRAND</w:t>
      </w:r>
      <w:r w:rsidRPr="00690D45">
        <w:rPr>
          <w:rStyle w:val="StyleUnderline"/>
        </w:rPr>
        <w:t xml:space="preserve"> rules </w:t>
      </w:r>
      <w:r w:rsidRPr="00BA2FBE">
        <w:rPr>
          <w:rStyle w:val="StyleUnderline"/>
          <w:highlight w:val="cyan"/>
        </w:rPr>
        <w:t>and have</w:t>
      </w:r>
      <w:r w:rsidRPr="009D6CD2">
        <w:rPr>
          <w:sz w:val="16"/>
        </w:rPr>
        <w:t xml:space="preserve">, instead, </w:t>
      </w:r>
      <w:r w:rsidRPr="00BA2FBE">
        <w:rPr>
          <w:rStyle w:val="Emphasis"/>
          <w:highlight w:val="cyan"/>
        </w:rPr>
        <w:t>left enforcement</w:t>
      </w:r>
      <w:r w:rsidRPr="00BA2FBE">
        <w:rPr>
          <w:rStyle w:val="StyleUnderline"/>
          <w:highlight w:val="cyan"/>
        </w:rPr>
        <w:t xml:space="preserve"> efforts to </w:t>
      </w:r>
      <w:r w:rsidRPr="00BA2FBE">
        <w:rPr>
          <w:rStyle w:val="Emphasis"/>
          <w:highlight w:val="cyan"/>
        </w:rPr>
        <w:t>others</w:t>
      </w:r>
      <w:r w:rsidRPr="009D6CD2">
        <w:rPr>
          <w:sz w:val="16"/>
        </w:rPr>
        <w:t>.80 This evidence raises serious doubts about the effectiveness of the existing FRAND rules in preventing ex post opportunism.</w:t>
      </w:r>
    </w:p>
    <w:p w14:paraId="0D3CCF50" w14:textId="42923BED" w:rsidR="0092612F" w:rsidRDefault="0092612F" w:rsidP="0092612F">
      <w:pPr>
        <w:pStyle w:val="Heading1"/>
      </w:pPr>
      <w:r>
        <w:lastRenderedPageBreak/>
        <w:t>2AC</w:t>
      </w:r>
    </w:p>
    <w:p w14:paraId="04C47C42" w14:textId="6D23B0A6" w:rsidR="00493356" w:rsidRDefault="00493356" w:rsidP="00493356">
      <w:pPr>
        <w:pStyle w:val="Heading2"/>
      </w:pPr>
      <w:r>
        <w:lastRenderedPageBreak/>
        <w:t>ADVANTAGE---INNOVATION</w:t>
      </w:r>
    </w:p>
    <w:p w14:paraId="3794B33A" w14:textId="77777777" w:rsidR="00493356" w:rsidRDefault="00493356" w:rsidP="00493356">
      <w:pPr>
        <w:pStyle w:val="Heading3"/>
      </w:pPr>
      <w:r>
        <w:lastRenderedPageBreak/>
        <w:t>2AC</w:t>
      </w:r>
      <w:proofErr w:type="gramStart"/>
      <w:r>
        <w:t>---!---</w:t>
      </w:r>
      <w:proofErr w:type="gramEnd"/>
      <w:r>
        <w:t>Democracy</w:t>
      </w:r>
    </w:p>
    <w:p w14:paraId="5EAC8B5A" w14:textId="77777777" w:rsidR="00493356" w:rsidRPr="00451CE9" w:rsidRDefault="00493356" w:rsidP="00493356">
      <w:pPr>
        <w:pStyle w:val="Heading4"/>
      </w:pPr>
      <w:r>
        <w:t>Backsliding creates a confluence of escalatory factors---state collapse, civil war, WMD terrorism---that’s Diamond.</w:t>
      </w:r>
    </w:p>
    <w:p w14:paraId="1C6AE499" w14:textId="77777777" w:rsidR="00493356" w:rsidRDefault="00493356" w:rsidP="00493356">
      <w:pPr>
        <w:pStyle w:val="Heading3"/>
      </w:pPr>
      <w:r>
        <w:lastRenderedPageBreak/>
        <w:t>2AC</w:t>
      </w:r>
      <w:proofErr w:type="gramStart"/>
      <w:r>
        <w:t>---!---</w:t>
      </w:r>
      <w:proofErr w:type="gramEnd"/>
      <w:r>
        <w:t>Warming</w:t>
      </w:r>
    </w:p>
    <w:p w14:paraId="4BD08072" w14:textId="62559569" w:rsidR="00493356" w:rsidRDefault="00493356" w:rsidP="00493356">
      <w:pPr>
        <w:pStyle w:val="Heading4"/>
      </w:pPr>
      <w:r w:rsidRPr="002B6AA1">
        <w:t xml:space="preserve">Warming causes extinction---adverse weather, drought, famine, and heat stroke threaten planetary habitability---that’s </w:t>
      </w:r>
      <w:proofErr w:type="spellStart"/>
      <w:r w:rsidRPr="002B6AA1">
        <w:t>Huseien</w:t>
      </w:r>
      <w:proofErr w:type="spellEnd"/>
      <w:r w:rsidRPr="002B6AA1">
        <w:t xml:space="preserve">. </w:t>
      </w:r>
    </w:p>
    <w:p w14:paraId="17D1DCD7" w14:textId="61A7800E" w:rsidR="008F6523" w:rsidRDefault="008F6523" w:rsidP="00666263">
      <w:pPr>
        <w:pStyle w:val="Heading3"/>
      </w:pPr>
      <w:r>
        <w:lastRenderedPageBreak/>
        <w:t>AT: Patent Innovation now</w:t>
      </w:r>
    </w:p>
    <w:p w14:paraId="71E89384" w14:textId="361CC49C" w:rsidR="008F6523" w:rsidRPr="008F6523" w:rsidRDefault="008F6523" w:rsidP="008F6523">
      <w:r>
        <w:t>Patent innovation in general is not our impact, there is less innovation in 5G now</w:t>
      </w:r>
    </w:p>
    <w:p w14:paraId="0851CDFE" w14:textId="1DF6957F" w:rsidR="00666263" w:rsidRDefault="00666263" w:rsidP="00666263">
      <w:pPr>
        <w:pStyle w:val="Heading3"/>
      </w:pPr>
      <w:r>
        <w:lastRenderedPageBreak/>
        <w:t>AT: SSOs Work</w:t>
      </w:r>
    </w:p>
    <w:p w14:paraId="264D625D" w14:textId="2430FAEE" w:rsidR="00666263" w:rsidRDefault="00666263" w:rsidP="00666263">
      <w:pPr>
        <w:pStyle w:val="Heading4"/>
      </w:pPr>
      <w:r>
        <w:t xml:space="preserve">AFF </w:t>
      </w:r>
      <w:proofErr w:type="spellStart"/>
      <w:r>
        <w:t>ev</w:t>
      </w:r>
      <w:proofErr w:type="spellEnd"/>
    </w:p>
    <w:p w14:paraId="01C341E9" w14:textId="77777777" w:rsidR="00666263" w:rsidRPr="00D60C79" w:rsidRDefault="00666263" w:rsidP="00666263">
      <w:pPr>
        <w:rPr>
          <w:rStyle w:val="Emphasis"/>
          <w:b w:val="0"/>
          <w:iCs w:val="0"/>
        </w:rPr>
      </w:pPr>
      <w:r w:rsidRPr="00D60C79">
        <w:t xml:space="preserve">Michael A. </w:t>
      </w:r>
      <w:r w:rsidRPr="00D60C79">
        <w:rPr>
          <w:rStyle w:val="Style13ptBold"/>
        </w:rPr>
        <w:t>Carrier 3</w:t>
      </w:r>
      <w:r w:rsidRPr="00D60C79">
        <w:t xml:space="preserve">. </w:t>
      </w:r>
      <w:r>
        <w:t>Assistant Professor at the Rutgers University School of Law-Camden</w:t>
      </w:r>
      <w:r w:rsidRPr="00D60C79">
        <w:t xml:space="preserve">. "Why Antitrust Should Defer to the Intellectual Property Rules of Standard-Setting Organizations: A Commentary on Teece &amp; Sherry." </w:t>
      </w:r>
      <w:r>
        <w:t>Minnesota Law Review</w:t>
      </w:r>
      <w:r w:rsidRPr="00D60C79">
        <w:t xml:space="preserve">. </w:t>
      </w:r>
      <w:r>
        <w:t>2003</w:t>
      </w:r>
      <w:r w:rsidRPr="00D60C79">
        <w:t>. https://www.researchgate.net/publication/228171398_Why_Antitrust_Should_Defer_to_the_Intellectual_Property_Rules_of_Standard-Setting_Organizations_A_Commentary_on_Teece_Sherry</w:t>
      </w:r>
    </w:p>
    <w:p w14:paraId="3AC43CFE" w14:textId="77777777" w:rsidR="00666263" w:rsidRPr="00BD4672" w:rsidRDefault="00666263" w:rsidP="00666263">
      <w:pPr>
        <w:rPr>
          <w:sz w:val="16"/>
          <w:szCs w:val="16"/>
        </w:rPr>
      </w:pPr>
      <w:r w:rsidRPr="00BD4672">
        <w:rPr>
          <w:sz w:val="16"/>
          <w:szCs w:val="16"/>
        </w:rPr>
        <w:t xml:space="preserve">B. SSO RULES RESTRICTING INTELLECTUAL PROPERTY </w:t>
      </w:r>
    </w:p>
    <w:p w14:paraId="1564C2B5" w14:textId="77777777" w:rsidR="00666263" w:rsidRPr="00BD4672" w:rsidRDefault="00666263" w:rsidP="00666263">
      <w:pPr>
        <w:rPr>
          <w:sz w:val="16"/>
        </w:rPr>
      </w:pPr>
      <w:r w:rsidRPr="00452359">
        <w:rPr>
          <w:rStyle w:val="StyleUnderline"/>
          <w:highlight w:val="cyan"/>
        </w:rPr>
        <w:t>SSO</w:t>
      </w:r>
      <w:r w:rsidRPr="00C05AB3">
        <w:rPr>
          <w:rStyle w:val="StyleUnderline"/>
        </w:rPr>
        <w:t xml:space="preserve"> </w:t>
      </w:r>
      <w:r w:rsidRPr="00BD4672">
        <w:rPr>
          <w:sz w:val="16"/>
        </w:rPr>
        <w:t>search, disclosure, and licensing</w:t>
      </w:r>
      <w:r w:rsidRPr="00C05AB3">
        <w:rPr>
          <w:rStyle w:val="StyleUnderline"/>
        </w:rPr>
        <w:t xml:space="preserve"> rules</w:t>
      </w:r>
      <w:r w:rsidRPr="00BD4672">
        <w:rPr>
          <w:sz w:val="16"/>
        </w:rPr>
        <w:t xml:space="preserve"> do not have direct adverse effects on competition, such as harming consumers or raising price.  Rather, they </w:t>
      </w:r>
      <w:r w:rsidRPr="00C05AB3">
        <w:rPr>
          <w:rStyle w:val="StyleUnderline"/>
        </w:rPr>
        <w:t xml:space="preserve">have </w:t>
      </w:r>
      <w:r w:rsidRPr="00452359">
        <w:rPr>
          <w:rStyle w:val="StyleUnderline"/>
          <w:highlight w:val="cyan"/>
        </w:rPr>
        <w:t>significant procompetitive justifications</w:t>
      </w:r>
      <w:r w:rsidRPr="00C05AB3">
        <w:rPr>
          <w:rStyle w:val="StyleUnderline"/>
        </w:rPr>
        <w:t>.</w:t>
      </w:r>
      <w:r w:rsidRPr="00BD4672">
        <w:rPr>
          <w:sz w:val="16"/>
        </w:rPr>
        <w:t xml:space="preserve"> </w:t>
      </w:r>
    </w:p>
    <w:p w14:paraId="558E497B" w14:textId="77777777" w:rsidR="00666263" w:rsidRPr="00BD4672" w:rsidRDefault="00666263" w:rsidP="00666263">
      <w:pPr>
        <w:rPr>
          <w:sz w:val="16"/>
        </w:rPr>
      </w:pPr>
      <w:r w:rsidRPr="00452359">
        <w:rPr>
          <w:rStyle w:val="StyleUnderline"/>
          <w:highlight w:val="cyan"/>
        </w:rPr>
        <w:t>Search rules</w:t>
      </w:r>
      <w:r w:rsidRPr="00BD4672">
        <w:rPr>
          <w:sz w:val="16"/>
        </w:rPr>
        <w:t xml:space="preserve"> merely </w:t>
      </w:r>
      <w:r w:rsidRPr="00452359">
        <w:rPr>
          <w:rStyle w:val="StyleUnderline"/>
          <w:highlight w:val="cyan"/>
        </w:rPr>
        <w:t>require</w:t>
      </w:r>
      <w:r w:rsidRPr="00C05AB3">
        <w:rPr>
          <w:rStyle w:val="StyleUnderline"/>
        </w:rPr>
        <w:t xml:space="preserve"> SSO members to </w:t>
      </w:r>
      <w:r w:rsidRPr="00452359">
        <w:rPr>
          <w:rStyle w:val="StyleUnderline"/>
          <w:highlight w:val="cyan"/>
        </w:rPr>
        <w:t>search for IP</w:t>
      </w:r>
      <w:r w:rsidRPr="00C05AB3">
        <w:rPr>
          <w:rStyle w:val="StyleUnderline"/>
        </w:rPr>
        <w:t xml:space="preserve"> that might read on a standard, an obligation that does not lead to anticompetitive effects</w:t>
      </w:r>
      <w:r w:rsidRPr="00BD4672">
        <w:rPr>
          <w:sz w:val="16"/>
        </w:rPr>
        <w:t>.</w:t>
      </w:r>
      <w:proofErr w:type="gramStart"/>
      <w:r w:rsidRPr="00BD4672">
        <w:rPr>
          <w:sz w:val="16"/>
        </w:rPr>
        <w:t xml:space="preserve">82  </w:t>
      </w:r>
      <w:r w:rsidRPr="00C05AB3">
        <w:rPr>
          <w:rStyle w:val="StyleUnderline"/>
        </w:rPr>
        <w:t>Disclosure</w:t>
      </w:r>
      <w:proofErr w:type="gramEnd"/>
      <w:r w:rsidRPr="00C05AB3">
        <w:rPr>
          <w:rStyle w:val="StyleUnderline"/>
        </w:rPr>
        <w:t xml:space="preserve"> rules provide</w:t>
      </w:r>
      <w:r w:rsidRPr="00BD4672">
        <w:rPr>
          <w:sz w:val="16"/>
        </w:rPr>
        <w:t xml:space="preserve"> useful </w:t>
      </w:r>
      <w:r w:rsidRPr="00C05AB3">
        <w:rPr>
          <w:rStyle w:val="StyleUnderline"/>
        </w:rPr>
        <w:t>information</w:t>
      </w:r>
      <w:r w:rsidRPr="00BD4672">
        <w:rPr>
          <w:sz w:val="16"/>
        </w:rPr>
        <w:t xml:space="preserve"> to members </w:t>
      </w:r>
      <w:r w:rsidRPr="00C05AB3">
        <w:rPr>
          <w:rStyle w:val="StyleUnderline"/>
        </w:rPr>
        <w:t>deciding on a standard</w:t>
      </w:r>
      <w:r w:rsidRPr="00BD4672">
        <w:rPr>
          <w:sz w:val="16"/>
        </w:rPr>
        <w:t xml:space="preserve">.  In particular, they inform the members of the SSO of the intellectual property that would be implicated by the selection of certain standards.  Disclosure rules, again, differ from </w:t>
      </w:r>
      <w:proofErr w:type="spellStart"/>
      <w:r w:rsidRPr="00BD4672">
        <w:rPr>
          <w:sz w:val="16"/>
        </w:rPr>
        <w:t>informationsharing</w:t>
      </w:r>
      <w:proofErr w:type="spellEnd"/>
      <w:r w:rsidRPr="00BD4672">
        <w:rPr>
          <w:sz w:val="16"/>
        </w:rPr>
        <w:t xml:space="preserve"> arrangements that have warranted antitrust scrutiny.</w:t>
      </w:r>
      <w:proofErr w:type="gramStart"/>
      <w:r w:rsidRPr="00BD4672">
        <w:rPr>
          <w:sz w:val="16"/>
        </w:rPr>
        <w:t>83  For</w:t>
      </w:r>
      <w:proofErr w:type="gramEnd"/>
      <w:r w:rsidRPr="00BD4672">
        <w:rPr>
          <w:sz w:val="16"/>
        </w:rPr>
        <w:t xml:space="preserve"> rather than abetting the sharing among competitors of sensitive price information that reduces competition, </w:t>
      </w:r>
      <w:r w:rsidRPr="00C05AB3">
        <w:rPr>
          <w:rStyle w:val="StyleUnderline"/>
        </w:rPr>
        <w:t>the information produced by such rules prevents the strategic hiding and ex post exploiting of IP</w:t>
      </w:r>
      <w:r w:rsidRPr="00BD4672">
        <w:rPr>
          <w:sz w:val="16"/>
        </w:rPr>
        <w:t xml:space="preserve">, activity that serves no legitimate purpose. </w:t>
      </w:r>
    </w:p>
    <w:p w14:paraId="4EA5E892" w14:textId="77777777" w:rsidR="00666263" w:rsidRPr="00BD4672" w:rsidRDefault="00666263" w:rsidP="00666263">
      <w:pPr>
        <w:rPr>
          <w:sz w:val="16"/>
        </w:rPr>
      </w:pPr>
      <w:r w:rsidRPr="00452359">
        <w:rPr>
          <w:rStyle w:val="StyleUnderline"/>
          <w:highlight w:val="cyan"/>
        </w:rPr>
        <w:t>Licensing rules are</w:t>
      </w:r>
      <w:r w:rsidRPr="00BD4672">
        <w:rPr>
          <w:sz w:val="16"/>
        </w:rPr>
        <w:t xml:space="preserve"> even more </w:t>
      </w:r>
      <w:r w:rsidRPr="00452359">
        <w:rPr>
          <w:rStyle w:val="StyleUnderline"/>
          <w:highlight w:val="cyan"/>
        </w:rPr>
        <w:t xml:space="preserve">critical in </w:t>
      </w:r>
      <w:r w:rsidRPr="00452359">
        <w:rPr>
          <w:rStyle w:val="Emphasis"/>
          <w:highlight w:val="cyan"/>
        </w:rPr>
        <w:t>avoiding the holdup probl</w:t>
      </w:r>
      <w:r w:rsidRPr="00C05AB3">
        <w:rPr>
          <w:rStyle w:val="Emphasis"/>
        </w:rPr>
        <w:t>em</w:t>
      </w:r>
      <w:r w:rsidRPr="00C05AB3">
        <w:rPr>
          <w:rStyle w:val="StyleUnderline"/>
        </w:rPr>
        <w:t xml:space="preserve"> of patentees imposing onerous licensing terms after the adoption of the standard.</w:t>
      </w:r>
      <w:r w:rsidRPr="00BD4672">
        <w:rPr>
          <w:sz w:val="16"/>
        </w:rPr>
        <w:t xml:space="preserve">  </w:t>
      </w:r>
      <w:r w:rsidRPr="00C05AB3">
        <w:rPr>
          <w:rStyle w:val="StyleUnderline"/>
        </w:rPr>
        <w:t>They thus offer a significant pro-competitive justification</w:t>
      </w:r>
      <w:r w:rsidRPr="00BD4672">
        <w:rPr>
          <w:sz w:val="16"/>
        </w:rPr>
        <w:t xml:space="preserve"> by avoiding a potential bottleneck and contributing to the creation of a product that might not otherwise exist.  Such </w:t>
      </w:r>
      <w:r w:rsidRPr="00C05AB3">
        <w:rPr>
          <w:rStyle w:val="StyleUnderline"/>
        </w:rPr>
        <w:t>rules bear some resemblance to other</w:t>
      </w:r>
      <w:r w:rsidRPr="00BD4672">
        <w:rPr>
          <w:sz w:val="16"/>
        </w:rPr>
        <w:t xml:space="preserve"> types of </w:t>
      </w:r>
      <w:r w:rsidRPr="00C05AB3">
        <w:rPr>
          <w:rStyle w:val="StyleUnderline"/>
        </w:rPr>
        <w:t>activity that</w:t>
      </w:r>
      <w:r w:rsidRPr="00BD4672">
        <w:rPr>
          <w:sz w:val="16"/>
        </w:rPr>
        <w:t xml:space="preserve"> have </w:t>
      </w:r>
      <w:r w:rsidRPr="00C05AB3">
        <w:rPr>
          <w:rStyle w:val="StyleUnderline"/>
        </w:rPr>
        <w:t>received substantial antitrust deference</w:t>
      </w:r>
      <w:r w:rsidRPr="00BD4672">
        <w:rPr>
          <w:sz w:val="16"/>
        </w:rPr>
        <w:t xml:space="preserve">: (1) a blanket music license allowing the sale of rights to hundreds of copyrighted musical compositions, thereby reducing transaction costs84 and (2) cross-license agreements and patent pools, which resolve patent bottlenecks among owners of blocking patents that otherwise could unilaterally prevent the practice of a product with multiple patented inputs.85  Even the promulgation of specific licensing terms should be sanctioned.  </w:t>
      </w:r>
      <w:r w:rsidRPr="00C05AB3">
        <w:rPr>
          <w:rStyle w:val="StyleUnderline"/>
        </w:rPr>
        <w:t>“Reasonable and nondiscriminatory” does not give precise notice of its content and does not prevent ex post holdup.</w:t>
      </w:r>
      <w:r w:rsidRPr="00BD4672">
        <w:rPr>
          <w:sz w:val="16"/>
        </w:rPr>
        <w:t xml:space="preserve">  More detail might.  Moreover, such announcements have not, to date, appeared to foster collusion among patentees in the royalties they have charged. </w:t>
      </w:r>
    </w:p>
    <w:p w14:paraId="4DD810AA" w14:textId="77777777" w:rsidR="00666263" w:rsidRPr="00BD4672" w:rsidRDefault="00666263" w:rsidP="00666263">
      <w:pPr>
        <w:rPr>
          <w:sz w:val="16"/>
          <w:szCs w:val="16"/>
        </w:rPr>
      </w:pPr>
      <w:r w:rsidRPr="00BD4672">
        <w:rPr>
          <w:sz w:val="16"/>
          <w:szCs w:val="16"/>
        </w:rPr>
        <w:t xml:space="preserve">C. PRO-COMPETITIVE BENEFITS OF IP-BASED SSOS </w:t>
      </w:r>
    </w:p>
    <w:p w14:paraId="75042B9C" w14:textId="77777777" w:rsidR="00666263" w:rsidRPr="00BD4672" w:rsidRDefault="00666263" w:rsidP="00666263">
      <w:pPr>
        <w:rPr>
          <w:sz w:val="16"/>
        </w:rPr>
      </w:pPr>
      <w:r w:rsidRPr="00C05AB3">
        <w:rPr>
          <w:rStyle w:val="StyleUnderline"/>
        </w:rPr>
        <w:t xml:space="preserve">Intellectual property-based SSOs offer real </w:t>
      </w:r>
      <w:r w:rsidRPr="00C05AB3">
        <w:rPr>
          <w:rStyle w:val="Emphasis"/>
        </w:rPr>
        <w:t>pro-competitive</w:t>
      </w:r>
      <w:r w:rsidRPr="00C05AB3">
        <w:rPr>
          <w:rStyle w:val="StyleUnderline"/>
        </w:rPr>
        <w:t xml:space="preserve"> justifications</w:t>
      </w:r>
      <w:r w:rsidRPr="00BD4672">
        <w:rPr>
          <w:sz w:val="16"/>
        </w:rPr>
        <w:t xml:space="preserve">.  </w:t>
      </w:r>
      <w:r w:rsidRPr="00452359">
        <w:rPr>
          <w:rStyle w:val="StyleUnderline"/>
          <w:highlight w:val="cyan"/>
        </w:rPr>
        <w:t>Interoperability</w:t>
      </w:r>
      <w:r w:rsidRPr="00C05AB3">
        <w:rPr>
          <w:rStyle w:val="StyleUnderline"/>
        </w:rPr>
        <w:t xml:space="preserve"> standards enable firms to use a common platform and </w:t>
      </w:r>
      <w:r w:rsidRPr="00452359">
        <w:rPr>
          <w:rStyle w:val="StyleUnderline"/>
          <w:highlight w:val="cyan"/>
        </w:rPr>
        <w:t>enhance competition</w:t>
      </w:r>
      <w:r w:rsidRPr="00C05AB3">
        <w:rPr>
          <w:rStyle w:val="StyleUnderline"/>
        </w:rPr>
        <w:t xml:space="preserve"> in the marketplace</w:t>
      </w:r>
      <w:r w:rsidRPr="00BD4672">
        <w:rPr>
          <w:sz w:val="16"/>
        </w:rPr>
        <w:t xml:space="preserve">.  </w:t>
      </w:r>
      <w:r w:rsidRPr="00C05AB3">
        <w:rPr>
          <w:rStyle w:val="StyleUnderline"/>
        </w:rPr>
        <w:t>They contribute to</w:t>
      </w:r>
      <w:r w:rsidRPr="00BD4672">
        <w:rPr>
          <w:sz w:val="16"/>
        </w:rPr>
        <w:t xml:space="preserve"> </w:t>
      </w:r>
      <w:r w:rsidRPr="00C05AB3">
        <w:rPr>
          <w:rStyle w:val="Emphasis"/>
        </w:rPr>
        <w:t>a</w:t>
      </w:r>
      <w:r w:rsidRPr="00BD4672">
        <w:rPr>
          <w:sz w:val="16"/>
        </w:rPr>
        <w:t xml:space="preserve"> greater </w:t>
      </w:r>
      <w:r w:rsidRPr="00C05AB3">
        <w:rPr>
          <w:rStyle w:val="Emphasis"/>
        </w:rPr>
        <w:t>realization of network effects</w:t>
      </w:r>
      <w:r w:rsidRPr="00BD4672">
        <w:rPr>
          <w:sz w:val="16"/>
        </w:rPr>
        <w:t xml:space="preserve"> and prevent buyers from being stranded in a product that loses the standards war.</w:t>
      </w:r>
      <w:proofErr w:type="gramStart"/>
      <w:r w:rsidRPr="00BD4672">
        <w:rPr>
          <w:sz w:val="16"/>
        </w:rPr>
        <w:t>86  And</w:t>
      </w:r>
      <w:proofErr w:type="gramEnd"/>
      <w:r w:rsidRPr="00BD4672">
        <w:rPr>
          <w:sz w:val="16"/>
        </w:rPr>
        <w:t xml:space="preserve"> </w:t>
      </w:r>
      <w:r w:rsidRPr="00C05AB3">
        <w:rPr>
          <w:rStyle w:val="StyleUnderline"/>
        </w:rPr>
        <w:t xml:space="preserve">they </w:t>
      </w:r>
      <w:r w:rsidRPr="00452359">
        <w:rPr>
          <w:rStyle w:val="StyleUnderline"/>
          <w:highlight w:val="cyan"/>
        </w:rPr>
        <w:t>clear bottlenecks</w:t>
      </w:r>
      <w:r w:rsidRPr="00C05AB3">
        <w:rPr>
          <w:rStyle w:val="StyleUnderline"/>
        </w:rPr>
        <w:t xml:space="preserve"> and create markets that might not otherwise exist.</w:t>
      </w:r>
      <w:r w:rsidRPr="00BD4672">
        <w:rPr>
          <w:sz w:val="16"/>
        </w:rPr>
        <w:t>87  The IP rules of SSOs contribute to these benefits by reducing the likelihood of holdup by patentees.88</w:t>
      </w:r>
    </w:p>
    <w:p w14:paraId="3C0A086B" w14:textId="77777777" w:rsidR="00666263" w:rsidRPr="00BD4672" w:rsidRDefault="00666263" w:rsidP="00666263">
      <w:pPr>
        <w:rPr>
          <w:sz w:val="16"/>
        </w:rPr>
      </w:pPr>
      <w:r w:rsidRPr="00BD4672">
        <w:rPr>
          <w:sz w:val="16"/>
        </w:rPr>
        <w:t xml:space="preserve">Further affirming the pro-competitive benefits of SSO rules, the industries in which SSOs have developed are those with the greatest potential for bottlenecks, patent thickets, and thwarted innovation.  Mark Lemley has shown that </w:t>
      </w:r>
      <w:r w:rsidRPr="00452359">
        <w:rPr>
          <w:rStyle w:val="Emphasis"/>
          <w:highlight w:val="cyan"/>
        </w:rPr>
        <w:t>SSOs</w:t>
      </w:r>
      <w:r w:rsidRPr="00A81594">
        <w:rPr>
          <w:rStyle w:val="Emphasis"/>
        </w:rPr>
        <w:t xml:space="preserve"> have </w:t>
      </w:r>
      <w:r w:rsidRPr="00452359">
        <w:rPr>
          <w:rStyle w:val="Emphasis"/>
          <w:highlight w:val="cyan"/>
        </w:rPr>
        <w:t>concentrated</w:t>
      </w:r>
      <w:r w:rsidRPr="00A81594">
        <w:rPr>
          <w:rStyle w:val="Emphasis"/>
        </w:rPr>
        <w:t xml:space="preserve"> “in precisely those industries </w:t>
      </w:r>
      <w:r w:rsidRPr="00452359">
        <w:rPr>
          <w:rStyle w:val="Emphasis"/>
          <w:highlight w:val="cyan"/>
        </w:rPr>
        <w:t>where</w:t>
      </w:r>
      <w:r w:rsidRPr="00A81594">
        <w:rPr>
          <w:rStyle w:val="Emphasis"/>
        </w:rPr>
        <w:t xml:space="preserve"> the </w:t>
      </w:r>
      <w:r w:rsidRPr="00452359">
        <w:rPr>
          <w:rStyle w:val="Emphasis"/>
          <w:highlight w:val="cyan"/>
        </w:rPr>
        <w:t>unconstrained enforcement of patents could be most damaging to innovation</w:t>
      </w:r>
      <w:r w:rsidRPr="00A81594">
        <w:rPr>
          <w:rStyle w:val="Emphasis"/>
        </w:rPr>
        <w:t>,”</w:t>
      </w:r>
      <w:r w:rsidRPr="00A81594">
        <w:rPr>
          <w:rStyle w:val="StyleUnderline"/>
        </w:rPr>
        <w:t xml:space="preserve"> namely, computer software, Internet, telecommunications, and semiconductors</w:t>
      </w:r>
      <w:r w:rsidRPr="00BD4672">
        <w:rPr>
          <w:sz w:val="16"/>
        </w:rPr>
        <w:t>.</w:t>
      </w:r>
      <w:r w:rsidRPr="00BD4672">
        <w:rPr>
          <w:sz w:val="16"/>
        </w:rPr>
        <w:footnoteReference w:id="1"/>
      </w:r>
      <w:r w:rsidRPr="00BD4672">
        <w:rPr>
          <w:sz w:val="16"/>
        </w:rPr>
        <w:t xml:space="preserve">  In these industries, the presence of multiple patented inputs in products increases the risk of holdup.  Just as ominous, </w:t>
      </w:r>
      <w:r w:rsidRPr="00A81594">
        <w:rPr>
          <w:rStyle w:val="StyleUnderline"/>
        </w:rPr>
        <w:t>the industries are marked by “cumulative innovation,”</w:t>
      </w:r>
      <w:r w:rsidRPr="00BD4672">
        <w:rPr>
          <w:sz w:val="16"/>
        </w:rPr>
        <w:t xml:space="preserve"> with one generation’s patented invention based on those of previous generations.</w:t>
      </w:r>
      <w:r w:rsidRPr="00BD4672">
        <w:rPr>
          <w:sz w:val="16"/>
        </w:rPr>
        <w:footnoteReference w:id="2"/>
      </w:r>
      <w:r w:rsidRPr="00BD4672">
        <w:rPr>
          <w:sz w:val="16"/>
        </w:rPr>
        <w:t xml:space="preserve">  </w:t>
      </w:r>
      <w:r w:rsidRPr="00A81594">
        <w:rPr>
          <w:rStyle w:val="Emphasis"/>
        </w:rPr>
        <w:t xml:space="preserve">The </w:t>
      </w:r>
      <w:r w:rsidRPr="00452359">
        <w:rPr>
          <w:rStyle w:val="Emphasis"/>
          <w:highlight w:val="cyan"/>
        </w:rPr>
        <w:lastRenderedPageBreak/>
        <w:t>clearing of patent thickets</w:t>
      </w:r>
      <w:r w:rsidRPr="00A81594">
        <w:rPr>
          <w:rStyle w:val="Emphasis"/>
        </w:rPr>
        <w:t xml:space="preserve"> and fostering of cumulative innovation </w:t>
      </w:r>
      <w:r w:rsidRPr="00A81594">
        <w:rPr>
          <w:rStyle w:val="StyleUnderline"/>
        </w:rPr>
        <w:t>and new markets</w:t>
      </w:r>
      <w:r w:rsidRPr="00A81594">
        <w:rPr>
          <w:rStyle w:val="Emphasis"/>
        </w:rPr>
        <w:t xml:space="preserve"> </w:t>
      </w:r>
      <w:r w:rsidRPr="00452359">
        <w:rPr>
          <w:rStyle w:val="Emphasis"/>
          <w:highlight w:val="cyan"/>
        </w:rPr>
        <w:t>through SSOs offers</w:t>
      </w:r>
      <w:r w:rsidRPr="00A81594">
        <w:rPr>
          <w:rStyle w:val="Emphasis"/>
        </w:rPr>
        <w:t xml:space="preserve"> </w:t>
      </w:r>
      <w:r w:rsidRPr="00A81594">
        <w:rPr>
          <w:rStyle w:val="StyleUnderline"/>
        </w:rPr>
        <w:t>perhaps</w:t>
      </w:r>
      <w:r w:rsidRPr="00A81594">
        <w:rPr>
          <w:rStyle w:val="Emphasis"/>
        </w:rPr>
        <w:t xml:space="preserve"> the </w:t>
      </w:r>
      <w:r w:rsidRPr="00452359">
        <w:rPr>
          <w:rStyle w:val="Emphasis"/>
          <w:highlight w:val="cyan"/>
        </w:rPr>
        <w:t>most powerful benefits for</w:t>
      </w:r>
      <w:r w:rsidRPr="00A81594">
        <w:rPr>
          <w:rStyle w:val="Emphasis"/>
        </w:rPr>
        <w:t xml:space="preserve"> </w:t>
      </w:r>
      <w:r w:rsidRPr="00A81594">
        <w:rPr>
          <w:rStyle w:val="StyleUnderline"/>
        </w:rPr>
        <w:t>competition and</w:t>
      </w:r>
      <w:r w:rsidRPr="00A81594">
        <w:rPr>
          <w:rStyle w:val="Emphasis"/>
        </w:rPr>
        <w:t xml:space="preserve"> </w:t>
      </w:r>
      <w:r w:rsidRPr="00452359">
        <w:rPr>
          <w:rStyle w:val="Emphasis"/>
          <w:highlight w:val="cyan"/>
        </w:rPr>
        <w:t>innovation</w:t>
      </w:r>
      <w:r w:rsidRPr="00A81594">
        <w:rPr>
          <w:rStyle w:val="Emphasis"/>
        </w:rPr>
        <w:t>.</w:t>
      </w:r>
      <w:r w:rsidRPr="00A81594">
        <w:rPr>
          <w:rStyle w:val="Emphasis"/>
        </w:rPr>
        <w:footnoteReference w:id="3"/>
      </w:r>
      <w:r w:rsidRPr="00BD4672">
        <w:rPr>
          <w:sz w:val="16"/>
        </w:rPr>
        <w:t xml:space="preserve">  Significant to begin with, the pro-competitive benefits of SSO rules are magnified even further in removing the potentially explosive landmines of the patent system.</w:t>
      </w:r>
      <w:r w:rsidRPr="00BD4672">
        <w:rPr>
          <w:sz w:val="16"/>
        </w:rPr>
        <w:footnoteReference w:id="4"/>
      </w:r>
    </w:p>
    <w:p w14:paraId="67F1B760" w14:textId="77777777" w:rsidR="00666263" w:rsidRDefault="00666263" w:rsidP="00666263">
      <w:pPr>
        <w:rPr>
          <w:rStyle w:val="Emphasis"/>
        </w:rPr>
      </w:pPr>
      <w:r w:rsidRPr="00BD4672">
        <w:rPr>
          <w:sz w:val="16"/>
        </w:rPr>
        <w:t>These pro-competitive benefits are obvious when we return one last time to the paradigmatic example of a patentee announcing to the members of the SSO the terms of RAND licensing before the adoption of the standard.  Even if the patentee and its competitors are members of the SSO and collectively possess market power, the activity should be upheld.</w:t>
      </w:r>
      <w:r w:rsidRPr="00BD4672">
        <w:rPr>
          <w:sz w:val="16"/>
        </w:rPr>
        <w:footnoteReference w:id="5"/>
      </w:r>
      <w:r w:rsidRPr="00BD4672">
        <w:rPr>
          <w:sz w:val="16"/>
        </w:rPr>
        <w:t xml:space="preserve">  Anticompetitive effects on price and innovation will be minimal, and the pro-competitive justifications of preventing holdup and allowing standardized products to come to market are significant, especially in industries that would otherwise be subject to patent thickets and holdups.  </w:t>
      </w:r>
      <w:r w:rsidRPr="00A81594">
        <w:rPr>
          <w:rStyle w:val="StyleUnderline"/>
        </w:rPr>
        <w:t>Adherence to platitudes of “</w:t>
      </w:r>
      <w:r w:rsidRPr="00452359">
        <w:rPr>
          <w:rStyle w:val="StyleUnderline"/>
          <w:highlight w:val="cyan"/>
        </w:rPr>
        <w:t>r</w:t>
      </w:r>
      <w:r w:rsidRPr="00A81594">
        <w:rPr>
          <w:rStyle w:val="StyleUnderline"/>
        </w:rPr>
        <w:t xml:space="preserve">easonable </w:t>
      </w:r>
      <w:r w:rsidRPr="00452359">
        <w:rPr>
          <w:rStyle w:val="StyleUnderline"/>
          <w:highlight w:val="cyan"/>
        </w:rPr>
        <w:t>a</w:t>
      </w:r>
      <w:r w:rsidRPr="00A81594">
        <w:rPr>
          <w:rStyle w:val="StyleUnderline"/>
        </w:rPr>
        <w:t xml:space="preserve">nd </w:t>
      </w:r>
      <w:r w:rsidRPr="00452359">
        <w:rPr>
          <w:rStyle w:val="StyleUnderline"/>
          <w:highlight w:val="cyan"/>
        </w:rPr>
        <w:t>n</w:t>
      </w:r>
      <w:r w:rsidRPr="00A81594">
        <w:rPr>
          <w:rStyle w:val="StyleUnderline"/>
        </w:rPr>
        <w:t>on</w:t>
      </w:r>
      <w:r w:rsidRPr="00452359">
        <w:rPr>
          <w:rStyle w:val="StyleUnderline"/>
          <w:highlight w:val="cyan"/>
        </w:rPr>
        <w:t>d</w:t>
      </w:r>
      <w:r w:rsidRPr="00A81594">
        <w:rPr>
          <w:rStyle w:val="StyleUnderline"/>
        </w:rPr>
        <w:t xml:space="preserve">iscriminatory” licensing </w:t>
      </w:r>
      <w:r w:rsidRPr="00452359">
        <w:rPr>
          <w:rStyle w:val="StyleUnderline"/>
          <w:highlight w:val="cyan"/>
        </w:rPr>
        <w:t>does not mean much</w:t>
      </w:r>
      <w:r w:rsidRPr="00A81594">
        <w:rPr>
          <w:rStyle w:val="StyleUnderline"/>
        </w:rPr>
        <w:t xml:space="preserve"> where the details are left vague and are the subject of dispute after the standard has been adopted.</w:t>
      </w:r>
      <w:r w:rsidRPr="00BD4672">
        <w:rPr>
          <w:sz w:val="16"/>
        </w:rPr>
        <w:t xml:space="preserve">  </w:t>
      </w:r>
      <w:r w:rsidRPr="00A81594">
        <w:rPr>
          <w:rStyle w:val="StyleUnderline"/>
        </w:rPr>
        <w:t xml:space="preserve">The </w:t>
      </w:r>
      <w:r w:rsidRPr="00452359">
        <w:rPr>
          <w:rStyle w:val="StyleUnderline"/>
          <w:highlight w:val="cyan"/>
        </w:rPr>
        <w:t>clarity of SSO rules is not</w:t>
      </w:r>
      <w:r w:rsidRPr="00A81594">
        <w:rPr>
          <w:rStyle w:val="StyleUnderline"/>
        </w:rPr>
        <w:t xml:space="preserve"> used to foster </w:t>
      </w:r>
      <w:r w:rsidRPr="00452359">
        <w:rPr>
          <w:rStyle w:val="StyleUnderline"/>
          <w:highlight w:val="cyan"/>
        </w:rPr>
        <w:t>collusion</w:t>
      </w:r>
      <w:r w:rsidRPr="00A81594">
        <w:rPr>
          <w:rStyle w:val="StyleUnderline"/>
        </w:rPr>
        <w:t>, price fixing, or boycotts, but rather to eliminate ambiguity and prevent holdups at the point where the patentee has significant leverage.</w:t>
      </w:r>
      <w:r w:rsidRPr="00BD4672">
        <w:rPr>
          <w:sz w:val="16"/>
        </w:rPr>
        <w:t xml:space="preserve">  </w:t>
      </w:r>
      <w:r w:rsidRPr="00A81594">
        <w:rPr>
          <w:rStyle w:val="StyleUnderline"/>
        </w:rPr>
        <w:t xml:space="preserve">For these reasons, </w:t>
      </w:r>
      <w:r w:rsidRPr="00666263">
        <w:rPr>
          <w:rStyle w:val="Emphasis"/>
          <w:highlight w:val="yellow"/>
        </w:rPr>
        <w:t>antitrust should defer to nearly all SSO rules restricting IP.</w:t>
      </w:r>
      <w:r w:rsidRPr="00A81594">
        <w:rPr>
          <w:rStyle w:val="Emphasis"/>
        </w:rPr>
        <w:t xml:space="preserve"> </w:t>
      </w:r>
    </w:p>
    <w:p w14:paraId="3F14DB28" w14:textId="77777777" w:rsidR="00666263" w:rsidRPr="00BD4672" w:rsidRDefault="00666263" w:rsidP="00666263">
      <w:pPr>
        <w:rPr>
          <w:b/>
          <w:iCs/>
          <w:sz w:val="16"/>
          <w:szCs w:val="16"/>
          <w:u w:val="single"/>
        </w:rPr>
      </w:pPr>
      <w:r w:rsidRPr="00BD4672">
        <w:rPr>
          <w:sz w:val="16"/>
          <w:szCs w:val="16"/>
        </w:rPr>
        <w:t xml:space="preserve">CONCLUSION   </w:t>
      </w:r>
    </w:p>
    <w:p w14:paraId="1E285BFC" w14:textId="77777777" w:rsidR="00666263" w:rsidRDefault="00666263" w:rsidP="00666263">
      <w:pPr>
        <w:rPr>
          <w:sz w:val="16"/>
        </w:rPr>
      </w:pPr>
      <w:r w:rsidRPr="00BD4672">
        <w:rPr>
          <w:sz w:val="16"/>
        </w:rPr>
        <w:t xml:space="preserve">Teece and Sherry are correct that </w:t>
      </w:r>
      <w:r w:rsidRPr="00A81594">
        <w:rPr>
          <w:rStyle w:val="StyleUnderline"/>
        </w:rPr>
        <w:t>standard-setting activity is beneficial and</w:t>
      </w:r>
      <w:r w:rsidRPr="00BD4672">
        <w:rPr>
          <w:sz w:val="16"/>
        </w:rPr>
        <w:t xml:space="preserve"> that </w:t>
      </w:r>
      <w:r w:rsidRPr="00666263">
        <w:rPr>
          <w:rStyle w:val="Emphasis"/>
          <w:highlight w:val="yellow"/>
        </w:rPr>
        <w:t>antitrust cannot have more than a limited role in policing the IP rules of SSOs</w:t>
      </w:r>
      <w:r w:rsidRPr="00A81594">
        <w:rPr>
          <w:rStyle w:val="Emphasis"/>
        </w:rPr>
        <w:t>.</w:t>
      </w:r>
      <w:r w:rsidRPr="00BD4672">
        <w:rPr>
          <w:sz w:val="16"/>
        </w:rPr>
        <w:t xml:space="preserve">  But </w:t>
      </w:r>
      <w:r w:rsidRPr="00A81594">
        <w:rPr>
          <w:rStyle w:val="StyleUnderline"/>
        </w:rPr>
        <w:t>this conclusion</w:t>
      </w:r>
      <w:r w:rsidRPr="00BD4672">
        <w:rPr>
          <w:sz w:val="16"/>
        </w:rPr>
        <w:t xml:space="preserve"> can be reached without resort to notions of one-size-fits-all antitrust, an overriding objective of speed, and the relative influence of IP owners vis-à-vis IP users in SSOs.  It </w:t>
      </w:r>
      <w:r w:rsidRPr="00A81594">
        <w:rPr>
          <w:rStyle w:val="StyleUnderline"/>
        </w:rPr>
        <w:t>can</w:t>
      </w:r>
      <w:r w:rsidRPr="00BD4672">
        <w:rPr>
          <w:sz w:val="16"/>
        </w:rPr>
        <w:t xml:space="preserve"> comfortably </w:t>
      </w:r>
      <w:r w:rsidRPr="00A81594">
        <w:rPr>
          <w:rStyle w:val="StyleUnderline"/>
        </w:rPr>
        <w:t>be grounded in the heart of antitrust:</w:t>
      </w:r>
      <w:r w:rsidRPr="00BD4672">
        <w:rPr>
          <w:sz w:val="16"/>
        </w:rPr>
        <w:t xml:space="preserve"> in </w:t>
      </w:r>
      <w:r w:rsidRPr="00A81594">
        <w:rPr>
          <w:rStyle w:val="Emphasis"/>
        </w:rPr>
        <w:t>the lack of significant anticompetitive effects and in the presence of powerful procompetitive justifications</w:t>
      </w:r>
      <w:r w:rsidRPr="00BD4672">
        <w:rPr>
          <w:sz w:val="16"/>
        </w:rPr>
        <w:t xml:space="preserve">.  Although there is a role for antitrust in the analysis of SSO rules, long-settled antitrust jurisprudence dictates that it is only a limited role. </w:t>
      </w:r>
    </w:p>
    <w:p w14:paraId="79B94666" w14:textId="77777777" w:rsidR="008F6523" w:rsidRDefault="008F6523" w:rsidP="008F6523">
      <w:pPr>
        <w:pStyle w:val="Heading3"/>
      </w:pPr>
      <w:r>
        <w:lastRenderedPageBreak/>
        <w:t xml:space="preserve">AT: </w:t>
      </w:r>
      <w:proofErr w:type="gramStart"/>
      <w:r>
        <w:t>Warming !D</w:t>
      </w:r>
      <w:proofErr w:type="gramEnd"/>
      <w:r>
        <w:t>---No Extinction</w:t>
      </w:r>
    </w:p>
    <w:p w14:paraId="53CEACC4" w14:textId="77777777" w:rsidR="008F6523" w:rsidRDefault="008F6523" w:rsidP="008F6523">
      <w:pPr>
        <w:pStyle w:val="Heading4"/>
      </w:pPr>
      <w:r>
        <w:t xml:space="preserve">Yes extinction---defense doesn’t positive feedback loops and non-linearity that compound the risk. </w:t>
      </w:r>
    </w:p>
    <w:p w14:paraId="500892EB" w14:textId="77777777" w:rsidR="008F6523" w:rsidRDefault="008F6523" w:rsidP="008F6523">
      <w:pPr>
        <w:pStyle w:val="Heading3"/>
      </w:pPr>
      <w:r>
        <w:lastRenderedPageBreak/>
        <w:t>2AC---AT: No Patent Holdup---</w:t>
      </w:r>
      <w:proofErr w:type="spellStart"/>
      <w:r>
        <w:t>Prodict</w:t>
      </w:r>
      <w:proofErr w:type="spellEnd"/>
    </w:p>
    <w:p w14:paraId="73F91AE8" w14:textId="77777777" w:rsidR="008F6523" w:rsidRDefault="008F6523" w:rsidP="008F6523">
      <w:pPr>
        <w:pStyle w:val="Heading4"/>
      </w:pPr>
      <w:r>
        <w:t xml:space="preserve">Patent holdup is overwhelmingly empirically supported---prefer </w:t>
      </w:r>
      <w:r w:rsidRPr="00710015">
        <w:rPr>
          <w:u w:val="single"/>
        </w:rPr>
        <w:t>thousands</w:t>
      </w:r>
      <w:r>
        <w:t xml:space="preserve"> of peer-reviewed studies. </w:t>
      </w:r>
    </w:p>
    <w:p w14:paraId="368A38CF" w14:textId="77777777" w:rsidR="008F6523" w:rsidRDefault="008F6523" w:rsidP="008F652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6FB220DB" w14:textId="77777777" w:rsidR="008F6523" w:rsidRPr="00710015" w:rsidRDefault="008F6523" w:rsidP="008F6523">
      <w:pPr>
        <w:rPr>
          <w:sz w:val="16"/>
          <w:szCs w:val="16"/>
        </w:rPr>
      </w:pPr>
      <w:r w:rsidRPr="00710015">
        <w:rPr>
          <w:sz w:val="16"/>
          <w:szCs w:val="16"/>
        </w:rPr>
        <w:t xml:space="preserve">D. Empirical Support for the General Theory of Holdup </w:t>
      </w:r>
    </w:p>
    <w:p w14:paraId="1FA37296" w14:textId="77777777" w:rsidR="008F6523" w:rsidRPr="00710015" w:rsidRDefault="008F6523" w:rsidP="008F6523">
      <w:pPr>
        <w:rPr>
          <w:sz w:val="16"/>
        </w:rPr>
      </w:pPr>
      <w:r w:rsidRPr="00763918">
        <w:rPr>
          <w:rStyle w:val="StyleUnderline"/>
          <w:highlight w:val="yellow"/>
        </w:rPr>
        <w:t xml:space="preserve">An </w:t>
      </w:r>
      <w:r w:rsidRPr="00763918">
        <w:rPr>
          <w:rStyle w:val="Emphasis"/>
          <w:highlight w:val="yellow"/>
        </w:rPr>
        <w:t>impressive body</w:t>
      </w:r>
      <w:r w:rsidRPr="00763918">
        <w:rPr>
          <w:rStyle w:val="StyleUnderline"/>
          <w:highlight w:val="yellow"/>
        </w:rPr>
        <w:t xml:space="preserve"> of</w:t>
      </w:r>
      <w:r w:rsidRPr="00710015">
        <w:rPr>
          <w:rStyle w:val="StyleUnderline"/>
        </w:rPr>
        <w:t xml:space="preserve"> </w:t>
      </w:r>
      <w:r w:rsidRPr="00710015">
        <w:rPr>
          <w:rStyle w:val="Emphasis"/>
        </w:rPr>
        <w:t xml:space="preserve">empirical </w:t>
      </w:r>
      <w:r w:rsidRPr="00763918">
        <w:rPr>
          <w:rStyle w:val="Emphasis"/>
          <w:highlight w:val="yellow"/>
        </w:rPr>
        <w:t>work</w:t>
      </w:r>
      <w:r w:rsidRPr="00763918">
        <w:rPr>
          <w:rStyle w:val="StyleUnderline"/>
          <w:highlight w:val="yellow"/>
        </w:rPr>
        <w:t xml:space="preserve"> supports</w:t>
      </w:r>
      <w:r w:rsidRPr="00710015">
        <w:rPr>
          <w:rStyle w:val="StyleUnderline"/>
        </w:rPr>
        <w:t xml:space="preserve"> the </w:t>
      </w:r>
      <w:r w:rsidRPr="00710015">
        <w:rPr>
          <w:rStyle w:val="Emphasis"/>
        </w:rPr>
        <w:t>general theory</w:t>
      </w:r>
      <w:r w:rsidRPr="00710015">
        <w:rPr>
          <w:rStyle w:val="StyleUnderline"/>
        </w:rPr>
        <w:t xml:space="preserve"> of </w:t>
      </w:r>
      <w:r w:rsidRPr="00763918">
        <w:rPr>
          <w:rStyle w:val="Emphasis"/>
          <w:highlight w:val="yellow"/>
        </w:rPr>
        <w:t>holdup</w:t>
      </w:r>
      <w:r w:rsidRPr="00710015">
        <w:rPr>
          <w:rStyle w:val="StyleUnderline"/>
        </w:rPr>
        <w:t xml:space="preserve"> described above</w:t>
      </w:r>
      <w:r w:rsidRPr="00710015">
        <w:rPr>
          <w:sz w:val="16"/>
        </w:rPr>
        <w:t xml:space="preserve">. </w:t>
      </w:r>
      <w:r w:rsidRPr="00710015">
        <w:rPr>
          <w:rStyle w:val="StyleUnderline"/>
        </w:rPr>
        <w:t xml:space="preserve">Literally </w:t>
      </w:r>
      <w:r w:rsidRPr="00763918">
        <w:rPr>
          <w:rStyle w:val="Emphasis"/>
          <w:highlight w:val="yellow"/>
        </w:rPr>
        <w:t>hundreds</w:t>
      </w:r>
      <w:r w:rsidRPr="00763918">
        <w:rPr>
          <w:rStyle w:val="StyleUnderline"/>
          <w:highlight w:val="yellow"/>
        </w:rPr>
        <w:t xml:space="preserve"> of papers</w:t>
      </w:r>
      <w:r w:rsidRPr="00710015">
        <w:rPr>
          <w:rStyle w:val="StyleUnderline"/>
        </w:rPr>
        <w:t xml:space="preserve"> have been published in peer-reviewed journals developing and </w:t>
      </w:r>
      <w:r w:rsidRPr="00763918">
        <w:rPr>
          <w:rStyle w:val="StyleUnderline"/>
          <w:highlight w:val="yellow"/>
        </w:rPr>
        <w:t>testing the</w:t>
      </w:r>
      <w:r w:rsidRPr="00710015">
        <w:rPr>
          <w:rStyle w:val="StyleUnderline"/>
        </w:rPr>
        <w:t xml:space="preserve"> general </w:t>
      </w:r>
      <w:r w:rsidRPr="00763918">
        <w:rPr>
          <w:rStyle w:val="StyleUnderline"/>
          <w:highlight w:val="yellow"/>
        </w:rPr>
        <w:t>theory</w:t>
      </w:r>
      <w:r w:rsidRPr="00710015">
        <w:rPr>
          <w:rStyle w:val="StyleUnderline"/>
        </w:rPr>
        <w:t xml:space="preserve"> of holdup</w:t>
      </w:r>
      <w:r w:rsidRPr="00710015">
        <w:rPr>
          <w:sz w:val="16"/>
        </w:rPr>
        <w:t>. As Robert Gibbons, one of the editors of the Handbook of Organizational Economics, stated in his article on transaction cost economics, “</w:t>
      </w:r>
      <w:r w:rsidRPr="00710015">
        <w:rPr>
          <w:rStyle w:val="StyleUnderline"/>
        </w:rPr>
        <w:t xml:space="preserve">the </w:t>
      </w:r>
      <w:r w:rsidRPr="00763918">
        <w:rPr>
          <w:rStyle w:val="StyleUnderline"/>
          <w:highlight w:val="yellow"/>
        </w:rPr>
        <w:t>huge body of</w:t>
      </w:r>
      <w:r w:rsidRPr="00710015">
        <w:rPr>
          <w:rStyle w:val="StyleUnderline"/>
        </w:rPr>
        <w:t xml:space="preserve"> TCE </w:t>
      </w:r>
      <w:r w:rsidRPr="00763918">
        <w:rPr>
          <w:rStyle w:val="StyleUnderline"/>
          <w:highlight w:val="yellow"/>
        </w:rPr>
        <w:t xml:space="preserve">literature is </w:t>
      </w:r>
      <w:r w:rsidRPr="00763918">
        <w:rPr>
          <w:rStyle w:val="Emphasis"/>
          <w:highlight w:val="yellow"/>
        </w:rPr>
        <w:t>overwhelmingly empirical</w:t>
      </w:r>
      <w:r w:rsidRPr="00710015">
        <w:rPr>
          <w:sz w:val="16"/>
        </w:rPr>
        <w:t xml:space="preserve">.”28 </w:t>
      </w:r>
    </w:p>
    <w:p w14:paraId="5C6FB63D" w14:textId="77777777" w:rsidR="008F6523" w:rsidRPr="00710015" w:rsidRDefault="008F6523" w:rsidP="008F6523">
      <w:pPr>
        <w:rPr>
          <w:sz w:val="16"/>
        </w:rPr>
      </w:pPr>
      <w:r w:rsidRPr="00710015">
        <w:rPr>
          <w:rStyle w:val="StyleUnderline"/>
        </w:rPr>
        <w:t xml:space="preserve">One extensive line of research uses </w:t>
      </w:r>
      <w:r w:rsidRPr="00710015">
        <w:rPr>
          <w:rStyle w:val="Emphasis"/>
        </w:rPr>
        <w:t>transaction cost</w:t>
      </w:r>
      <w:r w:rsidRPr="00710015">
        <w:rPr>
          <w:rStyle w:val="StyleUnderline"/>
        </w:rPr>
        <w:t xml:space="preserve"> economics to explain the </w:t>
      </w:r>
      <w:r w:rsidRPr="00710015">
        <w:rPr>
          <w:rStyle w:val="Emphasis"/>
        </w:rPr>
        <w:t>scope</w:t>
      </w:r>
      <w:r w:rsidRPr="00710015">
        <w:rPr>
          <w:rStyle w:val="StyleUnderline"/>
        </w:rPr>
        <w:t xml:space="preserve"> and </w:t>
      </w:r>
      <w:r w:rsidRPr="00710015">
        <w:rPr>
          <w:rStyle w:val="Emphasis"/>
        </w:rPr>
        <w:t>incidence</w:t>
      </w:r>
      <w:r w:rsidRPr="00710015">
        <w:rPr>
          <w:rStyle w:val="StyleUnderline"/>
        </w:rPr>
        <w:t xml:space="preserve"> of vertical integration</w:t>
      </w:r>
      <w:r w:rsidRPr="00710015">
        <w:rPr>
          <w:sz w:val="16"/>
        </w:rPr>
        <w:t xml:space="preserve">.29 Put </w:t>
      </w:r>
      <w:proofErr w:type="gramStart"/>
      <w:r w:rsidRPr="00710015">
        <w:rPr>
          <w:sz w:val="16"/>
        </w:rPr>
        <w:t>differently,</w:t>
      </w:r>
      <w:proofErr w:type="gramEnd"/>
      <w:r w:rsidRPr="00710015">
        <w:rPr>
          <w:sz w:val="16"/>
        </w:rPr>
        <w:t xml:space="preserve"> these papers use transaction cost economics to explain the “make vs. buy” decisions of firms. A closely related line of research uses transaction cost economics to explain how firms structure their contractual relationships. </w:t>
      </w:r>
      <w:proofErr w:type="spellStart"/>
      <w:r w:rsidRPr="00710015">
        <w:rPr>
          <w:sz w:val="16"/>
        </w:rPr>
        <w:t>Shelanski</w:t>
      </w:r>
      <w:proofErr w:type="spellEnd"/>
      <w:r w:rsidRPr="00710015">
        <w:rPr>
          <w:sz w:val="16"/>
        </w:rPr>
        <w:t xml:space="preserve"> and Klein provide an early survey of this literature.30 As they conclude, “</w:t>
      </w:r>
      <w:r w:rsidRPr="00710015">
        <w:rPr>
          <w:rStyle w:val="StyleUnderline"/>
        </w:rPr>
        <w:t>Studies that examine the make-or-buy decision and the structure of long-term contracts</w:t>
      </w:r>
      <w:r w:rsidRPr="00710015">
        <w:rPr>
          <w:sz w:val="16"/>
        </w:rPr>
        <w:t xml:space="preserve">, in particular, </w:t>
      </w:r>
      <w:r w:rsidRPr="00710015">
        <w:rPr>
          <w:rStyle w:val="StyleUnderline"/>
        </w:rPr>
        <w:t xml:space="preserve">overwhelmingly </w:t>
      </w:r>
      <w:r w:rsidRPr="00710015">
        <w:rPr>
          <w:rStyle w:val="Emphasis"/>
        </w:rPr>
        <w:t>confirm</w:t>
      </w:r>
      <w:r w:rsidRPr="00710015">
        <w:rPr>
          <w:rStyle w:val="StyleUnderline"/>
        </w:rPr>
        <w:t xml:space="preserve"> transaction cost economic </w:t>
      </w:r>
      <w:r w:rsidRPr="00710015">
        <w:rPr>
          <w:rStyle w:val="Emphasis"/>
        </w:rPr>
        <w:t>predictions</w:t>
      </w:r>
      <w:r w:rsidRPr="00710015">
        <w:rPr>
          <w:sz w:val="16"/>
        </w:rPr>
        <w:t xml:space="preserve">.”31 </w:t>
      </w:r>
      <w:proofErr w:type="spellStart"/>
      <w:r w:rsidRPr="00710015">
        <w:rPr>
          <w:rStyle w:val="StyleUnderline"/>
        </w:rPr>
        <w:t>Masten</w:t>
      </w:r>
      <w:proofErr w:type="spellEnd"/>
      <w:r w:rsidRPr="00710015">
        <w:rPr>
          <w:rStyle w:val="StyleUnderline"/>
        </w:rPr>
        <w:t xml:space="preserve"> assembles some of the </w:t>
      </w:r>
      <w:r w:rsidRPr="00710015">
        <w:rPr>
          <w:rStyle w:val="Emphasis"/>
        </w:rPr>
        <w:t>best</w:t>
      </w:r>
      <w:r w:rsidRPr="00710015">
        <w:rPr>
          <w:rStyle w:val="StyleUnderline"/>
        </w:rPr>
        <w:t xml:space="preserve"> early empirical articles on vertical integration and vertical contracting</w:t>
      </w:r>
      <w:r w:rsidRPr="00710015">
        <w:rPr>
          <w:sz w:val="16"/>
        </w:rPr>
        <w:t xml:space="preserve">.32 </w:t>
      </w:r>
      <w:proofErr w:type="spellStart"/>
      <w:r w:rsidRPr="00710015">
        <w:rPr>
          <w:sz w:val="16"/>
        </w:rPr>
        <w:t>Whinston</w:t>
      </w:r>
      <w:proofErr w:type="spellEnd"/>
      <w:r w:rsidRPr="00710015">
        <w:rPr>
          <w:sz w:val="16"/>
        </w:rPr>
        <w:t xml:space="preserve"> notes that “TCE predicts that any increase in quasi-rents will increase the likelihood of vertical integration (a finding that is so far consistent with nearly all of the existing empirical literature).”33 Macher and </w:t>
      </w:r>
      <w:proofErr w:type="spellStart"/>
      <w:r w:rsidRPr="00710015">
        <w:rPr>
          <w:sz w:val="16"/>
        </w:rPr>
        <w:t>Richtman</w:t>
      </w:r>
      <w:proofErr w:type="spellEnd"/>
      <w:r w:rsidRPr="00710015">
        <w:rPr>
          <w:sz w:val="16"/>
        </w:rPr>
        <w:t xml:space="preserve"> reviewed “over 3,500 abstracts from which [they] obtained approximately 900 articles that empirically test some aspect of TCE theory.”34 After recognizing considerable variability in the quality of the empirical work that they surveyed, they concluded, “[e]</w:t>
      </w:r>
      <w:proofErr w:type="spellStart"/>
      <w:r w:rsidRPr="00710015">
        <w:rPr>
          <w:sz w:val="16"/>
        </w:rPr>
        <w:t>ven</w:t>
      </w:r>
      <w:proofErr w:type="spellEnd"/>
      <w:r w:rsidRPr="00710015">
        <w:rPr>
          <w:sz w:val="16"/>
        </w:rPr>
        <w:t xml:space="preserve"> so, </w:t>
      </w:r>
      <w:r w:rsidRPr="00710015">
        <w:rPr>
          <w:rStyle w:val="StyleUnderline"/>
        </w:rPr>
        <w:t xml:space="preserve">the volume of our findings lend </w:t>
      </w:r>
      <w:r w:rsidRPr="00710015">
        <w:rPr>
          <w:rStyle w:val="Emphasis"/>
        </w:rPr>
        <w:t>considerable</w:t>
      </w:r>
      <w:r w:rsidRPr="00710015">
        <w:rPr>
          <w:rStyle w:val="StyleUnderline"/>
        </w:rPr>
        <w:t xml:space="preserve"> support </w:t>
      </w:r>
      <w:r w:rsidRPr="00710015">
        <w:rPr>
          <w:rStyle w:val="Emphasis"/>
        </w:rPr>
        <w:t>overall</w:t>
      </w:r>
      <w:r w:rsidRPr="00710015">
        <w:rPr>
          <w:rStyle w:val="StyleUnderline"/>
        </w:rPr>
        <w:t xml:space="preserve"> for the </w:t>
      </w:r>
      <w:r w:rsidRPr="00710015">
        <w:rPr>
          <w:rStyle w:val="Emphasis"/>
        </w:rPr>
        <w:t>main predictions</w:t>
      </w:r>
      <w:r w:rsidRPr="00710015">
        <w:rPr>
          <w:rStyle w:val="StyleUnderline"/>
        </w:rPr>
        <w:t xml:space="preserve"> of TCE</w:t>
      </w:r>
      <w:r w:rsidRPr="00710015">
        <w:rPr>
          <w:sz w:val="16"/>
        </w:rPr>
        <w:t xml:space="preserve">.”35 </w:t>
      </w:r>
    </w:p>
    <w:p w14:paraId="44AF2285" w14:textId="77777777" w:rsidR="008F6523" w:rsidRPr="00710015" w:rsidRDefault="008F6523" w:rsidP="008F6523">
      <w:pPr>
        <w:rPr>
          <w:rStyle w:val="StyleUnderline"/>
        </w:rPr>
      </w:pPr>
      <w:r w:rsidRPr="00710015">
        <w:rPr>
          <w:sz w:val="16"/>
        </w:rPr>
        <w:t xml:space="preserve">In addition, </w:t>
      </w:r>
      <w:r w:rsidRPr="00763918">
        <w:rPr>
          <w:rStyle w:val="StyleUnderline"/>
          <w:highlight w:val="yellow"/>
        </w:rPr>
        <w:t>there is</w:t>
      </w:r>
      <w:r w:rsidRPr="00710015">
        <w:rPr>
          <w:rStyle w:val="StyleUnderline"/>
        </w:rPr>
        <w:t xml:space="preserve"> an </w:t>
      </w:r>
      <w:r w:rsidRPr="00763918">
        <w:rPr>
          <w:rStyle w:val="Emphasis"/>
          <w:highlight w:val="yellow"/>
        </w:rPr>
        <w:t>enormous</w:t>
      </w:r>
      <w:r w:rsidRPr="00710015">
        <w:rPr>
          <w:rStyle w:val="StyleUnderline"/>
        </w:rPr>
        <w:t xml:space="preserve"> amount of </w:t>
      </w:r>
      <w:r w:rsidRPr="00763918">
        <w:rPr>
          <w:rStyle w:val="Emphasis"/>
          <w:highlight w:val="yellow"/>
        </w:rPr>
        <w:t>anecdotal evidence</w:t>
      </w:r>
      <w:r w:rsidRPr="00763918">
        <w:rPr>
          <w:rStyle w:val="StyleUnderline"/>
          <w:highlight w:val="yellow"/>
        </w:rPr>
        <w:t xml:space="preserve"> based on </w:t>
      </w:r>
      <w:r w:rsidRPr="00763918">
        <w:rPr>
          <w:rStyle w:val="Emphasis"/>
          <w:highlight w:val="yellow"/>
        </w:rPr>
        <w:t>long-term contracts</w:t>
      </w:r>
      <w:r w:rsidRPr="00710015">
        <w:rPr>
          <w:rStyle w:val="StyleUnderline"/>
        </w:rPr>
        <w:t xml:space="preserve"> between sophisticated parties in situations where substantial specific investments are involved and the parties come to rely on each other</w:t>
      </w:r>
      <w:r w:rsidRPr="00710015">
        <w:rPr>
          <w:sz w:val="16"/>
        </w:rPr>
        <w:t xml:space="preserve">. </w:t>
      </w:r>
      <w:r w:rsidRPr="00710015">
        <w:rPr>
          <w:rStyle w:val="StyleUnderline"/>
        </w:rPr>
        <w:t xml:space="preserve">It is safe to say that anyone who has seen a good number of such contracts will confirm that they normally contain provisions by which </w:t>
      </w:r>
      <w:r w:rsidRPr="00763918">
        <w:rPr>
          <w:rStyle w:val="StyleUnderline"/>
          <w:highlight w:val="yellow"/>
        </w:rPr>
        <w:t>one party obtains</w:t>
      </w:r>
      <w:r w:rsidRPr="00710015">
        <w:rPr>
          <w:rStyle w:val="StyleUnderline"/>
        </w:rPr>
        <w:t xml:space="preserve"> </w:t>
      </w:r>
      <w:r w:rsidRPr="00710015">
        <w:rPr>
          <w:rStyle w:val="Emphasis"/>
        </w:rPr>
        <w:t>price</w:t>
      </w:r>
      <w:r w:rsidRPr="00710015">
        <w:rPr>
          <w:rStyle w:val="StyleUnderline"/>
        </w:rPr>
        <w:t xml:space="preserve"> and </w:t>
      </w:r>
      <w:r w:rsidRPr="00763918">
        <w:rPr>
          <w:rStyle w:val="Emphasis"/>
          <w:highlight w:val="yellow"/>
        </w:rPr>
        <w:t>performance protections</w:t>
      </w:r>
      <w:r w:rsidRPr="00763918">
        <w:rPr>
          <w:rStyle w:val="StyleUnderline"/>
          <w:highlight w:val="yellow"/>
        </w:rPr>
        <w:t xml:space="preserve"> to </w:t>
      </w:r>
      <w:r w:rsidRPr="00763918">
        <w:rPr>
          <w:rStyle w:val="Emphasis"/>
          <w:highlight w:val="yellow"/>
        </w:rPr>
        <w:t>limit</w:t>
      </w:r>
      <w:r w:rsidRPr="00710015">
        <w:rPr>
          <w:rStyle w:val="Emphasis"/>
        </w:rPr>
        <w:t xml:space="preserve"> </w:t>
      </w:r>
      <w:r w:rsidRPr="00763918">
        <w:rPr>
          <w:rStyle w:val="Emphasis"/>
          <w:highlight w:val="yellow"/>
        </w:rPr>
        <w:t>opportunism</w:t>
      </w:r>
      <w:r w:rsidRPr="00710015">
        <w:rPr>
          <w:rStyle w:val="StyleUnderline"/>
        </w:rPr>
        <w:t xml:space="preserve"> by the other party.</w:t>
      </w:r>
    </w:p>
    <w:p w14:paraId="0DCC126D" w14:textId="77777777" w:rsidR="008F6523" w:rsidRPr="00710015" w:rsidRDefault="008F6523" w:rsidP="008F6523"/>
    <w:p w14:paraId="68EB855C" w14:textId="77777777" w:rsidR="008F6523" w:rsidRDefault="008F6523" w:rsidP="008F6523">
      <w:pPr>
        <w:pStyle w:val="Heading4"/>
      </w:pPr>
      <w:r>
        <w:t xml:space="preserve">Their </w:t>
      </w:r>
      <w:proofErr w:type="spellStart"/>
      <w:r>
        <w:t>ev</w:t>
      </w:r>
      <w:proofErr w:type="spellEnd"/>
      <w:r>
        <w:t xml:space="preserve"> comes is funded by SEP holders with vested interests in falsely debasing the patent holdup theory. </w:t>
      </w:r>
    </w:p>
    <w:p w14:paraId="2E68093E" w14:textId="77777777" w:rsidR="008F6523" w:rsidRDefault="008F6523" w:rsidP="008F652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68375BCC" w14:textId="77777777" w:rsidR="008F6523" w:rsidRPr="00710015" w:rsidRDefault="008F6523" w:rsidP="008F6523">
      <w:pPr>
        <w:rPr>
          <w:sz w:val="16"/>
        </w:rPr>
      </w:pPr>
      <w:r w:rsidRPr="00710015">
        <w:rPr>
          <w:rStyle w:val="StyleUnderline"/>
        </w:rPr>
        <w:t xml:space="preserve">Patent </w:t>
      </w:r>
      <w:r w:rsidRPr="00763918">
        <w:rPr>
          <w:rStyle w:val="StyleUnderline"/>
          <w:highlight w:val="yellow"/>
        </w:rPr>
        <w:t>holdup has proven</w:t>
      </w:r>
      <w:r w:rsidRPr="00710015">
        <w:rPr>
          <w:sz w:val="16"/>
        </w:rPr>
        <w:t xml:space="preserve"> one of the most </w:t>
      </w:r>
      <w:r w:rsidRPr="00763918">
        <w:rPr>
          <w:rStyle w:val="StyleUnderline"/>
          <w:highlight w:val="yellow"/>
        </w:rPr>
        <w:t>controversial</w:t>
      </w:r>
      <w:r w:rsidRPr="00710015">
        <w:rPr>
          <w:sz w:val="16"/>
        </w:rPr>
        <w:t xml:space="preserve"> topics in innovation policy, in part </w:t>
      </w:r>
      <w:r w:rsidRPr="00763918">
        <w:rPr>
          <w:rStyle w:val="StyleUnderline"/>
          <w:highlight w:val="yellow"/>
        </w:rPr>
        <w:t xml:space="preserve">because companies with a </w:t>
      </w:r>
      <w:r w:rsidRPr="00763918">
        <w:rPr>
          <w:rStyle w:val="Emphasis"/>
          <w:highlight w:val="yellow"/>
        </w:rPr>
        <w:t>vested</w:t>
      </w:r>
      <w:r w:rsidRPr="00763918">
        <w:rPr>
          <w:rStyle w:val="StyleUnderline"/>
          <w:highlight w:val="yellow"/>
        </w:rPr>
        <w:t xml:space="preserve"> interest in </w:t>
      </w:r>
      <w:r w:rsidRPr="00763918">
        <w:rPr>
          <w:rStyle w:val="Emphasis"/>
          <w:highlight w:val="yellow"/>
        </w:rPr>
        <w:t>denying</w:t>
      </w:r>
      <w:r w:rsidRPr="00710015">
        <w:rPr>
          <w:rStyle w:val="StyleUnderline"/>
        </w:rPr>
        <w:t xml:space="preserve"> its </w:t>
      </w:r>
      <w:r w:rsidRPr="00763918">
        <w:rPr>
          <w:rStyle w:val="Emphasis"/>
          <w:highlight w:val="yellow"/>
        </w:rPr>
        <w:t>existence</w:t>
      </w:r>
      <w:r w:rsidRPr="00710015">
        <w:rPr>
          <w:sz w:val="16"/>
        </w:rPr>
        <w:t xml:space="preserve"> </w:t>
      </w:r>
      <w:r w:rsidRPr="00710015">
        <w:rPr>
          <w:rStyle w:val="StyleUnderline"/>
        </w:rPr>
        <w:t xml:space="preserve">have </w:t>
      </w:r>
      <w:r w:rsidRPr="00763918">
        <w:rPr>
          <w:rStyle w:val="StyleUnderline"/>
          <w:highlight w:val="yellow"/>
        </w:rPr>
        <w:t>spent</w:t>
      </w:r>
      <w:r w:rsidRPr="00710015">
        <w:rPr>
          <w:rStyle w:val="StyleUnderline"/>
        </w:rPr>
        <w:t xml:space="preserve"> tens of </w:t>
      </w:r>
      <w:r w:rsidRPr="00763918">
        <w:rPr>
          <w:rStyle w:val="Emphasis"/>
          <w:highlight w:val="yellow"/>
        </w:rPr>
        <w:t>millions</w:t>
      </w:r>
      <w:r w:rsidRPr="00710015">
        <w:rPr>
          <w:rStyle w:val="StyleUnderline"/>
        </w:rPr>
        <w:t xml:space="preserve"> of dollars </w:t>
      </w:r>
      <w:r w:rsidRPr="00763918">
        <w:rPr>
          <w:rStyle w:val="StyleUnderline"/>
          <w:highlight w:val="yellow"/>
        </w:rPr>
        <w:t xml:space="preserve">trying to </w:t>
      </w:r>
      <w:r w:rsidRPr="00763918">
        <w:rPr>
          <w:rStyle w:val="Emphasis"/>
          <w:highlight w:val="yellow"/>
        </w:rPr>
        <w:t>debunk</w:t>
      </w:r>
      <w:r w:rsidRPr="00763918">
        <w:rPr>
          <w:rStyle w:val="StyleUnderline"/>
          <w:highlight w:val="yellow"/>
        </w:rPr>
        <w:t xml:space="preserve"> it.</w:t>
      </w:r>
      <w:r w:rsidRPr="00763918">
        <w:rPr>
          <w:sz w:val="16"/>
          <w:highlight w:val="yellow"/>
        </w:rPr>
        <w:t xml:space="preserve"> </w:t>
      </w:r>
      <w:r w:rsidRPr="00763918">
        <w:rPr>
          <w:rStyle w:val="StyleUnderline"/>
          <w:highlight w:val="yellow"/>
        </w:rPr>
        <w:t>Notwithstanding</w:t>
      </w:r>
      <w:r w:rsidRPr="00710015">
        <w:rPr>
          <w:rStyle w:val="StyleUnderline"/>
        </w:rPr>
        <w:t xml:space="preserve"> a </w:t>
      </w:r>
      <w:r w:rsidRPr="00710015">
        <w:rPr>
          <w:rStyle w:val="Emphasis"/>
        </w:rPr>
        <w:t>barrage</w:t>
      </w:r>
      <w:r w:rsidRPr="00710015">
        <w:rPr>
          <w:rStyle w:val="StyleUnderline"/>
        </w:rPr>
        <w:t xml:space="preserve"> of </w:t>
      </w:r>
      <w:r w:rsidRPr="00763918">
        <w:rPr>
          <w:rStyle w:val="Emphasis"/>
          <w:highlight w:val="yellow"/>
        </w:rPr>
        <w:t>political</w:t>
      </w:r>
      <w:r w:rsidRPr="00763918">
        <w:rPr>
          <w:rStyle w:val="StyleUnderline"/>
          <w:highlight w:val="yellow"/>
        </w:rPr>
        <w:t xml:space="preserve"> and </w:t>
      </w:r>
      <w:r w:rsidRPr="00763918">
        <w:rPr>
          <w:rStyle w:val="Emphasis"/>
          <w:highlight w:val="yellow"/>
        </w:rPr>
        <w:t>academic</w:t>
      </w:r>
      <w:r w:rsidRPr="00763918">
        <w:rPr>
          <w:rStyle w:val="StyleUnderline"/>
          <w:highlight w:val="yellow"/>
        </w:rPr>
        <w:t xml:space="preserve"> attacks</w:t>
      </w:r>
      <w:r w:rsidRPr="00710015">
        <w:rPr>
          <w:sz w:val="16"/>
        </w:rPr>
        <w:t xml:space="preserve">, </w:t>
      </w:r>
      <w:r w:rsidRPr="00710015">
        <w:rPr>
          <w:rStyle w:val="StyleUnderline"/>
        </w:rPr>
        <w:t xml:space="preserve">both </w:t>
      </w:r>
      <w:r w:rsidRPr="0011458F">
        <w:rPr>
          <w:rStyle w:val="StyleUnderline"/>
        </w:rPr>
        <w:t>the</w:t>
      </w:r>
      <w:r w:rsidRPr="00710015">
        <w:rPr>
          <w:rStyle w:val="StyleUnderline"/>
        </w:rPr>
        <w:t xml:space="preserve"> </w:t>
      </w:r>
      <w:r w:rsidRPr="00710015">
        <w:rPr>
          <w:rStyle w:val="Emphasis"/>
        </w:rPr>
        <w:t>general theory</w:t>
      </w:r>
      <w:r w:rsidRPr="00710015">
        <w:rPr>
          <w:rStyle w:val="StyleUnderline"/>
        </w:rPr>
        <w:t xml:space="preserve"> of </w:t>
      </w:r>
      <w:r w:rsidRPr="00763918">
        <w:rPr>
          <w:rStyle w:val="StyleUnderline"/>
          <w:highlight w:val="yellow"/>
        </w:rPr>
        <w:t>holdup and</w:t>
      </w:r>
      <w:r w:rsidRPr="00710015">
        <w:rPr>
          <w:rStyle w:val="StyleUnderline"/>
        </w:rPr>
        <w:t xml:space="preserve"> its practical </w:t>
      </w:r>
      <w:r w:rsidRPr="00763918">
        <w:rPr>
          <w:rStyle w:val="StyleUnderline"/>
          <w:highlight w:val="yellow"/>
        </w:rPr>
        <w:t xml:space="preserve">application in patent law remain </w:t>
      </w:r>
      <w:r w:rsidRPr="00763918">
        <w:rPr>
          <w:rStyle w:val="Emphasis"/>
          <w:highlight w:val="yellow"/>
        </w:rPr>
        <w:t>valid</w:t>
      </w:r>
      <w:r w:rsidRPr="00710015">
        <w:rPr>
          <w:sz w:val="16"/>
        </w:rPr>
        <w:t xml:space="preserve"> </w:t>
      </w:r>
      <w:r w:rsidRPr="00710015">
        <w:rPr>
          <w:rStyle w:val="StyleUnderline"/>
        </w:rPr>
        <w:t>and pose significant concerns for patent policy</w:t>
      </w:r>
      <w:r w:rsidRPr="00710015">
        <w:rPr>
          <w:sz w:val="16"/>
        </w:rPr>
        <w:t xml:space="preserve">. Patent and antitrust law have made significant strides in the past fifteen years in limiting the problem of patent holdup. But those advances are currently </w:t>
      </w:r>
      <w:r w:rsidRPr="00710015">
        <w:rPr>
          <w:sz w:val="16"/>
        </w:rPr>
        <w:lastRenderedPageBreak/>
        <w:t>under threat from the Antitrust Division of the Department of Justice, which has reversed prior policies and broken with the Federal Trade Commission to downplay the significance of patent holdup while undermining private efforts to prevent it. Ironically, the effect of the Antitrust Division’s actions is to create a greater role for antitrust law in stopping patent holdup. We offer some suggestions for moving in the right direction.</w:t>
      </w:r>
    </w:p>
    <w:p w14:paraId="2EC99DDE" w14:textId="77777777" w:rsidR="008F6523" w:rsidRDefault="008F6523" w:rsidP="008F6523">
      <w:pPr>
        <w:pStyle w:val="Heading3"/>
        <w:rPr>
          <w:rFonts w:eastAsiaTheme="minorHAnsi"/>
        </w:rPr>
      </w:pPr>
      <w:r>
        <w:rPr>
          <w:rFonts w:eastAsiaTheme="minorHAnsi"/>
        </w:rPr>
        <w:lastRenderedPageBreak/>
        <w:t>2AC---AT: No Patent Holdup---Empirics</w:t>
      </w:r>
    </w:p>
    <w:p w14:paraId="07BA11B0" w14:textId="77777777" w:rsidR="008F6523" w:rsidRDefault="008F6523" w:rsidP="008F6523">
      <w:pPr>
        <w:pStyle w:val="Heading4"/>
      </w:pPr>
      <w:r>
        <w:t xml:space="preserve">Patent holdup is </w:t>
      </w:r>
      <w:r w:rsidRPr="00BE1C1E">
        <w:rPr>
          <w:u w:val="single"/>
        </w:rPr>
        <w:t>true</w:t>
      </w:r>
      <w:r>
        <w:t xml:space="preserve"> even if it can’t be empirically verified. </w:t>
      </w:r>
    </w:p>
    <w:p w14:paraId="08453DB8" w14:textId="77777777" w:rsidR="008F6523" w:rsidRDefault="008F6523" w:rsidP="008F652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635D78D5" w14:textId="77777777" w:rsidR="008F6523" w:rsidRPr="00BE1C1E" w:rsidRDefault="008F6523" w:rsidP="008F6523">
      <w:pPr>
        <w:rPr>
          <w:sz w:val="16"/>
          <w:szCs w:val="16"/>
        </w:rPr>
      </w:pPr>
      <w:r w:rsidRPr="00BE1C1E">
        <w:rPr>
          <w:sz w:val="16"/>
          <w:szCs w:val="16"/>
        </w:rPr>
        <w:t xml:space="preserve">E. Actual Holdups Are Very Difficult to Measure </w:t>
      </w:r>
    </w:p>
    <w:p w14:paraId="13F17E0A" w14:textId="77777777" w:rsidR="008F6523" w:rsidRPr="00BE1C1E" w:rsidRDefault="008F6523" w:rsidP="008F6523">
      <w:pPr>
        <w:rPr>
          <w:sz w:val="16"/>
        </w:rPr>
      </w:pPr>
      <w:r w:rsidRPr="00BE1C1E">
        <w:rPr>
          <w:sz w:val="16"/>
        </w:rPr>
        <w:t xml:space="preserve">As just noted, the </w:t>
      </w:r>
      <w:r w:rsidRPr="00BE1C1E">
        <w:rPr>
          <w:rStyle w:val="StyleUnderline"/>
        </w:rPr>
        <w:t xml:space="preserve">extensive </w:t>
      </w:r>
      <w:r w:rsidRPr="00763918">
        <w:rPr>
          <w:rStyle w:val="StyleUnderline"/>
          <w:highlight w:val="yellow"/>
        </w:rPr>
        <w:t>empirical support</w:t>
      </w:r>
      <w:r w:rsidRPr="00BE1C1E">
        <w:rPr>
          <w:sz w:val="16"/>
        </w:rPr>
        <w:t xml:space="preserve"> for the general theory of holdup consists primarily of studies showing that firms structure their relationships to avoid or minimize the adverse effects of holdup. Critically, the evidence </w:t>
      </w:r>
      <w:r w:rsidRPr="00763918">
        <w:rPr>
          <w:rStyle w:val="Emphasis"/>
          <w:highlight w:val="yellow"/>
        </w:rPr>
        <w:t>does not involve</w:t>
      </w:r>
      <w:r w:rsidRPr="00763918">
        <w:rPr>
          <w:rStyle w:val="StyleUnderline"/>
          <w:highlight w:val="yellow"/>
        </w:rPr>
        <w:t xml:space="preserve"> quantifying</w:t>
      </w:r>
      <w:r w:rsidRPr="00BE1C1E">
        <w:rPr>
          <w:rStyle w:val="StyleUnderline"/>
        </w:rPr>
        <w:t xml:space="preserve"> the </w:t>
      </w:r>
      <w:r w:rsidRPr="00763918">
        <w:rPr>
          <w:rStyle w:val="Emphasis"/>
          <w:highlight w:val="yellow"/>
        </w:rPr>
        <w:t>magnitude</w:t>
      </w:r>
      <w:r w:rsidRPr="00763918">
        <w:rPr>
          <w:rStyle w:val="StyleUnderline"/>
          <w:highlight w:val="yellow"/>
        </w:rPr>
        <w:t xml:space="preserve"> o</w:t>
      </w:r>
      <w:r w:rsidRPr="00BE1C1E">
        <w:rPr>
          <w:rStyle w:val="StyleUnderline"/>
        </w:rPr>
        <w:t xml:space="preserve">f actual ex post </w:t>
      </w:r>
      <w:r w:rsidRPr="00763918">
        <w:rPr>
          <w:rStyle w:val="Emphasis"/>
          <w:highlight w:val="yellow"/>
        </w:rPr>
        <w:t>holdups</w:t>
      </w:r>
      <w:r w:rsidRPr="00BE1C1E">
        <w:rPr>
          <w:sz w:val="16"/>
        </w:rPr>
        <w:t xml:space="preserve">.36 Indeed, </w:t>
      </w:r>
      <w:r w:rsidRPr="00BE1C1E">
        <w:rPr>
          <w:rStyle w:val="StyleUnderline"/>
        </w:rPr>
        <w:t xml:space="preserve">the empirical literature on holdup has </w:t>
      </w:r>
      <w:r w:rsidRPr="00BE1C1E">
        <w:rPr>
          <w:rStyle w:val="Emphasis"/>
        </w:rPr>
        <w:t>relatively few</w:t>
      </w:r>
      <w:r w:rsidRPr="00BE1C1E">
        <w:rPr>
          <w:rStyle w:val="StyleUnderline"/>
        </w:rPr>
        <w:t xml:space="preserve"> documented examples of large-scale actual holdups</w:t>
      </w:r>
      <w:r w:rsidRPr="00BE1C1E">
        <w:rPr>
          <w:sz w:val="16"/>
        </w:rPr>
        <w:t xml:space="preserve">.37 This will be important below when we turn to evaluating the empirical evidence regarding patent holdup in particular. </w:t>
      </w:r>
    </w:p>
    <w:p w14:paraId="327D065F" w14:textId="77777777" w:rsidR="008F6523" w:rsidRPr="00BE1C1E" w:rsidRDefault="008F6523" w:rsidP="008F6523">
      <w:pPr>
        <w:rPr>
          <w:sz w:val="16"/>
          <w:szCs w:val="16"/>
        </w:rPr>
      </w:pPr>
      <w:r w:rsidRPr="00BE1C1E">
        <w:rPr>
          <w:sz w:val="16"/>
          <w:szCs w:val="16"/>
        </w:rPr>
        <w:t xml:space="preserve">Anticipating the arguments being made by those who deny that the patent holdup problem is real and significant, it is instructive to ask why the empirical literature on the general holdup problem has not proceeded by measuring the frequency or magnitude of actual holdups. </w:t>
      </w:r>
    </w:p>
    <w:p w14:paraId="016A41F5" w14:textId="77777777" w:rsidR="008F6523" w:rsidRPr="00BE1C1E" w:rsidRDefault="008F6523" w:rsidP="008F6523">
      <w:pPr>
        <w:rPr>
          <w:rStyle w:val="Emphasis"/>
        </w:rPr>
      </w:pPr>
      <w:r w:rsidRPr="00BE1C1E">
        <w:rPr>
          <w:sz w:val="16"/>
        </w:rPr>
        <w:t xml:space="preserve">In part </w:t>
      </w:r>
      <w:r w:rsidRPr="00763918">
        <w:rPr>
          <w:rStyle w:val="StyleUnderline"/>
          <w:highlight w:val="yellow"/>
        </w:rPr>
        <w:t xml:space="preserve">this is for a </w:t>
      </w:r>
      <w:r w:rsidRPr="00763918">
        <w:rPr>
          <w:rStyle w:val="Emphasis"/>
          <w:highlight w:val="yellow"/>
        </w:rPr>
        <w:t>very good</w:t>
      </w:r>
      <w:r w:rsidRPr="00BE1C1E">
        <w:rPr>
          <w:rStyle w:val="StyleUnderline"/>
        </w:rPr>
        <w:t xml:space="preserve"> conceptual </w:t>
      </w:r>
      <w:r w:rsidRPr="00763918">
        <w:rPr>
          <w:rStyle w:val="StyleUnderline"/>
          <w:highlight w:val="yellow"/>
        </w:rPr>
        <w:t>reason</w:t>
      </w:r>
      <w:r w:rsidRPr="00BE1C1E">
        <w:rPr>
          <w:sz w:val="16"/>
        </w:rPr>
        <w:t xml:space="preserve">: </w:t>
      </w:r>
      <w:r w:rsidRPr="00BE1C1E">
        <w:rPr>
          <w:rStyle w:val="StyleUnderline"/>
        </w:rPr>
        <w:t xml:space="preserve">the theory predicts that </w:t>
      </w:r>
      <w:r w:rsidRPr="00763918">
        <w:rPr>
          <w:rStyle w:val="StyleUnderline"/>
          <w:highlight w:val="yellow"/>
        </w:rPr>
        <w:t>market participants</w:t>
      </w:r>
      <w:r w:rsidRPr="00BE1C1E">
        <w:rPr>
          <w:rStyle w:val="StyleUnderline"/>
        </w:rPr>
        <w:t xml:space="preserve"> will </w:t>
      </w:r>
      <w:r w:rsidRPr="00763918">
        <w:rPr>
          <w:rStyle w:val="Emphasis"/>
          <w:highlight w:val="yellow"/>
        </w:rPr>
        <w:t>structure</w:t>
      </w:r>
      <w:r w:rsidRPr="00BE1C1E">
        <w:rPr>
          <w:rStyle w:val="StyleUnderline"/>
        </w:rPr>
        <w:t xml:space="preserve"> their </w:t>
      </w:r>
      <w:r w:rsidRPr="00763918">
        <w:rPr>
          <w:rStyle w:val="Emphasis"/>
          <w:highlight w:val="yellow"/>
        </w:rPr>
        <w:t>affairs</w:t>
      </w:r>
      <w:r w:rsidRPr="00763918">
        <w:rPr>
          <w:rStyle w:val="StyleUnderline"/>
          <w:highlight w:val="yellow"/>
        </w:rPr>
        <w:t xml:space="preserve"> to </w:t>
      </w:r>
      <w:r w:rsidRPr="00763918">
        <w:rPr>
          <w:rStyle w:val="Emphasis"/>
          <w:highlight w:val="yellow"/>
        </w:rPr>
        <w:t>avoid</w:t>
      </w:r>
      <w:r w:rsidRPr="00BE1C1E">
        <w:rPr>
          <w:rStyle w:val="StyleUnderline"/>
        </w:rPr>
        <w:t xml:space="preserve"> or </w:t>
      </w:r>
      <w:r w:rsidRPr="00BE1C1E">
        <w:rPr>
          <w:rStyle w:val="Emphasis"/>
        </w:rPr>
        <w:t>mitigate</w:t>
      </w:r>
      <w:r w:rsidRPr="00BE1C1E">
        <w:rPr>
          <w:rStyle w:val="StyleUnderline"/>
        </w:rPr>
        <w:t xml:space="preserve"> actual </w:t>
      </w:r>
      <w:r w:rsidRPr="00763918">
        <w:rPr>
          <w:rStyle w:val="Emphasis"/>
          <w:highlight w:val="yellow"/>
        </w:rPr>
        <w:t>holdups</w:t>
      </w:r>
      <w:r w:rsidRPr="00BE1C1E">
        <w:rPr>
          <w:sz w:val="16"/>
        </w:rPr>
        <w:t xml:space="preserve">. As stressed above, </w:t>
      </w:r>
      <w:r w:rsidRPr="00BE1C1E">
        <w:rPr>
          <w:rStyle w:val="StyleUnderline"/>
        </w:rPr>
        <w:t xml:space="preserve">the </w:t>
      </w:r>
      <w:r w:rsidRPr="00BE1C1E">
        <w:rPr>
          <w:rStyle w:val="Emphasis"/>
        </w:rPr>
        <w:t>social costs</w:t>
      </w:r>
      <w:r w:rsidRPr="00BE1C1E">
        <w:rPr>
          <w:rStyle w:val="StyleUnderline"/>
        </w:rPr>
        <w:t xml:space="preserve"> caused by the holdup problem can be large even if </w:t>
      </w:r>
      <w:r w:rsidRPr="00BE1C1E">
        <w:rPr>
          <w:rStyle w:val="Emphasis"/>
        </w:rPr>
        <w:t>large-scale holdups</w:t>
      </w:r>
      <w:r w:rsidRPr="00BE1C1E">
        <w:rPr>
          <w:rStyle w:val="StyleUnderline"/>
        </w:rPr>
        <w:t xml:space="preserve"> are very </w:t>
      </w:r>
      <w:r w:rsidRPr="00BE1C1E">
        <w:rPr>
          <w:rStyle w:val="Emphasis"/>
        </w:rPr>
        <w:t>infrequent</w:t>
      </w:r>
      <w:r w:rsidRPr="00BE1C1E">
        <w:rPr>
          <w:sz w:val="16"/>
        </w:rPr>
        <w:t xml:space="preserve">. The validity of the general theory of holdup, and </w:t>
      </w:r>
      <w:r w:rsidRPr="00BE1C1E">
        <w:rPr>
          <w:rStyle w:val="StyleUnderline"/>
        </w:rPr>
        <w:t>the importance of the holdup problem</w:t>
      </w:r>
      <w:r w:rsidRPr="00BE1C1E">
        <w:rPr>
          <w:sz w:val="16"/>
        </w:rPr>
        <w:t xml:space="preserve">, </w:t>
      </w:r>
      <w:r w:rsidRPr="00BE1C1E">
        <w:rPr>
          <w:rStyle w:val="StyleUnderline"/>
        </w:rPr>
        <w:t xml:space="preserve">do not hinge on the </w:t>
      </w:r>
      <w:r w:rsidRPr="00BE1C1E">
        <w:rPr>
          <w:rStyle w:val="Emphasis"/>
        </w:rPr>
        <w:t>frequency</w:t>
      </w:r>
      <w:r w:rsidRPr="00BE1C1E">
        <w:rPr>
          <w:rStyle w:val="StyleUnderline"/>
        </w:rPr>
        <w:t xml:space="preserve"> or </w:t>
      </w:r>
      <w:r w:rsidRPr="00BE1C1E">
        <w:rPr>
          <w:rStyle w:val="Emphasis"/>
        </w:rPr>
        <w:t>magnitude</w:t>
      </w:r>
      <w:r w:rsidRPr="00BE1C1E">
        <w:rPr>
          <w:rStyle w:val="StyleUnderline"/>
        </w:rPr>
        <w:t xml:space="preserve"> of </w:t>
      </w:r>
      <w:r w:rsidRPr="00BE1C1E">
        <w:rPr>
          <w:rStyle w:val="Emphasis"/>
        </w:rPr>
        <w:t xml:space="preserve">actual holdups. </w:t>
      </w:r>
    </w:p>
    <w:p w14:paraId="64710681" w14:textId="77777777" w:rsidR="008F6523" w:rsidRPr="00BE1C1E" w:rsidRDefault="008F6523" w:rsidP="008F6523">
      <w:pPr>
        <w:rPr>
          <w:rStyle w:val="StyleUnderline"/>
        </w:rPr>
      </w:pPr>
      <w:r w:rsidRPr="00BE1C1E">
        <w:rPr>
          <w:sz w:val="16"/>
        </w:rPr>
        <w:t xml:space="preserve">But practical considerations also play a big role in explaining why the very large empirical literature on the holdup problem includes few documented instances of actual holdups. Even in situations where such holdups take place, they are exceedingly difficult for researchers to reliably detect and quantify. To see why, denote the holdup (ex post monopoly) price by </w:t>
      </w:r>
      <w:r w:rsidRPr="00BE1C1E">
        <w:rPr>
          <w:rFonts w:ascii="Cambria Math" w:hAnsi="Cambria Math" w:cs="Cambria Math"/>
          <w:sz w:val="16"/>
        </w:rPr>
        <w:t>𝑃𝐻</w:t>
      </w:r>
      <w:r w:rsidRPr="00BE1C1E">
        <w:rPr>
          <w:sz w:val="16"/>
        </w:rPr>
        <w:t xml:space="preserve"> and the </w:t>
      </w:r>
      <w:proofErr w:type="spellStart"/>
      <w:r w:rsidRPr="00BE1C1E">
        <w:rPr>
          <w:sz w:val="16"/>
        </w:rPr>
        <w:t>ex ante</w:t>
      </w:r>
      <w:proofErr w:type="spellEnd"/>
      <w:r w:rsidRPr="00BE1C1E">
        <w:rPr>
          <w:sz w:val="16"/>
        </w:rPr>
        <w:t xml:space="preserve"> competitive price by </w:t>
      </w:r>
      <w:r w:rsidRPr="00BE1C1E">
        <w:rPr>
          <w:rFonts w:ascii="Cambria Math" w:hAnsi="Cambria Math" w:cs="Cambria Math"/>
          <w:sz w:val="16"/>
        </w:rPr>
        <w:t>𝑃</w:t>
      </w:r>
      <w:r w:rsidRPr="00BE1C1E">
        <w:rPr>
          <w:sz w:val="16"/>
        </w:rPr>
        <w:t xml:space="preserve"> </w:t>
      </w:r>
      <w:proofErr w:type="gramStart"/>
      <w:r w:rsidRPr="00BE1C1E">
        <w:rPr>
          <w:rFonts w:ascii="Cambria Math" w:hAnsi="Cambria Math" w:cs="Cambria Math"/>
          <w:sz w:val="16"/>
        </w:rPr>
        <w:t>∗</w:t>
      </w:r>
      <w:r w:rsidRPr="00BE1C1E">
        <w:rPr>
          <w:sz w:val="16"/>
        </w:rPr>
        <w:t xml:space="preserve"> .</w:t>
      </w:r>
      <w:proofErr w:type="gramEnd"/>
      <w:r w:rsidRPr="00BE1C1E">
        <w:rPr>
          <w:sz w:val="16"/>
        </w:rPr>
        <w:t xml:space="preserve"> The (</w:t>
      </w:r>
      <w:proofErr w:type="spellStart"/>
      <w:r w:rsidRPr="00BE1C1E">
        <w:rPr>
          <w:sz w:val="16"/>
        </w:rPr>
        <w:t>perunit</w:t>
      </w:r>
      <w:proofErr w:type="spellEnd"/>
      <w:r w:rsidRPr="00BE1C1E">
        <w:rPr>
          <w:sz w:val="16"/>
        </w:rPr>
        <w:t>) magnitude of the actual ex post holdup is equal to (</w:t>
      </w:r>
      <w:r w:rsidRPr="00BE1C1E">
        <w:rPr>
          <w:rFonts w:ascii="Cambria Math" w:hAnsi="Cambria Math" w:cs="Cambria Math"/>
          <w:sz w:val="16"/>
        </w:rPr>
        <w:t>𝑃𝐻</w:t>
      </w:r>
      <w:r w:rsidRPr="00BE1C1E">
        <w:rPr>
          <w:sz w:val="16"/>
        </w:rPr>
        <w:t xml:space="preserve"> − </w:t>
      </w:r>
      <w:r w:rsidRPr="00BE1C1E">
        <w:rPr>
          <w:rFonts w:ascii="Cambria Math" w:hAnsi="Cambria Math" w:cs="Cambria Math"/>
          <w:sz w:val="16"/>
        </w:rPr>
        <w:t>𝑃</w:t>
      </w:r>
      <w:r w:rsidRPr="00BE1C1E">
        <w:rPr>
          <w:sz w:val="16"/>
        </w:rPr>
        <w:t xml:space="preserve"> </w:t>
      </w:r>
      <w:proofErr w:type="gramStart"/>
      <w:r w:rsidRPr="00BE1C1E">
        <w:rPr>
          <w:rFonts w:ascii="Cambria Math" w:hAnsi="Cambria Math" w:cs="Cambria Math"/>
          <w:sz w:val="16"/>
        </w:rPr>
        <w:t>∗</w:t>
      </w:r>
      <w:r w:rsidRPr="00BE1C1E">
        <w:rPr>
          <w:sz w:val="16"/>
        </w:rPr>
        <w:t xml:space="preserve"> )</w:t>
      </w:r>
      <w:proofErr w:type="gramEnd"/>
      <w:r w:rsidRPr="00BE1C1E">
        <w:rPr>
          <w:sz w:val="16"/>
        </w:rPr>
        <w:t xml:space="preserve">. Measuring either component of this difference can pose quite a challenge for researchers. Actual transaction prices in complex business-to-business transactions are rarely observable by researchers. Plus, even when a measure of price is available, it typically is confounded by other terms and conditions, making </w:t>
      </w:r>
      <w:r w:rsidRPr="00BE1C1E">
        <w:rPr>
          <w:rFonts w:ascii="Cambria Math" w:hAnsi="Cambria Math" w:cs="Cambria Math"/>
          <w:sz w:val="16"/>
        </w:rPr>
        <w:t>𝑃𝐻</w:t>
      </w:r>
      <w:r w:rsidRPr="00BE1C1E">
        <w:rPr>
          <w:sz w:val="16"/>
        </w:rPr>
        <w:t xml:space="preserve"> very hard to observe. Coming up with a good measure of the competitive benchmark price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is even harder, since it reflects a counterfactual and since the transactions at issue are by nature idiosyncratic. </w:t>
      </w:r>
      <w:r w:rsidRPr="00BE1C1E">
        <w:rPr>
          <w:rStyle w:val="StyleUnderline"/>
        </w:rPr>
        <w:t>Practical considerations</w:t>
      </w:r>
      <w:r w:rsidRPr="00BE1C1E">
        <w:rPr>
          <w:sz w:val="16"/>
        </w:rPr>
        <w:t xml:space="preserve"> also </w:t>
      </w:r>
      <w:r w:rsidRPr="00BE1C1E">
        <w:rPr>
          <w:rStyle w:val="StyleUnderline"/>
        </w:rPr>
        <w:t>explain why the empirical literature on the holdup problem includes few documented instances in which the prospect of holdup has discouraged investment</w:t>
      </w:r>
      <w:r w:rsidRPr="00BE1C1E">
        <w:rPr>
          <w:sz w:val="16"/>
        </w:rPr>
        <w:t xml:space="preserve">. </w:t>
      </w:r>
      <w:r w:rsidRPr="00BE1C1E">
        <w:rPr>
          <w:rStyle w:val="StyleUnderline"/>
        </w:rPr>
        <w:t xml:space="preserve">The resulting </w:t>
      </w:r>
      <w:r w:rsidRPr="00763918">
        <w:rPr>
          <w:rStyle w:val="StyleUnderline"/>
          <w:highlight w:val="yellow"/>
        </w:rPr>
        <w:t>reduction in investment</w:t>
      </w:r>
      <w:r w:rsidRPr="00BE1C1E">
        <w:rPr>
          <w:rStyle w:val="StyleUnderline"/>
        </w:rPr>
        <w:t xml:space="preserve"> typically </w:t>
      </w:r>
      <w:r w:rsidRPr="00763918">
        <w:rPr>
          <w:rStyle w:val="StyleUnderline"/>
          <w:highlight w:val="yellow"/>
        </w:rPr>
        <w:t>will not</w:t>
      </w:r>
      <w:r w:rsidRPr="00BE1C1E">
        <w:rPr>
          <w:rStyle w:val="StyleUnderline"/>
        </w:rPr>
        <w:t xml:space="preserve"> normally </w:t>
      </w:r>
      <w:r w:rsidRPr="00763918">
        <w:rPr>
          <w:rStyle w:val="StyleUnderline"/>
          <w:highlight w:val="yellow"/>
        </w:rPr>
        <w:t xml:space="preserve">be </w:t>
      </w:r>
      <w:r w:rsidRPr="00763918">
        <w:rPr>
          <w:rStyle w:val="Emphasis"/>
          <w:highlight w:val="yellow"/>
        </w:rPr>
        <w:t>observable</w:t>
      </w:r>
      <w:r w:rsidRPr="00763918">
        <w:rPr>
          <w:rStyle w:val="StyleUnderline"/>
          <w:highlight w:val="yellow"/>
        </w:rPr>
        <w:t xml:space="preserve"> to researchers</w:t>
      </w:r>
      <w:r w:rsidRPr="00BE1C1E">
        <w:rPr>
          <w:sz w:val="16"/>
        </w:rPr>
        <w:t xml:space="preserve">, </w:t>
      </w:r>
      <w:r w:rsidRPr="00BE1C1E">
        <w:rPr>
          <w:rStyle w:val="StyleUnderline"/>
        </w:rPr>
        <w:t xml:space="preserve">much less </w:t>
      </w:r>
      <w:r w:rsidRPr="00BE1C1E">
        <w:rPr>
          <w:rStyle w:val="Emphasis"/>
        </w:rPr>
        <w:t>attributable</w:t>
      </w:r>
      <w:r w:rsidRPr="00BE1C1E">
        <w:rPr>
          <w:rStyle w:val="StyleUnderline"/>
        </w:rPr>
        <w:t xml:space="preserve"> to holdup.</w:t>
      </w:r>
    </w:p>
    <w:p w14:paraId="5F136D09" w14:textId="77777777" w:rsidR="008F6523" w:rsidRPr="00BE1C1E" w:rsidRDefault="008F6523" w:rsidP="008F6523">
      <w:pPr>
        <w:rPr>
          <w:sz w:val="16"/>
        </w:rPr>
      </w:pPr>
      <w:r w:rsidRPr="00BE1C1E">
        <w:rPr>
          <w:sz w:val="16"/>
        </w:rPr>
        <w:t xml:space="preserve">For all of these reasons, </w:t>
      </w:r>
      <w:r w:rsidRPr="00763918">
        <w:rPr>
          <w:rStyle w:val="StyleUnderline"/>
          <w:highlight w:val="yellow"/>
        </w:rPr>
        <w:t>scholars studying</w:t>
      </w:r>
      <w:r w:rsidRPr="00BE1C1E">
        <w:rPr>
          <w:rStyle w:val="StyleUnderline"/>
        </w:rPr>
        <w:t xml:space="preserve"> the </w:t>
      </w:r>
      <w:r w:rsidRPr="00763918">
        <w:rPr>
          <w:rStyle w:val="StyleUnderline"/>
          <w:highlight w:val="yellow"/>
        </w:rPr>
        <w:t>holdup</w:t>
      </w:r>
      <w:r w:rsidRPr="00BE1C1E">
        <w:rPr>
          <w:rStyle w:val="StyleUnderline"/>
        </w:rPr>
        <w:t xml:space="preserve"> problem </w:t>
      </w:r>
      <w:r w:rsidRPr="00763918">
        <w:rPr>
          <w:rStyle w:val="StyleUnderline"/>
          <w:highlight w:val="yellow"/>
        </w:rPr>
        <w:t>widely agree</w:t>
      </w:r>
      <w:r w:rsidRPr="00BE1C1E">
        <w:rPr>
          <w:rStyle w:val="StyleUnderline"/>
        </w:rPr>
        <w:t xml:space="preserve"> that </w:t>
      </w:r>
      <w:r w:rsidRPr="00763918">
        <w:rPr>
          <w:rStyle w:val="StyleUnderline"/>
          <w:highlight w:val="yellow"/>
        </w:rPr>
        <w:t xml:space="preserve">the </w:t>
      </w:r>
      <w:r w:rsidRPr="00763918">
        <w:rPr>
          <w:rStyle w:val="Emphasis"/>
          <w:highlight w:val="yellow"/>
        </w:rPr>
        <w:t>general theory</w:t>
      </w:r>
      <w:r w:rsidRPr="00BE1C1E">
        <w:rPr>
          <w:rStyle w:val="StyleUnderline"/>
        </w:rPr>
        <w:t xml:space="preserve"> of holdup </w:t>
      </w:r>
      <w:r w:rsidRPr="00763918">
        <w:rPr>
          <w:rStyle w:val="StyleUnderline"/>
          <w:highlight w:val="yellow"/>
        </w:rPr>
        <w:t xml:space="preserve">is very </w:t>
      </w:r>
      <w:r w:rsidRPr="00763918">
        <w:rPr>
          <w:rStyle w:val="Emphasis"/>
          <w:highlight w:val="yellow"/>
        </w:rPr>
        <w:t>well supported</w:t>
      </w:r>
      <w:r w:rsidRPr="00BE1C1E">
        <w:rPr>
          <w:rStyle w:val="StyleUnderline"/>
        </w:rPr>
        <w:t xml:space="preserve"> empirically </w:t>
      </w:r>
      <w:r w:rsidRPr="00763918">
        <w:rPr>
          <w:rStyle w:val="Emphasis"/>
          <w:highlight w:val="yellow"/>
        </w:rPr>
        <w:t>without</w:t>
      </w:r>
      <w:r w:rsidRPr="00BE1C1E">
        <w:rPr>
          <w:rStyle w:val="Emphasis"/>
        </w:rPr>
        <w:t xml:space="preserve"> expecting</w:t>
      </w:r>
      <w:r w:rsidRPr="00BE1C1E">
        <w:rPr>
          <w:sz w:val="16"/>
        </w:rPr>
        <w:t xml:space="preserve">, </w:t>
      </w:r>
      <w:r w:rsidRPr="00BE1C1E">
        <w:rPr>
          <w:rStyle w:val="StyleUnderline"/>
        </w:rPr>
        <w:t xml:space="preserve">much less </w:t>
      </w:r>
      <w:r w:rsidRPr="00763918">
        <w:rPr>
          <w:rStyle w:val="Emphasis"/>
          <w:highlight w:val="yellow"/>
        </w:rPr>
        <w:t>demanding</w:t>
      </w:r>
      <w:r w:rsidRPr="00BE1C1E">
        <w:rPr>
          <w:sz w:val="16"/>
        </w:rPr>
        <w:t xml:space="preserve">, </w:t>
      </w:r>
      <w:r w:rsidRPr="00BE1C1E">
        <w:rPr>
          <w:rStyle w:val="StyleUnderline"/>
        </w:rPr>
        <w:t xml:space="preserve">a body of </w:t>
      </w:r>
      <w:r w:rsidRPr="00763918">
        <w:rPr>
          <w:rStyle w:val="Emphasis"/>
          <w:highlight w:val="yellow"/>
        </w:rPr>
        <w:t>empirical work</w:t>
      </w:r>
      <w:r w:rsidRPr="00BE1C1E">
        <w:rPr>
          <w:rStyle w:val="StyleUnderline"/>
        </w:rPr>
        <w:t xml:space="preserve"> measuring actual holdups.</w:t>
      </w:r>
      <w:r w:rsidRPr="00BE1C1E">
        <w:rPr>
          <w:sz w:val="16"/>
        </w:rPr>
        <w:t xml:space="preserve"> </w:t>
      </w:r>
      <w:r w:rsidRPr="00BE1C1E">
        <w:rPr>
          <w:rStyle w:val="StyleUnderline"/>
        </w:rPr>
        <w:t xml:space="preserve">This same sensible approach should be </w:t>
      </w:r>
      <w:r w:rsidRPr="00BE1C1E">
        <w:rPr>
          <w:rStyle w:val="Emphasis"/>
        </w:rPr>
        <w:t>applied</w:t>
      </w:r>
      <w:r w:rsidRPr="00BE1C1E">
        <w:rPr>
          <w:rStyle w:val="StyleUnderline"/>
        </w:rPr>
        <w:t xml:space="preserve"> to </w:t>
      </w:r>
      <w:r w:rsidRPr="00BE1C1E">
        <w:rPr>
          <w:rStyle w:val="Emphasis"/>
        </w:rPr>
        <w:t>patent holdup</w:t>
      </w:r>
      <w:r w:rsidRPr="00BE1C1E">
        <w:rPr>
          <w:rStyle w:val="StyleUnderline"/>
        </w:rPr>
        <w:t>.</w:t>
      </w:r>
      <w:r w:rsidRPr="00BE1C1E">
        <w:rPr>
          <w:sz w:val="16"/>
        </w:rPr>
        <w:t xml:space="preserve"> </w:t>
      </w:r>
    </w:p>
    <w:p w14:paraId="074AE656" w14:textId="77777777" w:rsidR="008F6523" w:rsidRPr="00BE1C1E" w:rsidRDefault="008F6523" w:rsidP="008F6523">
      <w:pPr>
        <w:rPr>
          <w:rStyle w:val="StyleUnderline"/>
        </w:rPr>
      </w:pPr>
      <w:r w:rsidRPr="00BE1C1E">
        <w:rPr>
          <w:sz w:val="16"/>
        </w:rPr>
        <w:t xml:space="preserve">When we turn to look at patent holdup below, we will examine the two types of evidence used in the more general empirical literature on holdup. First, </w:t>
      </w:r>
      <w:r w:rsidRPr="00BE1C1E">
        <w:rPr>
          <w:rStyle w:val="StyleUnderline"/>
        </w:rPr>
        <w:t xml:space="preserve">we look for evidence identifying situations in which the patent holdup problem is </w:t>
      </w:r>
      <w:r w:rsidRPr="00BE1C1E">
        <w:rPr>
          <w:rStyle w:val="Emphasis"/>
        </w:rPr>
        <w:t>significant</w:t>
      </w:r>
      <w:r w:rsidRPr="00BE1C1E">
        <w:rPr>
          <w:sz w:val="16"/>
        </w:rPr>
        <w:t xml:space="preserve">. The telltale marker that the patent holdup problem is significant in a given setting is the presence of substantial investments specific to a given patent or patent portfolio. Second, we look for evidence that the mechanisms used to manage the patent holdup problem are costly or imperfect. </w:t>
      </w:r>
      <w:r w:rsidRPr="004F3AA9">
        <w:rPr>
          <w:rStyle w:val="StyleUnderline"/>
          <w:highlight w:val="yellow"/>
        </w:rPr>
        <w:t xml:space="preserve">There </w:t>
      </w:r>
      <w:r w:rsidRPr="00763918">
        <w:rPr>
          <w:rStyle w:val="StyleUnderline"/>
          <w:highlight w:val="yellow"/>
        </w:rPr>
        <w:t xml:space="preserve">is </w:t>
      </w:r>
      <w:r w:rsidRPr="00763918">
        <w:rPr>
          <w:rStyle w:val="Emphasis"/>
          <w:highlight w:val="yellow"/>
        </w:rPr>
        <w:t>clear evidence</w:t>
      </w:r>
      <w:r w:rsidRPr="00BE1C1E">
        <w:rPr>
          <w:rStyle w:val="StyleUnderline"/>
        </w:rPr>
        <w:t xml:space="preserve"> that the </w:t>
      </w:r>
      <w:r w:rsidRPr="00763918">
        <w:rPr>
          <w:rStyle w:val="Emphasis"/>
          <w:highlight w:val="yellow"/>
        </w:rPr>
        <w:t>mechanisms</w:t>
      </w:r>
      <w:r w:rsidRPr="00763918">
        <w:rPr>
          <w:rStyle w:val="StyleUnderline"/>
          <w:highlight w:val="yellow"/>
        </w:rPr>
        <w:t xml:space="preserve"> used by SSOs</w:t>
      </w:r>
      <w:r w:rsidRPr="00BE1C1E">
        <w:rPr>
          <w:rStyle w:val="StyleUnderline"/>
        </w:rPr>
        <w:t xml:space="preserve"> to manage SEP holdup </w:t>
      </w:r>
      <w:r w:rsidRPr="00763918">
        <w:rPr>
          <w:rStyle w:val="StyleUnderline"/>
          <w:highlight w:val="yellow"/>
        </w:rPr>
        <w:t xml:space="preserve">are </w:t>
      </w:r>
      <w:r w:rsidRPr="00763918">
        <w:rPr>
          <w:rStyle w:val="Emphasis"/>
          <w:highlight w:val="yellow"/>
        </w:rPr>
        <w:t>costly</w:t>
      </w:r>
      <w:r w:rsidRPr="00763918">
        <w:rPr>
          <w:rStyle w:val="StyleUnderline"/>
          <w:highlight w:val="yellow"/>
        </w:rPr>
        <w:t xml:space="preserve"> and </w:t>
      </w:r>
      <w:r w:rsidRPr="00763918">
        <w:rPr>
          <w:rStyle w:val="Emphasis"/>
          <w:highlight w:val="yellow"/>
        </w:rPr>
        <w:t>imperfect</w:t>
      </w:r>
      <w:r w:rsidRPr="00BE1C1E">
        <w:rPr>
          <w:rStyle w:val="StyleUnderline"/>
        </w:rPr>
        <w:t>.</w:t>
      </w:r>
    </w:p>
    <w:p w14:paraId="5F733294" w14:textId="77777777" w:rsidR="008F6523" w:rsidRPr="00BE1C1E" w:rsidRDefault="008F6523" w:rsidP="008F6523">
      <w:pPr>
        <w:pStyle w:val="Heading3"/>
      </w:pPr>
      <w:r>
        <w:lastRenderedPageBreak/>
        <w:t>1AR---AT: No Patent Holdup---Empirics</w:t>
      </w:r>
    </w:p>
    <w:p w14:paraId="61684097" w14:textId="77777777" w:rsidR="008F6523" w:rsidRDefault="008F6523" w:rsidP="008F6523">
      <w:pPr>
        <w:pStyle w:val="Heading4"/>
      </w:pPr>
      <w:r w:rsidRPr="00853181">
        <w:t>The</w:t>
      </w:r>
      <w:r>
        <w:t>ir</w:t>
      </w:r>
      <w:r w:rsidRPr="00853181">
        <w:t xml:space="preserve"> argument is akin to saying speed limits don’t matter because high ways are safe.</w:t>
      </w:r>
    </w:p>
    <w:p w14:paraId="7782BF1D" w14:textId="77777777" w:rsidR="008F6523" w:rsidRPr="00DD2FBB" w:rsidRDefault="008F6523" w:rsidP="008F6523">
      <w:r w:rsidRPr="00DD2FBB">
        <w:rPr>
          <w:rStyle w:val="Style13ptBold"/>
        </w:rPr>
        <w:t>Gilbert 20</w:t>
      </w:r>
      <w:r w:rsidRPr="00DD2FBB">
        <w:t>, *Richard J. Gilbert is an </w:t>
      </w:r>
      <w:hyperlink r:id="rId46" w:tooltip="American Economist (page does not exist)" w:history="1">
        <w:r w:rsidRPr="00DD2FBB">
          <w:rPr>
            <w:rStyle w:val="Hyperlink"/>
          </w:rPr>
          <w:t>American Economist</w:t>
        </w:r>
      </w:hyperlink>
      <w:r w:rsidRPr="00DD2FBB">
        <w:t>, professor at </w:t>
      </w:r>
      <w:hyperlink r:id="rId47" w:tooltip="University of California, Berkeley" w:history="1">
        <w:r w:rsidRPr="00DD2FBB">
          <w:rPr>
            <w:rStyle w:val="Hyperlink"/>
          </w:rPr>
          <w:t>UC Berkeley</w:t>
        </w:r>
      </w:hyperlink>
      <w:r w:rsidRPr="00DD2FBB">
        <w:t> from 1976 to 2000, and founder of </w:t>
      </w:r>
      <w:hyperlink r:id="rId48" w:tooltip="United States Department of Justice" w:history="1">
        <w:r w:rsidRPr="00DD2FBB">
          <w:rPr>
            <w:rStyle w:val="Hyperlink"/>
          </w:rPr>
          <w:t>LECG</w:t>
        </w:r>
      </w:hyperlink>
      <w:r w:rsidRPr="00DD2FBB">
        <w:t> Corp. (</w:t>
      </w:r>
      <w:hyperlink r:id="rId49" w:history="1">
        <w:r w:rsidRPr="00DD2FBB">
          <w:rPr>
            <w:rStyle w:val="Hyperlink"/>
          </w:rPr>
          <w:t>Law and Economics Consulting Group</w:t>
        </w:r>
      </w:hyperlink>
      <w:r w:rsidRPr="00DD2FBB">
        <w:t>). Richard ('Rich') Gilbert served as Deputy Assistant General in the </w:t>
      </w:r>
      <w:hyperlink r:id="rId50" w:tooltip="United States Department of Justice Antitrust Division" w:history="1">
        <w:r w:rsidRPr="00DD2FBB">
          <w:rPr>
            <w:rStyle w:val="Hyperlink"/>
          </w:rPr>
          <w:t>Antitrust Division</w:t>
        </w:r>
      </w:hyperlink>
      <w:r w:rsidRPr="00DD2FBB">
        <w:t> of the </w:t>
      </w:r>
      <w:hyperlink r:id="rId51" w:history="1">
        <w:r w:rsidRPr="00DD2FBB">
          <w:rPr>
            <w:rStyle w:val="Hyperlink"/>
          </w:rPr>
          <w:t>U.S. Department of Justice</w:t>
        </w:r>
      </w:hyperlink>
      <w:r w:rsidRPr="00DD2FBB">
        <w:t> in the White House from 1993 to 1995. He led the development of Joint Department of </w:t>
      </w:r>
      <w:hyperlink r:id="rId52" w:tooltip="Justice and Federal Trade Commission (page does not exist)" w:history="1">
        <w:r w:rsidRPr="00DD2FBB">
          <w:rPr>
            <w:rStyle w:val="Hyperlink"/>
          </w:rPr>
          <w:t>Justice and Federal Trade Commission</w:t>
        </w:r>
      </w:hyperlink>
      <w:r w:rsidRPr="00DD2FBB">
        <w:t> </w:t>
      </w:r>
      <w:hyperlink r:id="rId53" w:tooltip="Competition law" w:history="1">
        <w:r w:rsidRPr="00DD2FBB">
          <w:rPr>
            <w:rStyle w:val="Hyperlink"/>
          </w:rPr>
          <w:t>Antitrust</w:t>
        </w:r>
      </w:hyperlink>
      <w:r w:rsidRPr="00DD2FBB">
        <w:t> Guidelines for the Licensing of </w:t>
      </w:r>
      <w:hyperlink r:id="rId54" w:tooltip="Intellectual property" w:history="1">
        <w:r w:rsidRPr="00DD2FBB">
          <w:rPr>
            <w:rStyle w:val="Hyperlink"/>
          </w:rPr>
          <w:t>Intellectual Property</w:t>
        </w:r>
      </w:hyperlink>
      <w:r w:rsidRPr="00DD2FBB">
        <w:t xml:space="preserve"> and is currently </w:t>
      </w:r>
      <w:hyperlink r:id="rId55" w:tooltip="LECG Corporation" w:history="1">
        <w:r w:rsidRPr="00DD2FBB">
          <w:rPr>
            <w:rStyle w:val="Hyperlink"/>
          </w:rPr>
          <w:t>Emeritus Professor</w:t>
        </w:r>
      </w:hyperlink>
      <w:r w:rsidRPr="00DD2FBB">
        <w:t> of Economics at the </w:t>
      </w:r>
      <w:hyperlink r:id="rId56"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6DEAA8B4" w14:textId="77777777" w:rsidR="008F6523" w:rsidRDefault="008F6523" w:rsidP="008F6523">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despite the fact that these</w:t>
      </w:r>
      <w:r w:rsidRPr="00853181">
        <w:rPr>
          <w:sz w:val="16"/>
        </w:rPr>
        <w:t xml:space="preserve"> devices implement standards covered by hundreds of SEPs.</w:t>
      </w:r>
      <w:hyperlink r:id="rId57" w:history="1">
        <w:r w:rsidRPr="00853181">
          <w:rPr>
            <w:rStyle w:val="Hyperlink"/>
            <w:sz w:val="16"/>
          </w:rPr>
          <w:t>26</w:t>
        </w:r>
      </w:hyperlink>
      <w:r w:rsidRPr="00853181">
        <w:rPr>
          <w:sz w:val="16"/>
        </w:rPr>
        <w:t> </w:t>
      </w:r>
      <w:r w:rsidRPr="00853181">
        <w:rPr>
          <w:rStyle w:val="StyleUnderline"/>
        </w:rPr>
        <w:t xml:space="preserve">But </w:t>
      </w:r>
      <w:r w:rsidRPr="00763918">
        <w:rPr>
          <w:rStyle w:val="StyleUnderline"/>
          <w:highlight w:val="yellow"/>
        </w:rPr>
        <w:t xml:space="preserve">this argument is </w:t>
      </w:r>
      <w:r w:rsidRPr="00763918">
        <w:rPr>
          <w:rStyle w:val="Emphasis"/>
          <w:highlight w:val="yellow"/>
        </w:rPr>
        <w:t>flawed</w:t>
      </w:r>
      <w:r w:rsidRPr="00763918">
        <w:rPr>
          <w:sz w:val="16"/>
          <w:highlight w:val="yellow"/>
        </w:rPr>
        <w:t xml:space="preserve">. </w:t>
      </w:r>
      <w:r w:rsidRPr="00763918">
        <w:rPr>
          <w:rStyle w:val="StyleUnderline"/>
          <w:highlight w:val="yellow"/>
        </w:rPr>
        <w:t xml:space="preserve">It does </w:t>
      </w:r>
      <w:r w:rsidRPr="00763918">
        <w:rPr>
          <w:rStyle w:val="Emphasis"/>
          <w:highlight w:val="yellow"/>
        </w:rPr>
        <w:t>not recognize</w:t>
      </w:r>
      <w:r w:rsidRPr="00853181">
        <w:rPr>
          <w:rStyle w:val="StyleUnderline"/>
        </w:rPr>
        <w:t xml:space="preserve"> that </w:t>
      </w:r>
      <w:r w:rsidRPr="00763918">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763918">
        <w:rPr>
          <w:rStyle w:val="StyleUnderline"/>
          <w:highlight w:val="yellow"/>
        </w:rPr>
        <w:t xml:space="preserve">would likely be </w:t>
      </w:r>
      <w:r w:rsidRPr="00763918">
        <w:rPr>
          <w:rStyle w:val="Emphasis"/>
          <w:highlight w:val="yellow"/>
        </w:rPr>
        <w:t>much higher</w:t>
      </w:r>
      <w:r w:rsidRPr="00763918">
        <w:rPr>
          <w:rStyle w:val="StyleUnderline"/>
          <w:highlight w:val="yellow"/>
        </w:rPr>
        <w:t xml:space="preserve"> if</w:t>
      </w:r>
      <w:r w:rsidRPr="00853181">
        <w:rPr>
          <w:rStyle w:val="StyleUnderline"/>
        </w:rPr>
        <w:t xml:space="preserve"> the </w:t>
      </w:r>
      <w:r w:rsidRPr="00763918">
        <w:rPr>
          <w:rStyle w:val="StyleUnderline"/>
          <w:highlight w:val="yellow"/>
        </w:rPr>
        <w:t>antitrust</w:t>
      </w:r>
      <w:r w:rsidRPr="00853181">
        <w:rPr>
          <w:rStyle w:val="StyleUnderline"/>
        </w:rPr>
        <w:t xml:space="preserve"> authorities </w:t>
      </w:r>
      <w:r w:rsidRPr="00763918">
        <w:rPr>
          <w:rStyle w:val="StyleUnderline"/>
          <w:highlight w:val="yellow"/>
        </w:rPr>
        <w:t>and</w:t>
      </w:r>
      <w:r w:rsidRPr="00853181">
        <w:rPr>
          <w:rStyle w:val="StyleUnderline"/>
        </w:rPr>
        <w:t xml:space="preserve"> the </w:t>
      </w:r>
      <w:r w:rsidRPr="00763918">
        <w:rPr>
          <w:rStyle w:val="StyleUnderline"/>
          <w:highlight w:val="yellow"/>
        </w:rPr>
        <w:t xml:space="preserve">courts </w:t>
      </w:r>
      <w:r w:rsidRPr="00763918">
        <w:rPr>
          <w:rStyle w:val="Emphasis"/>
          <w:highlight w:val="yellow"/>
        </w:rPr>
        <w:t>stopped policing</w:t>
      </w:r>
      <w:r w:rsidRPr="00763918">
        <w:rPr>
          <w:rStyle w:val="StyleUnderline"/>
          <w:highlight w:val="yellow"/>
        </w:rPr>
        <w:t xml:space="preserve"> FRAND</w:t>
      </w:r>
      <w:r w:rsidRPr="00853181">
        <w:rPr>
          <w:rStyle w:val="StyleUnderline"/>
        </w:rPr>
        <w:t xml:space="preserve"> licensing obligations</w:t>
      </w:r>
      <w:r w:rsidRPr="00853181">
        <w:rPr>
          <w:sz w:val="16"/>
        </w:rPr>
        <w:t>.</w:t>
      </w:r>
      <w:hyperlink r:id="rId58" w:history="1">
        <w:r w:rsidRPr="00853181">
          <w:rPr>
            <w:rStyle w:val="Hyperlink"/>
            <w:sz w:val="16"/>
          </w:rPr>
          <w:t>27</w:t>
        </w:r>
      </w:hyperlink>
      <w:r w:rsidRPr="00853181">
        <w:rPr>
          <w:sz w:val="16"/>
        </w:rPr>
        <w:t> </w:t>
      </w:r>
      <w:r w:rsidRPr="00763918">
        <w:rPr>
          <w:rStyle w:val="StyleUnderline"/>
          <w:highlight w:val="yellow"/>
        </w:rPr>
        <w:t>The fact that it is</w:t>
      </w:r>
      <w:r w:rsidRPr="00853181">
        <w:rPr>
          <w:rStyle w:val="StyleUnderline"/>
        </w:rPr>
        <w:t xml:space="preserve"> </w:t>
      </w:r>
      <w:r w:rsidRPr="00853181">
        <w:rPr>
          <w:rStyle w:val="Emphasis"/>
        </w:rPr>
        <w:t xml:space="preserve">reasonably </w:t>
      </w:r>
      <w:r w:rsidRPr="00763918">
        <w:rPr>
          <w:rStyle w:val="Emphasis"/>
          <w:highlight w:val="yellow"/>
        </w:rPr>
        <w:t>safe</w:t>
      </w:r>
      <w:r w:rsidRPr="00763918">
        <w:rPr>
          <w:rStyle w:val="StyleUnderline"/>
          <w:highlight w:val="yellow"/>
        </w:rPr>
        <w:t xml:space="preserve"> to drive on highways</w:t>
      </w:r>
      <w:r w:rsidRPr="00853181">
        <w:rPr>
          <w:rStyle w:val="StyleUnderline"/>
        </w:rPr>
        <w:t xml:space="preserve"> in the US </w:t>
      </w:r>
      <w:r w:rsidRPr="00763918">
        <w:rPr>
          <w:rStyle w:val="StyleUnderline"/>
          <w:highlight w:val="yellow"/>
        </w:rPr>
        <w:t>does not mean</w:t>
      </w:r>
      <w:r w:rsidRPr="00853181">
        <w:rPr>
          <w:rStyle w:val="StyleUnderline"/>
        </w:rPr>
        <w:t xml:space="preserve"> that </w:t>
      </w:r>
      <w:r w:rsidRPr="00763918">
        <w:rPr>
          <w:rStyle w:val="StyleUnderline"/>
          <w:highlight w:val="yellow"/>
        </w:rPr>
        <w:t xml:space="preserve">speed limits are </w:t>
      </w:r>
      <w:r w:rsidRPr="00763918">
        <w:rPr>
          <w:rStyle w:val="Emphasis"/>
          <w:highlight w:val="yellow"/>
        </w:rPr>
        <w:t>unnecessary</w:t>
      </w:r>
      <w:r w:rsidRPr="00763918">
        <w:rPr>
          <w:rStyle w:val="StyleUnderline"/>
          <w:highlight w:val="yellow"/>
        </w:rPr>
        <w:t>.</w:t>
      </w:r>
      <w:r w:rsidRPr="00763918">
        <w:rPr>
          <w:sz w:val="16"/>
          <w:highlight w:val="yellow"/>
        </w:rPr>
        <w:t xml:space="preserve"> </w:t>
      </w:r>
      <w:r w:rsidRPr="00763918">
        <w:rPr>
          <w:rStyle w:val="StyleUnderline"/>
          <w:highlight w:val="yellow"/>
        </w:rPr>
        <w:t xml:space="preserve">FRAND limitations are </w:t>
      </w:r>
      <w:r w:rsidRPr="00763918">
        <w:rPr>
          <w:rStyle w:val="Emphasis"/>
          <w:highlight w:val="yellow"/>
        </w:rPr>
        <w:t>speed limits</w:t>
      </w:r>
      <w:r w:rsidRPr="00853181">
        <w:rPr>
          <w:rStyle w:val="StyleUnderline"/>
        </w:rPr>
        <w:t xml:space="preserve"> on the </w:t>
      </w:r>
      <w:r w:rsidRPr="00853181">
        <w:rPr>
          <w:rStyle w:val="Emphasis"/>
        </w:rPr>
        <w:t>information superhighway</w:t>
      </w:r>
      <w:r w:rsidRPr="00853181">
        <w:rPr>
          <w:rStyle w:val="StyleUnderline"/>
        </w:rPr>
        <w:t>.</w:t>
      </w:r>
    </w:p>
    <w:p w14:paraId="5E56F441" w14:textId="77777777" w:rsidR="008F6523" w:rsidRDefault="008F6523" w:rsidP="008F6523"/>
    <w:p w14:paraId="48E54CFC" w14:textId="77777777" w:rsidR="008F6523" w:rsidRPr="00710015" w:rsidRDefault="008F6523" w:rsidP="008F6523"/>
    <w:p w14:paraId="1FC7448D" w14:textId="77777777" w:rsidR="008F6523" w:rsidRDefault="008F6523" w:rsidP="008F6523">
      <w:pPr>
        <w:pStyle w:val="Heading3"/>
      </w:pPr>
      <w:r>
        <w:lastRenderedPageBreak/>
        <w:t>2AC---AT: No Royalty Stacking---Empirics</w:t>
      </w:r>
    </w:p>
    <w:p w14:paraId="3A9DA95E" w14:textId="77777777" w:rsidR="008F6523" w:rsidRDefault="008F6523" w:rsidP="008F6523">
      <w:pPr>
        <w:pStyle w:val="Heading4"/>
      </w:pPr>
      <w:r>
        <w:t xml:space="preserve">Royalty stacking is real, and court intervention is needed to make them economically sustainable. </w:t>
      </w:r>
    </w:p>
    <w:p w14:paraId="4D775450" w14:textId="77777777" w:rsidR="008F6523" w:rsidRPr="001F5C00" w:rsidRDefault="008F6523" w:rsidP="008F6523">
      <w:r w:rsidRPr="001F5C00">
        <w:rPr>
          <w:rStyle w:val="Style13ptBold"/>
        </w:rPr>
        <w:t>Armstrong et al. 14</w:t>
      </w:r>
      <w:r>
        <w:rPr>
          <w:rStyle w:val="Style13ptBold"/>
        </w:rPr>
        <w:t xml:space="preserve">, </w:t>
      </w:r>
      <w:r>
        <w:t>*</w:t>
      </w:r>
      <w:r w:rsidRPr="001F5C00">
        <w:t xml:space="preserve">Ann K. Armstrong is a Vice President in the Law and Policy Group at Intel Corporation. Armstrong joined Intel in 1997 as an attorney supporting multiple business groups. Before assuming her role at Intel, Armstrong was an attorney at Foster Pepper PLLC in Seattle, where she practiced IP and business law; *Joseph Mueller is a partner in the </w:t>
      </w:r>
      <w:proofErr w:type="spellStart"/>
      <w:r w:rsidRPr="001F5C00">
        <w:t>WilmerHale</w:t>
      </w:r>
      <w:proofErr w:type="spellEnd"/>
      <w:r w:rsidRPr="001F5C00">
        <w:t xml:space="preserve"> firm’s Litigation/Controversy Department, and a member of the Intellectual Property Litigation and Appellate and Supreme Court Litigation Practice Groups; * Tim </w:t>
      </w:r>
      <w:proofErr w:type="spellStart"/>
      <w:r w:rsidRPr="001F5C00">
        <w:t>Syrett</w:t>
      </w:r>
      <w:proofErr w:type="spellEnd"/>
      <w:r w:rsidRPr="001F5C00">
        <w:t xml:space="preserve"> is an intellectual property and antitrust litigator, also a partner for </w:t>
      </w:r>
      <w:proofErr w:type="spellStart"/>
      <w:r w:rsidRPr="001F5C00">
        <w:t>WilmerHale</w:t>
      </w:r>
      <w:proofErr w:type="spellEnd"/>
      <w:r w:rsidRPr="001F5C00">
        <w:t>; (May 29th, 2014, “The Smartphone Royalty Stack: Surveying Royalty Demands for the Components Within Modern Smartphones”, https://papers.ssrn.com/sol3/papers.cfm?abstract_id=2443848)</w:t>
      </w:r>
    </w:p>
    <w:p w14:paraId="75EA60BE" w14:textId="77777777" w:rsidR="008F6523" w:rsidRPr="00DD5EB9" w:rsidRDefault="008F6523" w:rsidP="008F6523">
      <w:pPr>
        <w:rPr>
          <w:sz w:val="16"/>
        </w:rPr>
      </w:pPr>
      <w:r w:rsidRPr="00DD5EB9">
        <w:rPr>
          <w:sz w:val="16"/>
        </w:rPr>
        <w:t xml:space="preserve">But </w:t>
      </w:r>
      <w:r w:rsidRPr="007018DE">
        <w:rPr>
          <w:rStyle w:val="StyleUnderline"/>
        </w:rPr>
        <w:t>even with</w:t>
      </w:r>
      <w:r w:rsidRPr="00DD5EB9">
        <w:rPr>
          <w:sz w:val="16"/>
        </w:rPr>
        <w:t xml:space="preserve"> these </w:t>
      </w:r>
      <w:r w:rsidRPr="007018DE">
        <w:rPr>
          <w:rStyle w:val="StyleUnderline"/>
        </w:rPr>
        <w:t>gaps in the data</w:t>
      </w:r>
      <w:r w:rsidRPr="00DD5EB9">
        <w:rPr>
          <w:sz w:val="16"/>
        </w:rPr>
        <w:t xml:space="preserve">—and the limitations of the available data, as described at the outset—the </w:t>
      </w:r>
      <w:r w:rsidRPr="00763918">
        <w:rPr>
          <w:rStyle w:val="StyleUnderline"/>
          <w:highlight w:val="yellow"/>
        </w:rPr>
        <w:t>magnitude of</w:t>
      </w:r>
      <w:r w:rsidRPr="00DD5EB9">
        <w:rPr>
          <w:sz w:val="16"/>
        </w:rPr>
        <w:t xml:space="preserve"> the potential </w:t>
      </w:r>
      <w:r w:rsidRPr="00763918">
        <w:rPr>
          <w:rStyle w:val="StyleUnderline"/>
          <w:highlight w:val="yellow"/>
        </w:rPr>
        <w:t>royalty burdens</w:t>
      </w:r>
      <w:r w:rsidRPr="007018DE">
        <w:rPr>
          <w:rStyle w:val="StyleUnderline"/>
        </w:rPr>
        <w:t xml:space="preserve"> on a smartphone </w:t>
      </w:r>
      <w:r w:rsidRPr="00763918">
        <w:rPr>
          <w:rStyle w:val="StyleUnderline"/>
          <w:highlight w:val="yellow"/>
        </w:rPr>
        <w:t xml:space="preserve">become </w:t>
      </w:r>
      <w:r w:rsidRPr="00763918">
        <w:rPr>
          <w:rStyle w:val="Emphasis"/>
          <w:highlight w:val="yellow"/>
        </w:rPr>
        <w:t>apparent</w:t>
      </w:r>
      <w:r w:rsidRPr="00DD5EB9">
        <w:rPr>
          <w:sz w:val="16"/>
        </w:rPr>
        <w:t xml:space="preserve">. Totaling the figures described above for particular components or technologies leads to potential royalties of $121 to $124 (for smartphones using either Microsoft Windows Phone or Android or some other </w:t>
      </w:r>
      <w:proofErr w:type="gramStart"/>
      <w:r w:rsidRPr="00DD5EB9">
        <w:rPr>
          <w:sz w:val="16"/>
        </w:rPr>
        <w:t>open source</w:t>
      </w:r>
      <w:proofErr w:type="gramEnd"/>
      <w:r w:rsidRPr="00DD5EB9">
        <w:rPr>
          <w:sz w:val="16"/>
        </w:rPr>
        <w:t xml:space="preserve"> operating system), as shown below:</w:t>
      </w:r>
    </w:p>
    <w:p w14:paraId="3B8E5781" w14:textId="77777777" w:rsidR="008F6523" w:rsidRPr="00DD5EB9" w:rsidRDefault="008F6523" w:rsidP="008F6523">
      <w:pPr>
        <w:rPr>
          <w:sz w:val="16"/>
        </w:rPr>
      </w:pPr>
      <w:r w:rsidRPr="00DD5EB9">
        <w:rPr>
          <w:sz w:val="16"/>
        </w:rPr>
        <w:t xml:space="preserve">Indeed, the </w:t>
      </w:r>
      <w:r w:rsidRPr="007018DE">
        <w:rPr>
          <w:rStyle w:val="StyleUnderline"/>
        </w:rPr>
        <w:t>royalty data shows</w:t>
      </w:r>
      <w:r w:rsidRPr="00DD5EB9">
        <w:rPr>
          <w:sz w:val="16"/>
        </w:rPr>
        <w:t xml:space="preserve"> that the potential </w:t>
      </w:r>
      <w:r w:rsidRPr="007018DE">
        <w:rPr>
          <w:rStyle w:val="StyleUnderline"/>
        </w:rPr>
        <w:t xml:space="preserve">royalties </w:t>
      </w:r>
      <w:proofErr w:type="gramStart"/>
      <w:r w:rsidRPr="00763918">
        <w:rPr>
          <w:rStyle w:val="Emphasis"/>
          <w:highlight w:val="yellow"/>
        </w:rPr>
        <w:t>demands</w:t>
      </w:r>
      <w:proofErr w:type="gramEnd"/>
      <w:r w:rsidRPr="007018DE">
        <w:rPr>
          <w:rStyle w:val="StyleUnderline"/>
        </w:rPr>
        <w:t xml:space="preserve"> on a smartphone </w:t>
      </w:r>
      <w:r w:rsidRPr="00763918">
        <w:rPr>
          <w:rStyle w:val="StyleUnderline"/>
          <w:highlight w:val="yellow"/>
        </w:rPr>
        <w:t>could</w:t>
      </w:r>
      <w:r w:rsidRPr="00DD5EB9">
        <w:rPr>
          <w:sz w:val="16"/>
        </w:rPr>
        <w:t xml:space="preserve"> equal or even </w:t>
      </w:r>
      <w:r w:rsidRPr="00763918">
        <w:rPr>
          <w:rStyle w:val="Emphasis"/>
          <w:highlight w:val="yellow"/>
        </w:rPr>
        <w:t>exceed</w:t>
      </w:r>
      <w:r w:rsidRPr="00763918">
        <w:rPr>
          <w:rStyle w:val="StyleUnderline"/>
          <w:highlight w:val="yellow"/>
        </w:rPr>
        <w:t xml:space="preserve"> the </w:t>
      </w:r>
      <w:r w:rsidRPr="00763918">
        <w:rPr>
          <w:rStyle w:val="Emphasis"/>
          <w:highlight w:val="yellow"/>
        </w:rPr>
        <w:t>cost</w:t>
      </w:r>
      <w:r w:rsidRPr="00763918">
        <w:rPr>
          <w:rStyle w:val="StyleUnderline"/>
          <w:highlight w:val="yellow"/>
        </w:rPr>
        <w:t xml:space="preserve"> of</w:t>
      </w:r>
      <w:r w:rsidRPr="007018DE">
        <w:rPr>
          <w:rStyle w:val="StyleUnderline"/>
        </w:rPr>
        <w:t xml:space="preserve"> the device’s </w:t>
      </w:r>
      <w:r w:rsidRPr="00763918">
        <w:rPr>
          <w:rStyle w:val="StyleUnderline"/>
          <w:highlight w:val="yellow"/>
        </w:rPr>
        <w:t>components</w:t>
      </w:r>
      <w:r w:rsidRPr="00DD5EB9">
        <w:rPr>
          <w:sz w:val="16"/>
        </w:rPr>
        <w:t xml:space="preserve">.434 To be sure, for the reasons described above, many of the so-called “headline” rates on which these royalty figures are based may not withstand negotiation or litigation, but they have nonetheless been sought (and received) from some licensees. </w:t>
      </w:r>
      <w:r w:rsidRPr="007018DE">
        <w:rPr>
          <w:rStyle w:val="StyleUnderline"/>
        </w:rPr>
        <w:t>With the addition of royalties for</w:t>
      </w:r>
      <w:r w:rsidRPr="00DD5EB9">
        <w:rPr>
          <w:sz w:val="16"/>
        </w:rPr>
        <w:t xml:space="preserve"> the </w:t>
      </w:r>
      <w:r w:rsidRPr="007018DE">
        <w:rPr>
          <w:rStyle w:val="StyleUnderline"/>
        </w:rPr>
        <w:t>components/technologies</w:t>
      </w:r>
      <w:r w:rsidRPr="00DD5EB9">
        <w:rPr>
          <w:sz w:val="16"/>
        </w:rPr>
        <w:t xml:space="preserve"> for which we did not have sufficient data to include royalty figures, the </w:t>
      </w:r>
      <w:r w:rsidRPr="00763918">
        <w:rPr>
          <w:rStyle w:val="StyleUnderline"/>
          <w:highlight w:val="yellow"/>
        </w:rPr>
        <w:t>total</w:t>
      </w:r>
      <w:r w:rsidRPr="007018DE">
        <w:rPr>
          <w:rStyle w:val="StyleUnderline"/>
        </w:rPr>
        <w:t xml:space="preserve"> potential </w:t>
      </w:r>
      <w:r w:rsidRPr="00763918">
        <w:rPr>
          <w:rStyle w:val="StyleUnderline"/>
          <w:highlight w:val="yellow"/>
        </w:rPr>
        <w:t>royalties</w:t>
      </w:r>
      <w:r w:rsidRPr="00DD5EB9">
        <w:rPr>
          <w:sz w:val="16"/>
        </w:rPr>
        <w:t xml:space="preserve"> would </w:t>
      </w:r>
      <w:r w:rsidRPr="007018DE">
        <w:rPr>
          <w:rStyle w:val="StyleUnderline"/>
        </w:rPr>
        <w:t>increase</w:t>
      </w:r>
      <w:r w:rsidRPr="00DD5EB9">
        <w:rPr>
          <w:sz w:val="16"/>
        </w:rPr>
        <w:t xml:space="preserve">. Without access to the actual royalty figures paid by smartphone suppliers it is impossible to know for certain their magnitude. But our research demonstrates that </w:t>
      </w:r>
      <w:r w:rsidRPr="007018DE">
        <w:rPr>
          <w:rStyle w:val="StyleUnderline"/>
        </w:rPr>
        <w:t xml:space="preserve">they </w:t>
      </w:r>
      <w:r w:rsidRPr="00763918">
        <w:rPr>
          <w:rStyle w:val="StyleUnderline"/>
          <w:highlight w:val="yellow"/>
        </w:rPr>
        <w:t xml:space="preserve">are </w:t>
      </w:r>
      <w:r w:rsidRPr="00763918">
        <w:rPr>
          <w:rStyle w:val="Emphasis"/>
          <w:highlight w:val="yellow"/>
        </w:rPr>
        <w:t>likely significant</w:t>
      </w:r>
      <w:r w:rsidRPr="00DD5EB9">
        <w:rPr>
          <w:sz w:val="16"/>
        </w:rPr>
        <w:t xml:space="preserve">. Indeed, the </w:t>
      </w:r>
      <w:r w:rsidRPr="007018DE">
        <w:rPr>
          <w:rStyle w:val="StyleUnderline"/>
        </w:rPr>
        <w:t>available data suggest</w:t>
      </w:r>
      <w:r w:rsidRPr="00DD5EB9">
        <w:rPr>
          <w:sz w:val="16"/>
        </w:rPr>
        <w:t xml:space="preserve"> that the smartphone </w:t>
      </w:r>
      <w:r w:rsidRPr="00763918">
        <w:rPr>
          <w:rStyle w:val="StyleUnderline"/>
          <w:highlight w:val="yellow"/>
        </w:rPr>
        <w:t>royalty stack may be one</w:t>
      </w:r>
      <w:r w:rsidRPr="00DD5EB9">
        <w:rPr>
          <w:sz w:val="16"/>
        </w:rPr>
        <w:t xml:space="preserve"> important </w:t>
      </w:r>
      <w:r w:rsidRPr="00763918">
        <w:rPr>
          <w:rStyle w:val="StyleUnderline"/>
          <w:highlight w:val="yellow"/>
        </w:rPr>
        <w:t>reason</w:t>
      </w:r>
      <w:r w:rsidRPr="00DD5EB9">
        <w:rPr>
          <w:sz w:val="16"/>
        </w:rPr>
        <w:t xml:space="preserve"> why selling </w:t>
      </w:r>
      <w:r w:rsidRPr="00763918">
        <w:rPr>
          <w:rStyle w:val="StyleUnderline"/>
          <w:highlight w:val="yellow"/>
        </w:rPr>
        <w:t>smartphones is</w:t>
      </w:r>
      <w:r w:rsidRPr="007018DE">
        <w:rPr>
          <w:rStyle w:val="StyleUnderline"/>
        </w:rPr>
        <w:t xml:space="preserve"> currently</w:t>
      </w:r>
      <w:r w:rsidRPr="00DD5EB9">
        <w:rPr>
          <w:sz w:val="16"/>
        </w:rPr>
        <w:t xml:space="preserve"> a </w:t>
      </w:r>
      <w:r w:rsidRPr="00763918">
        <w:rPr>
          <w:rStyle w:val="Emphasis"/>
          <w:highlight w:val="yellow"/>
        </w:rPr>
        <w:t>profitable</w:t>
      </w:r>
      <w:r w:rsidRPr="00DD5EB9">
        <w:rPr>
          <w:sz w:val="16"/>
        </w:rPr>
        <w:t xml:space="preserve"> endeavor </w:t>
      </w:r>
      <w:r w:rsidRPr="00763918">
        <w:rPr>
          <w:rStyle w:val="StyleUnderline"/>
          <w:highlight w:val="yellow"/>
        </w:rPr>
        <w:t xml:space="preserve">for only a </w:t>
      </w:r>
      <w:r w:rsidRPr="00763918">
        <w:rPr>
          <w:rStyle w:val="Emphasis"/>
          <w:highlight w:val="yellow"/>
        </w:rPr>
        <w:t>small number</w:t>
      </w:r>
      <w:r w:rsidRPr="00763918">
        <w:rPr>
          <w:rStyle w:val="StyleUnderline"/>
          <w:highlight w:val="yellow"/>
        </w:rPr>
        <w:t xml:space="preserve"> of suppliers</w:t>
      </w:r>
      <w:r w:rsidRPr="00DD5EB9">
        <w:rPr>
          <w:sz w:val="16"/>
        </w:rPr>
        <w:t xml:space="preserve">. </w:t>
      </w:r>
    </w:p>
    <w:p w14:paraId="5EBFBAB7" w14:textId="77777777" w:rsidR="008F6523" w:rsidRPr="00DD5EB9" w:rsidRDefault="008F6523" w:rsidP="008F6523">
      <w:pPr>
        <w:rPr>
          <w:sz w:val="16"/>
        </w:rPr>
      </w:pPr>
      <w:r w:rsidRPr="00DD5EB9">
        <w:rPr>
          <w:sz w:val="16"/>
        </w:rPr>
        <w:t xml:space="preserve">Further, the available data demonstrate a need for licensees to advocate and courts to rigorously apply methodologies for calculating royalties that focus on the actual value of a claimed invention put in context of the myriad other technologies in a smartphone and the components in which the technologies are implemented. Our research shows a common thread where many of the </w:t>
      </w:r>
      <w:r w:rsidRPr="00763918">
        <w:rPr>
          <w:rStyle w:val="StyleUnderline"/>
          <w:highlight w:val="yellow"/>
        </w:rPr>
        <w:t>largest</w:t>
      </w:r>
      <w:r w:rsidRPr="007018DE">
        <w:rPr>
          <w:rStyle w:val="StyleUnderline"/>
        </w:rPr>
        <w:t xml:space="preserve"> royalty </w:t>
      </w:r>
      <w:r w:rsidRPr="00763918">
        <w:rPr>
          <w:rStyle w:val="StyleUnderline"/>
          <w:highlight w:val="yellow"/>
        </w:rPr>
        <w:t>demands</w:t>
      </w:r>
      <w:r w:rsidRPr="00DD5EB9">
        <w:rPr>
          <w:sz w:val="16"/>
        </w:rPr>
        <w:t xml:space="preserve"> rely on the methodology of seeking a royalty </w:t>
      </w:r>
      <w:r w:rsidRPr="00763918">
        <w:rPr>
          <w:rStyle w:val="StyleUnderline"/>
          <w:highlight w:val="yellow"/>
        </w:rPr>
        <w:t xml:space="preserve">based on a </w:t>
      </w:r>
      <w:r w:rsidRPr="00763918">
        <w:rPr>
          <w:rStyle w:val="Emphasis"/>
          <w:highlight w:val="yellow"/>
        </w:rPr>
        <w:t>percentage</w:t>
      </w:r>
      <w:r w:rsidRPr="00763918">
        <w:rPr>
          <w:rStyle w:val="StyleUnderline"/>
          <w:highlight w:val="yellow"/>
        </w:rPr>
        <w:t xml:space="preserve"> of the sales price</w:t>
      </w:r>
      <w:r w:rsidRPr="00DD5EB9">
        <w:rPr>
          <w:sz w:val="16"/>
        </w:rPr>
        <w:t xml:space="preserve"> of the entire smartphone, </w:t>
      </w:r>
      <w:r w:rsidRPr="00763918">
        <w:rPr>
          <w:rStyle w:val="StyleUnderline"/>
          <w:highlight w:val="yellow"/>
        </w:rPr>
        <w:t>as opposed to</w:t>
      </w:r>
      <w:r w:rsidRPr="007018DE">
        <w:rPr>
          <w:rStyle w:val="StyleUnderline"/>
        </w:rPr>
        <w:t xml:space="preserve"> the </w:t>
      </w:r>
      <w:r w:rsidRPr="00DD5EB9">
        <w:rPr>
          <w:rStyle w:val="Emphasis"/>
        </w:rPr>
        <w:t xml:space="preserve">modest </w:t>
      </w:r>
      <w:r w:rsidRPr="00763918">
        <w:rPr>
          <w:rStyle w:val="Emphasis"/>
          <w:highlight w:val="yellow"/>
        </w:rPr>
        <w:t>price</w:t>
      </w:r>
      <w:r w:rsidRPr="00763918">
        <w:rPr>
          <w:rStyle w:val="StyleUnderline"/>
          <w:highlight w:val="yellow"/>
        </w:rPr>
        <w:t xml:space="preserve"> of the </w:t>
      </w:r>
      <w:r w:rsidRPr="00763918">
        <w:rPr>
          <w:rStyle w:val="Emphasis"/>
          <w:highlight w:val="yellow"/>
        </w:rPr>
        <w:t>component</w:t>
      </w:r>
      <w:r w:rsidRPr="00DD5EB9">
        <w:rPr>
          <w:sz w:val="16"/>
        </w:rPr>
        <w:t xml:space="preserve"> in which the accused functionality is implemented. That methodology often stems from licensing practices that conflict with the Federal Circuit’s more recent apportionment jurisprudence and it is increasingly being rejected by the courts. </w:t>
      </w:r>
    </w:p>
    <w:p w14:paraId="7C6AE9ED" w14:textId="77777777" w:rsidR="008F6523" w:rsidRPr="00DD5EB9" w:rsidRDefault="008F6523" w:rsidP="008F6523">
      <w:pPr>
        <w:rPr>
          <w:sz w:val="16"/>
        </w:rPr>
      </w:pPr>
      <w:r w:rsidRPr="00DD5EB9">
        <w:rPr>
          <w:sz w:val="16"/>
        </w:rPr>
        <w:t xml:space="preserve">The need for apportionment and rigorous valuation of claimed inventions when calculating royalties is especially acute for standardized technologies, where a patent holder may have just a small slice of the declared essential patents for a particular standard and where that standard may be just one of many supported by the device. Indeed, </w:t>
      </w:r>
      <w:r w:rsidRPr="00763918">
        <w:rPr>
          <w:rStyle w:val="StyleUnderline"/>
          <w:highlight w:val="yellow"/>
        </w:rPr>
        <w:t>when courts</w:t>
      </w:r>
      <w:r w:rsidRPr="00DD5EB9">
        <w:rPr>
          <w:sz w:val="16"/>
        </w:rPr>
        <w:t xml:space="preserve"> have </w:t>
      </w:r>
      <w:r w:rsidRPr="009C29B5">
        <w:rPr>
          <w:rStyle w:val="StyleUnderline"/>
        </w:rPr>
        <w:t xml:space="preserve">rigorously </w:t>
      </w:r>
      <w:r w:rsidRPr="00763918">
        <w:rPr>
          <w:rStyle w:val="StyleUnderline"/>
          <w:highlight w:val="yellow"/>
        </w:rPr>
        <w:t>applied methodologies that account for</w:t>
      </w:r>
      <w:r w:rsidRPr="009C29B5">
        <w:rPr>
          <w:rStyle w:val="StyleUnderline"/>
        </w:rPr>
        <w:t xml:space="preserve"> royalty </w:t>
      </w:r>
      <w:r w:rsidRPr="00763918">
        <w:rPr>
          <w:rStyle w:val="StyleUnderline"/>
          <w:highlight w:val="yellow"/>
        </w:rPr>
        <w:t>stacking</w:t>
      </w:r>
      <w:r w:rsidRPr="00DD5EB9">
        <w:rPr>
          <w:sz w:val="16"/>
        </w:rPr>
        <w:t xml:space="preserve"> concerns and make a meaningful assessment of the value of the patented technology to the accused devices, </w:t>
      </w:r>
      <w:r w:rsidRPr="009C29B5">
        <w:rPr>
          <w:rStyle w:val="StyleUnderline"/>
        </w:rPr>
        <w:t xml:space="preserve">the results have been </w:t>
      </w:r>
      <w:r w:rsidRPr="00763918">
        <w:rPr>
          <w:rStyle w:val="StyleUnderline"/>
          <w:highlight w:val="yellow"/>
        </w:rPr>
        <w:t>royalties</w:t>
      </w:r>
      <w:r w:rsidRPr="009C29B5">
        <w:rPr>
          <w:rStyle w:val="StyleUnderline"/>
        </w:rPr>
        <w:t xml:space="preserve"> that </w:t>
      </w:r>
      <w:r w:rsidRPr="00763918">
        <w:rPr>
          <w:rStyle w:val="StyleUnderline"/>
          <w:highlight w:val="yellow"/>
        </w:rPr>
        <w:t>appear</w:t>
      </w:r>
      <w:r w:rsidRPr="009C29B5">
        <w:rPr>
          <w:rStyle w:val="StyleUnderline"/>
        </w:rPr>
        <w:t xml:space="preserve"> far </w:t>
      </w:r>
      <w:r w:rsidRPr="00763918">
        <w:rPr>
          <w:rStyle w:val="StyleUnderline"/>
          <w:highlight w:val="yellow"/>
        </w:rPr>
        <w:t xml:space="preserve">more </w:t>
      </w:r>
      <w:r w:rsidRPr="00763918">
        <w:rPr>
          <w:rStyle w:val="Emphasis"/>
          <w:highlight w:val="yellow"/>
        </w:rPr>
        <w:t>economically sustainable</w:t>
      </w:r>
      <w:r w:rsidRPr="009C29B5">
        <w:rPr>
          <w:rStyle w:val="StyleUnderline"/>
        </w:rPr>
        <w:t xml:space="preserve"> for device suppliers</w:t>
      </w:r>
      <w:r w:rsidRPr="00DD5EB9">
        <w:rPr>
          <w:sz w:val="16"/>
        </w:rPr>
        <w:t xml:space="preserve">. That is the case in both the </w:t>
      </w:r>
      <w:proofErr w:type="spellStart"/>
      <w:r w:rsidRPr="00DD5EB9">
        <w:rPr>
          <w:sz w:val="16"/>
        </w:rPr>
        <w:t>Innovatio</w:t>
      </w:r>
      <w:proofErr w:type="spellEnd"/>
      <w:r w:rsidRPr="00DD5EB9">
        <w:rPr>
          <w:sz w:val="16"/>
        </w:rPr>
        <w:t xml:space="preserve"> and Microsoft v. Motorola decisions, where the court set RAND royalties at a fraction of what the patent holders had sought. Data such as that presented herein may further crystallize the need for such nuanced analyses of rate-setting.</w:t>
      </w:r>
    </w:p>
    <w:p w14:paraId="794B5BFF" w14:textId="77777777" w:rsidR="00493356" w:rsidRDefault="00493356" w:rsidP="00493356">
      <w:pPr>
        <w:pStyle w:val="Heading2"/>
      </w:pPr>
      <w:r>
        <w:lastRenderedPageBreak/>
        <w:t>ADVANTAGE---CYBER</w:t>
      </w:r>
    </w:p>
    <w:p w14:paraId="6E9AEAFB" w14:textId="77777777" w:rsidR="00493356" w:rsidRDefault="00493356" w:rsidP="00493356">
      <w:pPr>
        <w:pStyle w:val="Heading3"/>
      </w:pPr>
      <w:r>
        <w:lastRenderedPageBreak/>
        <w:t>2AC</w:t>
      </w:r>
      <w:proofErr w:type="gramStart"/>
      <w:r>
        <w:t>---!---</w:t>
      </w:r>
      <w:proofErr w:type="gramEnd"/>
      <w:r>
        <w:t>Cyber</w:t>
      </w:r>
    </w:p>
    <w:p w14:paraId="483592F3" w14:textId="38AC7944" w:rsidR="00493356" w:rsidRDefault="00493356" w:rsidP="00493356">
      <w:pPr>
        <w:pStyle w:val="Heading4"/>
      </w:pPr>
      <w:r>
        <w:t xml:space="preserve">Cyber conflict goes nuclear---critical infrastructure causes tit-for-tat escalation, and ill-established redlines and use-it-or-lose-it mentality pressures advisors to assume the worst---that’s </w:t>
      </w:r>
      <w:proofErr w:type="spellStart"/>
      <w:r>
        <w:t>Klare</w:t>
      </w:r>
      <w:proofErr w:type="spellEnd"/>
      <w:r>
        <w:t>.</w:t>
      </w:r>
    </w:p>
    <w:p w14:paraId="4BB5066F" w14:textId="7AC4BD44" w:rsidR="00666263" w:rsidRDefault="00666263" w:rsidP="00666263"/>
    <w:p w14:paraId="4E1711F9" w14:textId="77777777" w:rsidR="00666263" w:rsidRDefault="00666263" w:rsidP="00666263">
      <w:pPr>
        <w:pStyle w:val="Heading3"/>
      </w:pPr>
      <w:r>
        <w:lastRenderedPageBreak/>
        <w:t>2AC---AT: T---Expand Scope =/= Courts---TL</w:t>
      </w:r>
    </w:p>
    <w:p w14:paraId="66194B3B" w14:textId="77777777" w:rsidR="00666263" w:rsidRDefault="00666263" w:rsidP="00666263">
      <w:pPr>
        <w:pStyle w:val="Heading4"/>
      </w:pPr>
      <w:r w:rsidRPr="007132C8">
        <w:t xml:space="preserve">We meet---the plan </w:t>
      </w:r>
      <w:r w:rsidRPr="00C21B3A">
        <w:rPr>
          <w:u w:val="single"/>
        </w:rPr>
        <w:t>expands the scope</w:t>
      </w:r>
      <w:r>
        <w:t xml:space="preserve"> of the Sherman Act to hold SSO’s liable for unreasonably restricting commerce.</w:t>
      </w:r>
    </w:p>
    <w:p w14:paraId="7368051A" w14:textId="77777777" w:rsidR="00666263" w:rsidRPr="00EE0A8D" w:rsidRDefault="00666263" w:rsidP="00666263">
      <w:r w:rsidRPr="00FA75DA">
        <w:rPr>
          <w:rStyle w:val="Style13ptBold"/>
        </w:rPr>
        <w:t>Wright 9</w:t>
      </w:r>
      <w:r>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w:t>
      </w:r>
      <w:proofErr w:type="gramStart"/>
      <w:r>
        <w:t>” ,</w:t>
      </w:r>
      <w:proofErr w:type="gramEnd"/>
      <w:r>
        <w:t xml:space="preserve"> </w:t>
      </w:r>
      <w:hyperlink r:id="rId59" w:history="1">
        <w:r w:rsidRPr="00EC23C5">
          <w:rPr>
            <w:rStyle w:val="Hyperlink"/>
          </w:rPr>
          <w:t>https://laweconcenter.org/resource/intellectual-property-standard-setting-and-the-limits-of-antitrust/</w:t>
        </w:r>
      </w:hyperlink>
      <w:r>
        <w:rPr>
          <w:rStyle w:val="Hyperlink"/>
        </w:rPr>
        <w:t xml:space="preserve"> , </w:t>
      </w:r>
      <w:r>
        <w:t xml:space="preserve">22 OCTOBER 2009, date accessed 9/4/21) </w:t>
      </w:r>
    </w:p>
    <w:p w14:paraId="78989B25" w14:textId="77777777" w:rsidR="00666263" w:rsidRDefault="00666263" w:rsidP="00666263">
      <w:pPr>
        <w:rPr>
          <w:sz w:val="16"/>
        </w:rPr>
      </w:pPr>
      <w:r w:rsidRPr="005B371B">
        <w:rPr>
          <w:rStyle w:val="StyleUnderline"/>
        </w:rPr>
        <w:t>One of the most significant challenges facing competition policy today is</w:t>
      </w:r>
      <w:r w:rsidRPr="005B371B">
        <w:rPr>
          <w:sz w:val="16"/>
        </w:rPr>
        <w:t xml:space="preserve"> defining the appropriate role of antitrust law within the context of </w:t>
      </w:r>
      <w:r w:rsidRPr="005B371B">
        <w:rPr>
          <w:rStyle w:val="StyleUnderline"/>
        </w:rPr>
        <w:t>intellectual property right licensing by</w:t>
      </w:r>
      <w:r w:rsidRPr="005B371B">
        <w:rPr>
          <w:sz w:val="16"/>
        </w:rPr>
        <w:t xml:space="preserve"> </w:t>
      </w:r>
      <w:r w:rsidRPr="005B371B">
        <w:rPr>
          <w:rStyle w:val="StyleUnderline"/>
        </w:rPr>
        <w:t>standard-setting organizations (“SSOs”).</w:t>
      </w:r>
      <w:r w:rsidRPr="005B371B">
        <w:rPr>
          <w:sz w:val="16"/>
        </w:rPr>
        <w:t xml:space="preserve">  </w:t>
      </w:r>
      <w:r w:rsidRPr="00CA09E9">
        <w:rPr>
          <w:rStyle w:val="StyleUnderline"/>
          <w:highlight w:val="yellow"/>
        </w:rPr>
        <w:t>Many</w:t>
      </w:r>
      <w:r w:rsidRPr="008A1DB7">
        <w:rPr>
          <w:rStyle w:val="StyleUnderline"/>
        </w:rPr>
        <w:t xml:space="preserve"> commentators </w:t>
      </w:r>
      <w:r w:rsidRPr="00CA09E9">
        <w:rPr>
          <w:rStyle w:val="StyleUnderline"/>
          <w:highlight w:val="yellow"/>
        </w:rPr>
        <w:t xml:space="preserve">believe it is </w:t>
      </w:r>
      <w:r w:rsidRPr="00CA09E9">
        <w:rPr>
          <w:rStyle w:val="Emphasis"/>
          <w:highlight w:val="yellow"/>
        </w:rPr>
        <w:t>necessary to apply</w:t>
      </w:r>
      <w:r w:rsidRPr="008A1DB7">
        <w:rPr>
          <w:rStyle w:val="StyleUnderline"/>
        </w:rPr>
        <w:t xml:space="preserve"> the full force of the </w:t>
      </w:r>
      <w:r w:rsidRPr="00CA09E9">
        <w:rPr>
          <w:rStyle w:val="Emphasis"/>
          <w:highlight w:val="yellow"/>
        </w:rPr>
        <w:t>antitrust laws</w:t>
      </w:r>
      <w:r w:rsidRPr="00CA09E9">
        <w:rPr>
          <w:rStyle w:val="StyleUnderline"/>
          <w:highlight w:val="yellow"/>
        </w:rPr>
        <w:t>, and</w:t>
      </w:r>
      <w:r w:rsidRPr="008A1DB7">
        <w:rPr>
          <w:rStyle w:val="StyleUnderline"/>
        </w:rPr>
        <w:t xml:space="preserve"> sometimes </w:t>
      </w:r>
      <w:r w:rsidRPr="00CA09E9">
        <w:rPr>
          <w:rStyle w:val="StyleUnderline"/>
          <w:highlight w:val="yellow"/>
        </w:rPr>
        <w:t xml:space="preserve">special rules that would </w:t>
      </w:r>
      <w:r w:rsidRPr="00CA09E9">
        <w:rPr>
          <w:rStyle w:val="Emphasis"/>
          <w:highlight w:val="yellow"/>
        </w:rPr>
        <w:t>increase the scope of antitrust</w:t>
      </w:r>
      <w:r w:rsidRPr="00CA09E9">
        <w:rPr>
          <w:rStyle w:val="StyleUnderline"/>
          <w:highlight w:val="yellow"/>
        </w:rPr>
        <w:t xml:space="preserve">, to the </w:t>
      </w:r>
      <w:r w:rsidRPr="00CA09E9">
        <w:rPr>
          <w:rStyle w:val="Emphasis"/>
          <w:highlight w:val="yellow"/>
        </w:rPr>
        <w:t>standard-setting process</w:t>
      </w:r>
      <w:r w:rsidRPr="008A1DB7">
        <w:rPr>
          <w:rStyle w:val="StyleUnderline"/>
        </w:rPr>
        <w:t xml:space="preserve"> in order to adequately oversee what they perceive as a unique opportunity for anticompetitive behavior</w:t>
      </w:r>
      <w:r w:rsidRPr="00B977C0">
        <w:rPr>
          <w:sz w:val="16"/>
        </w:rPr>
        <w:t>.  Indeed, antitrust agencies both in the United States and around the world have expressed agreement with the notion that the standard setting process requires strong enforcement of antitrust liability rules in order to ensure efficient outcomes that benefit consumers.  However, this view largely fails to consider the costs of antitrust.  In particular, it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689DDDF3" w14:textId="58E3466E" w:rsidR="00666263" w:rsidRDefault="00666263" w:rsidP="00666263">
      <w:pPr>
        <w:pStyle w:val="Heading3"/>
      </w:pPr>
      <w:r>
        <w:lastRenderedPageBreak/>
        <w:t>AT: 6G</w:t>
      </w:r>
    </w:p>
    <w:p w14:paraId="2211C274" w14:textId="2863D831" w:rsidR="00666263" w:rsidRDefault="00666263" w:rsidP="00666263">
      <w:r>
        <w:t>1---no matter for 5G rollout internal link</w:t>
      </w:r>
    </w:p>
    <w:p w14:paraId="02E70D67" w14:textId="05D02A62" w:rsidR="00666263" w:rsidRPr="00666263" w:rsidRDefault="00666263" w:rsidP="00666263">
      <w:r>
        <w:t>2---says it will take decades</w:t>
      </w:r>
      <w:r w:rsidR="008F6523">
        <w:t>, rollout of 5g is still impeding.</w:t>
      </w:r>
    </w:p>
    <w:p w14:paraId="4B951D87" w14:textId="77777777" w:rsidR="000877B4" w:rsidRDefault="000877B4" w:rsidP="000877B4">
      <w:pPr>
        <w:pStyle w:val="Heading2"/>
      </w:pPr>
      <w:bookmarkStart w:id="18" w:name="_Hlk81559156"/>
      <w:r>
        <w:lastRenderedPageBreak/>
        <w:t>AT: CP---NON-ANTITRUST REGULATION</w:t>
      </w:r>
    </w:p>
    <w:p w14:paraId="329A91E5" w14:textId="77777777" w:rsidR="000877B4" w:rsidRDefault="000877B4" w:rsidP="000877B4">
      <w:pPr>
        <w:pStyle w:val="Heading3"/>
      </w:pPr>
      <w:r>
        <w:lastRenderedPageBreak/>
        <w:t>2AC---AT: Regulation CP---TL</w:t>
      </w:r>
    </w:p>
    <w:p w14:paraId="6EDBCD77" w14:textId="77777777" w:rsidR="000877B4" w:rsidRDefault="000877B4" w:rsidP="000877B4">
      <w:pPr>
        <w:pStyle w:val="Heading4"/>
      </w:pPr>
      <w:r>
        <w:t xml:space="preserve">Permutation </w:t>
      </w:r>
      <w:proofErr w:type="gramStart"/>
      <w:r>
        <w:t>do</w:t>
      </w:r>
      <w:proofErr w:type="gramEnd"/>
      <w:r>
        <w:t xml:space="preserve"> both.</w:t>
      </w:r>
    </w:p>
    <w:p w14:paraId="01662ED1" w14:textId="77777777" w:rsidR="000877B4" w:rsidRDefault="000877B4" w:rsidP="000877B4"/>
    <w:p w14:paraId="481EC0A5" w14:textId="77777777" w:rsidR="000877B4" w:rsidRDefault="000877B4" w:rsidP="000877B4">
      <w:pPr>
        <w:pStyle w:val="Heading4"/>
      </w:pPr>
      <w:r>
        <w:t xml:space="preserve">Permutation </w:t>
      </w:r>
      <w:proofErr w:type="gramStart"/>
      <w:r>
        <w:t>do</w:t>
      </w:r>
      <w:proofErr w:type="gramEnd"/>
      <w:r>
        <w:t xml:space="preserve"> the counterplan---the counterplan </w:t>
      </w:r>
      <w:r w:rsidRPr="007E2054">
        <w:rPr>
          <w:u w:val="single"/>
        </w:rPr>
        <w:t>still expands</w:t>
      </w:r>
      <w:r>
        <w:t xml:space="preserve"> the scope of core antitrust laws by increasing prohibitions</w:t>
      </w:r>
      <w:r w:rsidRPr="007E2054">
        <w:t>.</w:t>
      </w:r>
    </w:p>
    <w:p w14:paraId="5ED16709" w14:textId="77777777" w:rsidR="000877B4" w:rsidRDefault="000877B4" w:rsidP="000877B4">
      <w:r w:rsidRPr="00DF1D57">
        <w:rPr>
          <w:rStyle w:val="Style13ptBold"/>
        </w:rPr>
        <w:t>Bradford and Chilton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 the University of Chicago. “Competition Law Around the World from 1889 to 2010: The Competition Law Index</w:t>
      </w:r>
      <w:proofErr w:type="gramStart"/>
      <w:r>
        <w:t>” ,</w:t>
      </w:r>
      <w:proofErr w:type="gramEnd"/>
      <w:r>
        <w:t xml:space="preserve"> Columbia Law School Scholarship Archive Faculty Scholarship, </w:t>
      </w:r>
      <w:hyperlink r:id="rId60" w:history="1">
        <w:r w:rsidRPr="00EC23C5">
          <w:rPr>
            <w:rStyle w:val="Hyperlink"/>
          </w:rPr>
          <w:t>https://scholarship.law.columbia.edu/cgi/viewcontent.cgi?article=3519&amp;context=faculty_scholarship</w:t>
        </w:r>
      </w:hyperlink>
      <w:r>
        <w:t xml:space="preserve"> , 2018, date accessed 9/5/21)</w:t>
      </w:r>
    </w:p>
    <w:p w14:paraId="226ABB8F" w14:textId="77777777" w:rsidR="000877B4" w:rsidRDefault="000877B4" w:rsidP="000877B4">
      <w:pPr>
        <w:rPr>
          <w:sz w:val="16"/>
        </w:rPr>
      </w:pPr>
      <w:r w:rsidRPr="00763918">
        <w:rPr>
          <w:rStyle w:val="StyleUnderline"/>
          <w:highlight w:val="yellow"/>
        </w:rPr>
        <w:t>The Scope Index</w:t>
      </w:r>
      <w:r w:rsidRPr="00D02A60">
        <w:rPr>
          <w:rStyle w:val="StyleUnderline"/>
        </w:rPr>
        <w:t xml:space="preserve"> is the closest to the CLI in that it also </w:t>
      </w:r>
      <w:r w:rsidRPr="00763918">
        <w:rPr>
          <w:rStyle w:val="StyleUnderline"/>
          <w:highlight w:val="yellow"/>
        </w:rPr>
        <w:t>measures the law</w:t>
      </w:r>
      <w:r w:rsidRPr="00A6615D">
        <w:rPr>
          <w:rStyle w:val="StyleUnderline"/>
        </w:rPr>
        <w:t xml:space="preserve"> in the books,</w:t>
      </w:r>
      <w:r>
        <w:rPr>
          <w:rStyle w:val="StyleUnderline"/>
        </w:rPr>
        <w:t xml:space="preserve"> </w:t>
      </w:r>
      <w:r w:rsidRPr="00763918">
        <w:rPr>
          <w:rStyle w:val="StyleUnderline"/>
          <w:highlight w:val="yellow"/>
        </w:rPr>
        <w:t xml:space="preserve">treating </w:t>
      </w:r>
      <w:r w:rsidRPr="00763918">
        <w:rPr>
          <w:rStyle w:val="Emphasis"/>
          <w:highlight w:val="yellow"/>
        </w:rPr>
        <w:t>prohibitions</w:t>
      </w:r>
      <w:r w:rsidRPr="00763918">
        <w:rPr>
          <w:rStyle w:val="StyleUnderline"/>
          <w:highlight w:val="yellow"/>
        </w:rPr>
        <w:t xml:space="preserve"> as elements that </w:t>
      </w:r>
      <w:r w:rsidRPr="00763918">
        <w:rPr>
          <w:rStyle w:val="Emphasis"/>
          <w:highlight w:val="yellow"/>
        </w:rPr>
        <w:t>increase the scope</w:t>
      </w:r>
      <w:r w:rsidRPr="00763918">
        <w:rPr>
          <w:rStyle w:val="StyleUnderline"/>
          <w:highlight w:val="yellow"/>
        </w:rPr>
        <w:t xml:space="preserve"> (or stringency) </w:t>
      </w:r>
      <w:r w:rsidRPr="00763918">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73AA1704" w14:textId="77777777" w:rsidR="000877B4" w:rsidRPr="00765BCD" w:rsidRDefault="000877B4" w:rsidP="000877B4"/>
    <w:p w14:paraId="5F41EBE3" w14:textId="77777777" w:rsidR="000877B4" w:rsidRDefault="000877B4" w:rsidP="000877B4">
      <w:pPr>
        <w:pStyle w:val="Heading4"/>
      </w:pPr>
      <w:r>
        <w:t>Non-antitrust regulation fails---</w:t>
      </w:r>
      <w:r w:rsidRPr="00237C4E">
        <w:rPr>
          <w:u w:val="single"/>
        </w:rPr>
        <w:t>three deficits</w:t>
      </w:r>
      <w:r>
        <w:t>:</w:t>
      </w:r>
    </w:p>
    <w:p w14:paraId="7F0351FB" w14:textId="77777777" w:rsidR="000877B4" w:rsidRPr="006D0DCD" w:rsidRDefault="000877B4" w:rsidP="000877B4"/>
    <w:p w14:paraId="3D6D0750" w14:textId="77777777" w:rsidR="000877B4" w:rsidRPr="00EA3159" w:rsidRDefault="000877B4" w:rsidP="000877B4">
      <w:pPr>
        <w:pStyle w:val="Heading4"/>
      </w:pPr>
      <w:r>
        <w:t>1---</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1ABE6F17" w14:textId="77777777" w:rsidR="000877B4" w:rsidRPr="00F3586A" w:rsidRDefault="000877B4" w:rsidP="000877B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16B895D5" w14:textId="77777777" w:rsidR="000877B4" w:rsidRPr="00BB353B" w:rsidRDefault="000877B4" w:rsidP="000877B4">
      <w:pPr>
        <w:rPr>
          <w:sz w:val="16"/>
          <w:szCs w:val="16"/>
        </w:rPr>
      </w:pPr>
      <w:r w:rsidRPr="00BB353B">
        <w:rPr>
          <w:sz w:val="16"/>
          <w:szCs w:val="16"/>
        </w:rPr>
        <w:t xml:space="preserve">I. The Relative Efficiency of Antitrust and Regulation </w:t>
      </w:r>
    </w:p>
    <w:p w14:paraId="4258C300" w14:textId="77777777" w:rsidR="000877B4" w:rsidRPr="00BB353B" w:rsidRDefault="000877B4" w:rsidP="000877B4">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763918">
        <w:rPr>
          <w:rStyle w:val="Emphasis"/>
          <w:highlight w:val="yellow"/>
        </w:rPr>
        <w:t>all economists</w:t>
      </w:r>
      <w:r w:rsidRPr="00BB353B">
        <w:rPr>
          <w:sz w:val="16"/>
        </w:rPr>
        <w:t xml:space="preserve"> </w:t>
      </w:r>
      <w:r w:rsidRPr="009550E8">
        <w:rPr>
          <w:rStyle w:val="StyleUnderline"/>
        </w:rPr>
        <w:t>would</w:t>
      </w:r>
      <w:r w:rsidRPr="00BB353B">
        <w:rPr>
          <w:sz w:val="16"/>
        </w:rPr>
        <w:t xml:space="preserve"> </w:t>
      </w:r>
      <w:r w:rsidRPr="00763918">
        <w:rPr>
          <w:rStyle w:val="Emphasis"/>
          <w:highlight w:val="yellow"/>
        </w:rPr>
        <w:t>agree</w:t>
      </w:r>
      <w:r w:rsidRPr="009550E8">
        <w:rPr>
          <w:rStyle w:val="StyleUnderline"/>
        </w:rPr>
        <w:t xml:space="preserve"> that antitrust-overseen market </w:t>
      </w:r>
      <w:r w:rsidRPr="00763918">
        <w:rPr>
          <w:rStyle w:val="StyleUnderline"/>
          <w:highlight w:val="yellow"/>
        </w:rPr>
        <w:t xml:space="preserve">competition is </w:t>
      </w:r>
      <w:r w:rsidRPr="00763918">
        <w:rPr>
          <w:rStyle w:val="Emphasis"/>
          <w:highlight w:val="yellow"/>
        </w:rPr>
        <w:t>superior</w:t>
      </w:r>
      <w:r w:rsidRPr="00763918">
        <w:rPr>
          <w:rStyle w:val="StyleUnderline"/>
          <w:highlight w:val="yellow"/>
        </w:rPr>
        <w:t xml:space="preserve"> to</w:t>
      </w:r>
      <w:r w:rsidRPr="009550E8">
        <w:rPr>
          <w:rStyle w:val="StyleUnderline"/>
        </w:rPr>
        <w:t xml:space="preserve"> industry </w:t>
      </w:r>
      <w:r w:rsidRPr="00763918">
        <w:rPr>
          <w:rStyle w:val="StyleUnderline"/>
          <w:highlight w:val="yellow"/>
        </w:rPr>
        <w:t>regulation</w:t>
      </w:r>
      <w:r w:rsidRPr="00BB353B">
        <w:rPr>
          <w:sz w:val="16"/>
        </w:rPr>
        <w:t xml:space="preserve">. In particular, </w:t>
      </w:r>
      <w:r w:rsidRPr="009550E8">
        <w:rPr>
          <w:rStyle w:val="StyleUnderline"/>
        </w:rPr>
        <w:t>none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623DC0CC" w14:textId="77777777" w:rsidR="000877B4" w:rsidRPr="00BB353B" w:rsidRDefault="000877B4" w:rsidP="000877B4">
      <w:pPr>
        <w:rPr>
          <w:sz w:val="16"/>
          <w:szCs w:val="16"/>
        </w:rPr>
      </w:pPr>
      <w:r w:rsidRPr="00BB353B">
        <w:rPr>
          <w:sz w:val="16"/>
          <w:szCs w:val="16"/>
        </w:rPr>
        <w:t xml:space="preserve">Relative expertise. </w:t>
      </w:r>
    </w:p>
    <w:p w14:paraId="761A3E3A" w14:textId="77777777" w:rsidR="000877B4" w:rsidRPr="009550E8" w:rsidRDefault="000877B4" w:rsidP="000877B4">
      <w:pPr>
        <w:rPr>
          <w:rStyle w:val="Emphasis"/>
        </w:rPr>
      </w:pPr>
      <w:r w:rsidRPr="00BB353B">
        <w:rPr>
          <w:sz w:val="16"/>
        </w:rPr>
        <w:t xml:space="preserve">It is true, as the Court emphasized in </w:t>
      </w:r>
      <w:proofErr w:type="spellStart"/>
      <w:r w:rsidRPr="00BB353B">
        <w:rPr>
          <w:sz w:val="16"/>
        </w:rPr>
        <w:t>Trinko</w:t>
      </w:r>
      <w:proofErr w:type="spellEnd"/>
      <w:r w:rsidRPr="00BB353B">
        <w:rPr>
          <w:sz w:val="16"/>
        </w:rPr>
        <w:t xml:space="preserve">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67D23B64" w14:textId="77777777" w:rsidR="000877B4" w:rsidRPr="00BB353B" w:rsidRDefault="000877B4" w:rsidP="000877B4">
      <w:pPr>
        <w:rPr>
          <w:sz w:val="16"/>
        </w:rPr>
      </w:pPr>
      <w:r w:rsidRPr="00BB353B">
        <w:rPr>
          <w:sz w:val="16"/>
        </w:rPr>
        <w:t xml:space="preserve">First, </w:t>
      </w:r>
      <w:r w:rsidRPr="009550E8">
        <w:rPr>
          <w:rStyle w:val="StyleUnderline"/>
        </w:rPr>
        <w:t xml:space="preserve">antitrust </w:t>
      </w:r>
      <w:r w:rsidRPr="00763918">
        <w:rPr>
          <w:rStyle w:val="StyleUnderline"/>
          <w:highlight w:val="yellow"/>
        </w:rPr>
        <w:t xml:space="preserve">courts are </w:t>
      </w:r>
      <w:r w:rsidRPr="00763918">
        <w:rPr>
          <w:rStyle w:val="Emphasis"/>
          <w:highlight w:val="yellow"/>
        </w:rPr>
        <w:t>trying</w:t>
      </w:r>
      <w:r w:rsidRPr="00763918">
        <w:rPr>
          <w:rStyle w:val="StyleUnderline"/>
          <w:highlight w:val="yellow"/>
        </w:rPr>
        <w:t xml:space="preserve"> to promote</w:t>
      </w:r>
      <w:r w:rsidRPr="009550E8">
        <w:rPr>
          <w:rStyle w:val="StyleUnderline"/>
        </w:rPr>
        <w:t xml:space="preserve"> economic </w:t>
      </w:r>
      <w:r w:rsidRPr="00763918">
        <w:rPr>
          <w:rStyle w:val="StyleUnderline"/>
          <w:highlight w:val="yellow"/>
        </w:rPr>
        <w:t>efficiency</w:t>
      </w:r>
      <w:r w:rsidRPr="00763918">
        <w:rPr>
          <w:sz w:val="16"/>
          <w:highlight w:val="yellow"/>
        </w:rPr>
        <w:t xml:space="preserve">, </w:t>
      </w:r>
      <w:r w:rsidRPr="00763918">
        <w:rPr>
          <w:rStyle w:val="StyleUnderline"/>
          <w:highlight w:val="yellow"/>
        </w:rPr>
        <w:t>while regulators</w:t>
      </w:r>
      <w:r w:rsidRPr="009550E8">
        <w:rPr>
          <w:rStyle w:val="StyleUnderline"/>
        </w:rPr>
        <w:t xml:space="preserve"> often </w:t>
      </w:r>
      <w:r w:rsidRPr="00763918">
        <w:rPr>
          <w:rStyle w:val="Emphasis"/>
          <w:highlight w:val="yellow"/>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763918">
        <w:rPr>
          <w:rStyle w:val="StyleUnderline"/>
          <w:highlight w:val="yellow"/>
        </w:rPr>
        <w:t>courts have had</w:t>
      </w:r>
      <w:r w:rsidRPr="009550E8">
        <w:rPr>
          <w:rStyle w:val="StyleUnderline"/>
        </w:rPr>
        <w:t xml:space="preserve"> over </w:t>
      </w:r>
      <w:r w:rsidRPr="00763918">
        <w:rPr>
          <w:rStyle w:val="StyleUnderline"/>
          <w:highlight w:val="yellow"/>
        </w:rPr>
        <w:t xml:space="preserve">a </w:t>
      </w:r>
      <w:r w:rsidRPr="00763918">
        <w:rPr>
          <w:rStyle w:val="Emphasis"/>
          <w:highlight w:val="yellow"/>
        </w:rPr>
        <w:t>century</w:t>
      </w:r>
      <w:r w:rsidRPr="00BB353B">
        <w:rPr>
          <w:sz w:val="16"/>
        </w:rPr>
        <w:t xml:space="preserve"> </w:t>
      </w:r>
      <w:r w:rsidRPr="009550E8">
        <w:rPr>
          <w:rStyle w:val="StyleUnderline"/>
        </w:rPr>
        <w:t xml:space="preserve">in which </w:t>
      </w:r>
      <w:r w:rsidRPr="00763918">
        <w:rPr>
          <w:rStyle w:val="StyleUnderline"/>
          <w:highlight w:val="yellow"/>
        </w:rPr>
        <w:t xml:space="preserve">to </w:t>
      </w:r>
      <w:r w:rsidRPr="00763918">
        <w:rPr>
          <w:rStyle w:val="Emphasis"/>
          <w:highlight w:val="yellow"/>
        </w:rPr>
        <w:t>hone</w:t>
      </w:r>
      <w:r w:rsidRPr="00763918">
        <w:rPr>
          <w:rStyle w:val="StyleUnderline"/>
          <w:highlight w:val="yellow"/>
        </w:rPr>
        <w:t xml:space="preserve"> those </w:t>
      </w:r>
      <w:r w:rsidRPr="00763918">
        <w:rPr>
          <w:rStyle w:val="Emphasis"/>
          <w:highlight w:val="yellow"/>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w:t>
      </w:r>
      <w:r w:rsidRPr="009550E8">
        <w:rPr>
          <w:rStyle w:val="StyleUnderline"/>
        </w:rPr>
        <w:lastRenderedPageBreak/>
        <w:t xml:space="preserve">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073D6324" w14:textId="77777777" w:rsidR="000877B4" w:rsidRPr="009550E8" w:rsidRDefault="000877B4" w:rsidP="000877B4">
      <w:pPr>
        <w:rPr>
          <w:rStyle w:val="StyleUnderline"/>
        </w:rPr>
      </w:pPr>
      <w:r w:rsidRPr="00763918">
        <w:rPr>
          <w:rStyle w:val="StyleUnderline"/>
          <w:highlight w:val="yellow"/>
        </w:rPr>
        <w:t>Regulation</w:t>
      </w:r>
      <w:r w:rsidRPr="00BB353B">
        <w:rPr>
          <w:sz w:val="16"/>
        </w:rPr>
        <w:t xml:space="preserve">, by contrast, </w:t>
      </w:r>
      <w:r w:rsidRPr="00763918">
        <w:rPr>
          <w:rStyle w:val="StyleUnderline"/>
          <w:highlight w:val="yellow"/>
        </w:rPr>
        <w:t>is</w:t>
      </w:r>
      <w:r w:rsidRPr="009550E8">
        <w:rPr>
          <w:rStyle w:val="StyleUnderline"/>
        </w:rPr>
        <w:t xml:space="preserve"> frequently </w:t>
      </w:r>
      <w:r w:rsidRPr="00763918">
        <w:rPr>
          <w:rStyle w:val="Emphasis"/>
          <w:highlight w:val="yellow"/>
        </w:rPr>
        <w:t>not even intended</w:t>
      </w:r>
      <w:r w:rsidRPr="00763918">
        <w:rPr>
          <w:sz w:val="16"/>
          <w:highlight w:val="yellow"/>
        </w:rPr>
        <w:t xml:space="preserve"> </w:t>
      </w:r>
      <w:r w:rsidRPr="00763918">
        <w:rPr>
          <w:rStyle w:val="StyleUnderline"/>
          <w:highlight w:val="yellow"/>
        </w:rPr>
        <w:t>to achieve</w:t>
      </w:r>
      <w:r w:rsidRPr="009550E8">
        <w:rPr>
          <w:rStyle w:val="StyleUnderline"/>
        </w:rPr>
        <w:t xml:space="preserve"> economic </w:t>
      </w:r>
      <w:r w:rsidRPr="00763918">
        <w:rPr>
          <w:rStyle w:val="StyleUnderline"/>
          <w:highlight w:val="yellow"/>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in order </w:t>
      </w:r>
      <w:r w:rsidRPr="009550E8">
        <w:rPr>
          <w:rStyle w:val="StyleUnderline"/>
        </w:rPr>
        <w:t>to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59112090" w14:textId="77777777" w:rsidR="000877B4" w:rsidRPr="00BB353B" w:rsidRDefault="000877B4" w:rsidP="000877B4">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763918">
        <w:rPr>
          <w:rStyle w:val="StyleUnderline"/>
          <w:highlight w:val="yellow"/>
        </w:rPr>
        <w:t>competition is</w:t>
      </w:r>
      <w:r w:rsidRPr="009550E8">
        <w:rPr>
          <w:rStyle w:val="StyleUnderline"/>
        </w:rPr>
        <w:t xml:space="preserve"> </w:t>
      </w:r>
      <w:r w:rsidRPr="009550E8">
        <w:rPr>
          <w:rStyle w:val="Emphasis"/>
        </w:rPr>
        <w:t xml:space="preserve">frequently </w:t>
      </w:r>
      <w:r w:rsidRPr="00763918">
        <w:rPr>
          <w:rStyle w:val="Emphasis"/>
          <w:highlight w:val="yellow"/>
        </w:rPr>
        <w:t>irrelevant</w:t>
      </w:r>
      <w:r w:rsidRPr="00763918">
        <w:rPr>
          <w:rStyle w:val="StyleUnderline"/>
          <w:highlight w:val="yellow"/>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763918">
        <w:rPr>
          <w:rStyle w:val="StyleUnderline"/>
          <w:highlight w:val="yellow"/>
        </w:rPr>
        <w:t xml:space="preserve">a </w:t>
      </w:r>
      <w:r w:rsidRPr="00763918">
        <w:rPr>
          <w:rStyle w:val="Emphasis"/>
          <w:highlight w:val="yellow"/>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011B0EE8" w14:textId="77777777" w:rsidR="000877B4" w:rsidRPr="00BB353B" w:rsidRDefault="000877B4" w:rsidP="000877B4">
      <w:pPr>
        <w:rPr>
          <w:sz w:val="16"/>
        </w:rPr>
      </w:pPr>
      <w:r w:rsidRPr="00763918">
        <w:rPr>
          <w:rStyle w:val="StyleUnderline"/>
          <w:highlight w:val="yellow"/>
        </w:rPr>
        <w:t>Even</w:t>
      </w:r>
      <w:r w:rsidRPr="00BB353B">
        <w:rPr>
          <w:sz w:val="16"/>
        </w:rPr>
        <w:t xml:space="preserve"> those </w:t>
      </w:r>
      <w:r w:rsidRPr="00763918">
        <w:rPr>
          <w:rStyle w:val="StyleUnderline"/>
          <w:highlight w:val="yellow"/>
        </w:rPr>
        <w:t>agencies whose mission</w:t>
      </w:r>
      <w:r w:rsidRPr="009550E8">
        <w:rPr>
          <w:rStyle w:val="StyleUnderline"/>
        </w:rPr>
        <w:t xml:space="preserve"> </w:t>
      </w:r>
      <w:r w:rsidRPr="009550E8">
        <w:rPr>
          <w:rStyle w:val="Emphasis"/>
        </w:rPr>
        <w:t xml:space="preserve">expressly </w:t>
      </w:r>
      <w:r w:rsidRPr="00763918">
        <w:rPr>
          <w:rStyle w:val="Emphasis"/>
          <w:highlight w:val="yellow"/>
        </w:rPr>
        <w:t>involves</w:t>
      </w:r>
      <w:r w:rsidRPr="00BB353B">
        <w:rPr>
          <w:sz w:val="16"/>
        </w:rPr>
        <w:t xml:space="preserve"> consideration of </w:t>
      </w:r>
      <w:r w:rsidRPr="00763918">
        <w:rPr>
          <w:rStyle w:val="StyleUnderline"/>
          <w:highlight w:val="yellow"/>
        </w:rPr>
        <w:t>competition</w:t>
      </w:r>
      <w:r w:rsidRPr="009550E8">
        <w:rPr>
          <w:rStyle w:val="StyleUnderline"/>
        </w:rPr>
        <w:t xml:space="preserve"> issues </w:t>
      </w:r>
      <w:r w:rsidRPr="00763918">
        <w:rPr>
          <w:rStyle w:val="StyleUnderline"/>
          <w:highlight w:val="yellow"/>
        </w:rPr>
        <w:t>will not</w:t>
      </w:r>
      <w:r w:rsidRPr="009550E8">
        <w:rPr>
          <w:rStyle w:val="StyleUnderline"/>
        </w:rPr>
        <w:t xml:space="preserve"> necessarily </w:t>
      </w:r>
      <w:r w:rsidRPr="00763918">
        <w:rPr>
          <w:rStyle w:val="StyleUnderline"/>
          <w:highlight w:val="yellow"/>
        </w:rPr>
        <w:t>make it</w:t>
      </w:r>
      <w:r w:rsidRPr="009550E8">
        <w:rPr>
          <w:rStyle w:val="StyleUnderline"/>
        </w:rPr>
        <w:t xml:space="preserve"> their </w:t>
      </w:r>
      <w:r w:rsidRPr="00763918">
        <w:rPr>
          <w:rStyle w:val="Emphasis"/>
          <w:highlight w:val="yellow"/>
        </w:rPr>
        <w:t>first</w:t>
      </w:r>
      <w:r w:rsidRPr="00763918">
        <w:rPr>
          <w:sz w:val="16"/>
          <w:highlight w:val="yellow"/>
        </w:rPr>
        <w:t xml:space="preserve"> </w:t>
      </w:r>
      <w:r w:rsidRPr="00763918">
        <w:rPr>
          <w:rStyle w:val="StyleUnderline"/>
          <w:highlight w:val="yellow"/>
        </w:rPr>
        <w:t>among</w:t>
      </w:r>
      <w:r w:rsidRPr="009550E8">
        <w:rPr>
          <w:rStyle w:val="StyleUnderline"/>
        </w:rPr>
        <w:t xml:space="preserve"> potentially </w:t>
      </w:r>
      <w:r w:rsidRPr="00763918">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w:t>
      </w:r>
      <w:proofErr w:type="gramStart"/>
      <w:r w:rsidRPr="005A28CA">
        <w:rPr>
          <w:sz w:val="16"/>
        </w:rPr>
        <w:t>issues</w:t>
      </w:r>
      <w:proofErr w:type="gramEnd"/>
      <w:r w:rsidRPr="005A28CA">
        <w:rPr>
          <w:sz w:val="16"/>
        </w:rPr>
        <w:t xml:space="preserve">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may naturally pay attention primarily to that market</w:t>
      </w:r>
      <w:r w:rsidRPr="005A28CA">
        <w:rPr>
          <w:sz w:val="16"/>
        </w:rPr>
        <w:t xml:space="preserve">, </w:t>
      </w:r>
      <w:r w:rsidRPr="005A28CA">
        <w:rPr>
          <w:rStyle w:val="StyleUnderline"/>
        </w:rPr>
        <w:t xml:space="preserve">and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06177E8D" w14:textId="77777777" w:rsidR="000877B4" w:rsidRDefault="000877B4" w:rsidP="000877B4">
      <w:pPr>
        <w:rPr>
          <w:sz w:val="16"/>
        </w:rPr>
      </w:pPr>
      <w:r w:rsidRPr="00763918">
        <w:rPr>
          <w:rStyle w:val="StyleUnderline"/>
          <w:highlight w:val="yellow"/>
        </w:rPr>
        <w:t xml:space="preserve">Agencies that view competition as </w:t>
      </w:r>
      <w:r w:rsidRPr="00763918">
        <w:rPr>
          <w:rStyle w:val="Emphasis"/>
          <w:highlight w:val="yellow"/>
        </w:rPr>
        <w:t>secondary</w:t>
      </w:r>
      <w:r w:rsidRPr="00BB353B">
        <w:rPr>
          <w:sz w:val="16"/>
        </w:rPr>
        <w:t xml:space="preserve">, </w:t>
      </w:r>
      <w:r w:rsidRPr="006F5C86">
        <w:rPr>
          <w:rStyle w:val="StyleUnderline"/>
        </w:rPr>
        <w:t xml:space="preserve">or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763918">
        <w:rPr>
          <w:rStyle w:val="StyleUnderline"/>
          <w:highlight w:val="yellow"/>
        </w:rPr>
        <w:t xml:space="preserve">are </w:t>
      </w:r>
      <w:r w:rsidRPr="00763918">
        <w:rPr>
          <w:rStyle w:val="Emphasis"/>
          <w:highlight w:val="yellow"/>
        </w:rPr>
        <w:t>less likely</w:t>
      </w:r>
      <w:r w:rsidRPr="00763918">
        <w:rPr>
          <w:rStyle w:val="StyleUnderline"/>
          <w:highlight w:val="yellow"/>
        </w:rPr>
        <w:t xml:space="preserve"> to</w:t>
      </w:r>
      <w:r w:rsidRPr="006F5C86">
        <w:rPr>
          <w:rStyle w:val="StyleUnderline"/>
        </w:rPr>
        <w:t xml:space="preserve"> create and </w:t>
      </w:r>
      <w:r w:rsidRPr="00763918">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763918">
        <w:rPr>
          <w:rStyle w:val="Emphasis"/>
          <w:highlight w:val="yellow"/>
        </w:rPr>
        <w:t>industry</w:t>
      </w:r>
      <w:r w:rsidRPr="005A28CA">
        <w:rPr>
          <w:rStyle w:val="Emphasis"/>
        </w:rPr>
        <w:t xml:space="preserve">-specific </w:t>
      </w:r>
      <w:r w:rsidRPr="00763918">
        <w:rPr>
          <w:rStyle w:val="Emphasis"/>
          <w:highlight w:val="yellow"/>
        </w:rPr>
        <w:t>expertise</w:t>
      </w:r>
      <w:r w:rsidRPr="006F5C86">
        <w:rPr>
          <w:rStyle w:val="StyleUnderline"/>
        </w:rPr>
        <w:t xml:space="preserve"> of an agency </w:t>
      </w:r>
      <w:r w:rsidRPr="00763918">
        <w:rPr>
          <w:rStyle w:val="StyleUnderline"/>
          <w:highlight w:val="yellow"/>
        </w:rPr>
        <w:t>must be balanced against</w:t>
      </w:r>
      <w:r w:rsidRPr="006F5C86">
        <w:rPr>
          <w:rStyle w:val="StyleUnderline"/>
        </w:rPr>
        <w:t xml:space="preserve"> the </w:t>
      </w:r>
      <w:r w:rsidRPr="00763918">
        <w:rPr>
          <w:rStyle w:val="Emphasis"/>
          <w:highlight w:val="yellow"/>
        </w:rPr>
        <w:t>competition</w:t>
      </w:r>
      <w:r w:rsidRPr="005A28CA">
        <w:rPr>
          <w:rStyle w:val="Emphasis"/>
        </w:rPr>
        <w:t xml:space="preserve">-specific </w:t>
      </w:r>
      <w:r w:rsidRPr="00763918">
        <w:rPr>
          <w:rStyle w:val="Emphasis"/>
          <w:highlight w:val="yellow"/>
        </w:rPr>
        <w:t>expertise</w:t>
      </w:r>
      <w:r w:rsidRPr="00763918">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763918">
        <w:rPr>
          <w:rStyle w:val="Emphasis"/>
          <w:highlight w:val="yellow"/>
        </w:rPr>
        <w:t>FTC</w:t>
      </w:r>
      <w:r w:rsidRPr="00763918">
        <w:rPr>
          <w:sz w:val="16"/>
          <w:highlight w:val="yellow"/>
        </w:rPr>
        <w:t xml:space="preserve">) </w:t>
      </w:r>
      <w:r w:rsidRPr="00763918">
        <w:rPr>
          <w:rStyle w:val="StyleUnderline"/>
          <w:highlight w:val="yellow"/>
        </w:rPr>
        <w:t xml:space="preserve">and the </w:t>
      </w:r>
      <w:r w:rsidRPr="00763918">
        <w:rPr>
          <w:rStyle w:val="Emphasis"/>
          <w:highlight w:val="yellow"/>
        </w:rPr>
        <w:t>D</w:t>
      </w:r>
      <w:r w:rsidRPr="00BB353B">
        <w:rPr>
          <w:sz w:val="16"/>
        </w:rPr>
        <w:t xml:space="preserve">epartment </w:t>
      </w:r>
      <w:r w:rsidRPr="00763918">
        <w:rPr>
          <w:rStyle w:val="Emphasis"/>
          <w:highlight w:val="yellow"/>
        </w:rPr>
        <w:t>o</w:t>
      </w:r>
      <w:r w:rsidRPr="00BB353B">
        <w:rPr>
          <w:sz w:val="16"/>
        </w:rPr>
        <w:t xml:space="preserve">f </w:t>
      </w:r>
      <w:r w:rsidRPr="00763918">
        <w:rPr>
          <w:rStyle w:val="Emphasis"/>
          <w:highlight w:val="yellow"/>
        </w:rPr>
        <w:t>J</w:t>
      </w:r>
      <w:r w:rsidRPr="00BB353B">
        <w:rPr>
          <w:sz w:val="16"/>
        </w:rPr>
        <w:t>ustice Antitrust Division.</w:t>
      </w:r>
    </w:p>
    <w:p w14:paraId="4E5E9767" w14:textId="77777777" w:rsidR="000877B4" w:rsidRDefault="000877B4" w:rsidP="000877B4"/>
    <w:p w14:paraId="1DE327E4" w14:textId="77777777" w:rsidR="000877B4" w:rsidRDefault="000877B4" w:rsidP="000877B4">
      <w:pPr>
        <w:pStyle w:val="Heading4"/>
      </w:pPr>
      <w:r>
        <w:lastRenderedPageBreak/>
        <w:t>2---</w:t>
      </w:r>
      <w:r w:rsidRPr="00237C4E">
        <w:rPr>
          <w:u w:val="single"/>
        </w:rPr>
        <w:t>regulatory capture</w:t>
      </w:r>
      <w:r>
        <w:t xml:space="preserve">---even </w:t>
      </w:r>
      <w:r w:rsidRPr="00237C4E">
        <w:rPr>
          <w:u w:val="single"/>
        </w:rPr>
        <w:t>honest agencies</w:t>
      </w:r>
      <w:r>
        <w:t xml:space="preserve"> will subject to lobbying and industry pressure that diverts the counterplan’s purpose. Antitrust courts are </w:t>
      </w:r>
      <w:r w:rsidRPr="00237C4E">
        <w:rPr>
          <w:u w:val="single"/>
        </w:rPr>
        <w:t>superior</w:t>
      </w:r>
      <w:r>
        <w:t xml:space="preserve"> and </w:t>
      </w:r>
      <w:r w:rsidRPr="00237C4E">
        <w:rPr>
          <w:u w:val="single"/>
        </w:rPr>
        <w:t>impartial</w:t>
      </w:r>
      <w:r>
        <w:t xml:space="preserve">. </w:t>
      </w:r>
    </w:p>
    <w:p w14:paraId="2E7E0569" w14:textId="77777777" w:rsidR="000877B4" w:rsidRPr="00EA3159" w:rsidRDefault="000877B4" w:rsidP="000877B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33A24DBC" w14:textId="77777777" w:rsidR="000877B4" w:rsidRPr="00BB353B" w:rsidRDefault="000877B4" w:rsidP="000877B4">
      <w:pPr>
        <w:rPr>
          <w:sz w:val="16"/>
        </w:rPr>
      </w:pPr>
      <w:r w:rsidRPr="006F5C86">
        <w:rPr>
          <w:rStyle w:val="StyleUnderline"/>
        </w:rPr>
        <w:t xml:space="preserve">The problem with agencies is </w:t>
      </w:r>
      <w:r w:rsidRPr="006F5C86">
        <w:rPr>
          <w:rStyle w:val="Emphasis"/>
        </w:rPr>
        <w:t>much greater</w:t>
      </w:r>
      <w:r w:rsidRPr="00BB353B">
        <w:rPr>
          <w:sz w:val="16"/>
        </w:rPr>
        <w:t xml:space="preserve"> </w:t>
      </w:r>
      <w:r w:rsidRPr="006F5C86">
        <w:rPr>
          <w:rStyle w:val="StyleUnderline"/>
        </w:rPr>
        <w:t>than</w:t>
      </w:r>
      <w:r w:rsidRPr="00BB353B">
        <w:rPr>
          <w:sz w:val="16"/>
        </w:rPr>
        <w:t xml:space="preserve"> just </w:t>
      </w:r>
      <w:r w:rsidRPr="006F5C86">
        <w:rPr>
          <w:rStyle w:val="StyleUnderline"/>
        </w:rPr>
        <w:t xml:space="preserve">their questionable mandate to promote </w:t>
      </w:r>
      <w:r w:rsidRPr="005A28CA">
        <w:rPr>
          <w:rStyle w:val="StyleUnderline"/>
        </w:rPr>
        <w:t>competition</w:t>
      </w:r>
      <w:r w:rsidRPr="005A28CA">
        <w:rPr>
          <w:sz w:val="16"/>
        </w:rPr>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rPr>
          <w:sz w:val="16"/>
        </w:rPr>
        <w:t xml:space="preserve">.55 That capture can take many different forms. </w:t>
      </w:r>
      <w:r w:rsidRPr="005A28CA">
        <w:rPr>
          <w:rStyle w:val="StyleUnderline"/>
        </w:rPr>
        <w:t>Sometimes regulators</w:t>
      </w:r>
      <w:r w:rsidRPr="005A28CA">
        <w:rPr>
          <w:sz w:val="16"/>
        </w:rPr>
        <w:t xml:space="preserve"> or legislators </w:t>
      </w:r>
      <w:r w:rsidRPr="005A28CA">
        <w:rPr>
          <w:rStyle w:val="StyleUnderline"/>
        </w:rPr>
        <w:t xml:space="preserve">are captured in the </w:t>
      </w:r>
      <w:proofErr w:type="gramStart"/>
      <w:r w:rsidRPr="005A28CA">
        <w:rPr>
          <w:rStyle w:val="StyleUnderline"/>
        </w:rPr>
        <w:t xml:space="preserve">most </w:t>
      </w:r>
      <w:r w:rsidRPr="005A28CA">
        <w:rPr>
          <w:rStyle w:val="Emphasis"/>
        </w:rPr>
        <w:t>venal</w:t>
      </w:r>
      <w:proofErr w:type="gramEnd"/>
      <w:r w:rsidRPr="005A28CA">
        <w:rPr>
          <w:rStyle w:val="Emphasis"/>
        </w:rPr>
        <w:t xml:space="preserve"> sense</w:t>
      </w:r>
      <w:r w:rsidRPr="005A28CA">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rPr>
          <w:sz w:val="16"/>
        </w:rPr>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748CEECC" w14:textId="77777777" w:rsidR="000877B4" w:rsidRPr="00BB353B" w:rsidRDefault="000877B4" w:rsidP="000877B4">
      <w:pPr>
        <w:rPr>
          <w:sz w:val="16"/>
        </w:rPr>
      </w:pPr>
      <w:r w:rsidRPr="006F5C86">
        <w:rPr>
          <w:rStyle w:val="StyleUnderline"/>
        </w:rPr>
        <w:t xml:space="preserve">Capture need not be so </w:t>
      </w:r>
      <w:r w:rsidRPr="006F5C86">
        <w:rPr>
          <w:rStyle w:val="Emphasis"/>
        </w:rPr>
        <w:t>brazen</w:t>
      </w:r>
      <w:r w:rsidRPr="00BB353B">
        <w:rPr>
          <w:sz w:val="16"/>
        </w:rPr>
        <w:t xml:space="preserve">, however. </w:t>
      </w:r>
      <w:r w:rsidRPr="00763918">
        <w:rPr>
          <w:rStyle w:val="StyleUnderline"/>
          <w:highlight w:val="yellow"/>
        </w:rPr>
        <w:t xml:space="preserve">Even </w:t>
      </w:r>
      <w:r w:rsidRPr="00763918">
        <w:rPr>
          <w:rStyle w:val="Emphasis"/>
          <w:highlight w:val="yellow"/>
        </w:rPr>
        <w:t>honest regulators</w:t>
      </w:r>
      <w:r w:rsidRPr="00BB353B">
        <w:rPr>
          <w:sz w:val="16"/>
        </w:rPr>
        <w:t xml:space="preserve"> and legislators </w:t>
      </w:r>
      <w:r w:rsidRPr="00763918">
        <w:rPr>
          <w:rStyle w:val="StyleUnderline"/>
          <w:highlight w:val="yellow"/>
        </w:rPr>
        <w:t>can be captured through</w:t>
      </w:r>
      <w:r w:rsidRPr="00BB353B">
        <w:rPr>
          <w:sz w:val="16"/>
        </w:rPr>
        <w:t xml:space="preserve"> the mechanism of </w:t>
      </w:r>
      <w:r w:rsidRPr="00763918">
        <w:rPr>
          <w:rStyle w:val="StyleUnderline"/>
          <w:highlight w:val="yellow"/>
        </w:rPr>
        <w:t>public choice</w:t>
      </w:r>
      <w:r w:rsidRPr="00BB353B">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w:t>
      </w:r>
      <w:proofErr w:type="gramStart"/>
      <w:r w:rsidRPr="00BB353B">
        <w:rPr>
          <w:rStyle w:val="StyleUnderline"/>
        </w:rPr>
        <w:t>is</w:t>
      </w:r>
      <w:proofErr w:type="gramEnd"/>
      <w:r w:rsidRPr="00BB353B">
        <w:rPr>
          <w:rStyle w:val="StyleUnderline"/>
        </w:rPr>
        <w:t xml:space="preserve"> likely to produce more comments from people with a </w:t>
      </w:r>
      <w:r w:rsidRPr="00BB353B">
        <w:rPr>
          <w:rStyle w:val="Emphasis"/>
        </w:rPr>
        <w:t>concentrated interest</w:t>
      </w:r>
      <w:r w:rsidRPr="00BB353B">
        <w:rPr>
          <w:sz w:val="16"/>
        </w:rPr>
        <w:t xml:space="preserve"> </w:t>
      </w:r>
      <w:r w:rsidRPr="00BB353B">
        <w:rPr>
          <w:rStyle w:val="StyleUnderline"/>
        </w:rPr>
        <w:t>in the outcome</w:t>
      </w:r>
      <w:r w:rsidRPr="00BB353B">
        <w:rPr>
          <w:sz w:val="16"/>
        </w:rPr>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rPr>
          <w:sz w:val="16"/>
        </w:rPr>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rPr>
          <w:sz w:val="16"/>
        </w:rPr>
        <w:t xml:space="preserve"> of a particular regulation </w:t>
      </w:r>
      <w:r w:rsidRPr="006F5C86">
        <w:rPr>
          <w:rStyle w:val="StyleUnderline"/>
        </w:rPr>
        <w:t xml:space="preserve">may still end up with a </w:t>
      </w:r>
      <w:r w:rsidRPr="006F5C86">
        <w:rPr>
          <w:rStyle w:val="Emphasis"/>
        </w:rPr>
        <w:t>skewed view</w:t>
      </w:r>
      <w:r w:rsidRPr="00BB353B">
        <w:rPr>
          <w:sz w:val="16"/>
        </w:rPr>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rPr>
          <w:sz w:val="16"/>
        </w:rPr>
        <w:t xml:space="preserve">. While the public as a whole has a strong interest in unfettered competition, any individual member of the public is unlikely to be affected much by a particular regulatory decision. And </w:t>
      </w:r>
      <w:r w:rsidRPr="00763918">
        <w:rPr>
          <w:rStyle w:val="StyleUnderline"/>
          <w:highlight w:val="yellow"/>
        </w:rPr>
        <w:t>particularly where</w:t>
      </w:r>
      <w:r w:rsidRPr="00BB353B">
        <w:rPr>
          <w:sz w:val="16"/>
        </w:rPr>
        <w:t xml:space="preserve"> the </w:t>
      </w:r>
      <w:r w:rsidRPr="00763918">
        <w:rPr>
          <w:rStyle w:val="StyleUnderline"/>
          <w:highlight w:val="yellow"/>
        </w:rPr>
        <w:t>industry</w:t>
      </w:r>
      <w:r w:rsidRPr="006F5C86">
        <w:rPr>
          <w:rStyle w:val="StyleUnderline"/>
        </w:rPr>
        <w:t xml:space="preserve"> as a whole </w:t>
      </w:r>
      <w:r w:rsidRPr="00763918">
        <w:rPr>
          <w:rStyle w:val="StyleUnderline"/>
          <w:highlight w:val="yellow"/>
        </w:rPr>
        <w:t xml:space="preserve">colludes to seek </w:t>
      </w:r>
      <w:r w:rsidRPr="00763918">
        <w:rPr>
          <w:rStyle w:val="Emphasis"/>
          <w:highlight w:val="yellow"/>
        </w:rPr>
        <w:t>regulatory intervention</w:t>
      </w:r>
      <w:r w:rsidRPr="00763918">
        <w:rPr>
          <w:sz w:val="16"/>
          <w:highlight w:val="yellow"/>
        </w:rPr>
        <w:t xml:space="preserve"> </w:t>
      </w:r>
      <w:r w:rsidRPr="00763918">
        <w:rPr>
          <w:rStyle w:val="StyleUnderline"/>
          <w:highlight w:val="yellow"/>
        </w:rPr>
        <w:t>that benefits them</w:t>
      </w:r>
      <w:r w:rsidRPr="00BB353B">
        <w:rPr>
          <w:sz w:val="16"/>
        </w:rPr>
        <w:t xml:space="preserve">, as in </w:t>
      </w:r>
      <w:proofErr w:type="spellStart"/>
      <w:r w:rsidRPr="00BB353B">
        <w:rPr>
          <w:sz w:val="16"/>
        </w:rPr>
        <w:t>Ticor</w:t>
      </w:r>
      <w:proofErr w:type="spellEnd"/>
      <w:r w:rsidRPr="00BB353B">
        <w:rPr>
          <w:sz w:val="16"/>
        </w:rPr>
        <w:t xml:space="preserve"> Title, </w:t>
      </w:r>
      <w:r w:rsidRPr="006F5C86">
        <w:rPr>
          <w:rStyle w:val="StyleUnderline"/>
        </w:rPr>
        <w:t xml:space="preserve">there are unlikely to be competitors who can stand as </w:t>
      </w:r>
      <w:r w:rsidRPr="006F5C86">
        <w:rPr>
          <w:rStyle w:val="Emphasis"/>
        </w:rPr>
        <w:t>proxy</w:t>
      </w:r>
      <w:r w:rsidRPr="00BB353B">
        <w:rPr>
          <w:sz w:val="16"/>
        </w:rPr>
        <w:t xml:space="preserve"> </w:t>
      </w:r>
      <w:r w:rsidRPr="006F5C86">
        <w:rPr>
          <w:rStyle w:val="StyleUnderline"/>
        </w:rPr>
        <w:t xml:space="preserve">for the </w:t>
      </w:r>
      <w:r w:rsidRPr="006F5C86">
        <w:rPr>
          <w:rStyle w:val="Emphasis"/>
        </w:rPr>
        <w:t>interests</w:t>
      </w:r>
      <w:r w:rsidRPr="00BB353B">
        <w:rPr>
          <w:sz w:val="16"/>
        </w:rPr>
        <w:t xml:space="preserve"> </w:t>
      </w:r>
      <w:r w:rsidRPr="006F5C86">
        <w:rPr>
          <w:rStyle w:val="StyleUnderline"/>
        </w:rPr>
        <w:t xml:space="preserve">of the </w:t>
      </w:r>
      <w:r w:rsidRPr="006F5C86">
        <w:rPr>
          <w:rStyle w:val="Emphasis"/>
        </w:rPr>
        <w:t>public</w:t>
      </w:r>
      <w:r w:rsidRPr="00BB353B">
        <w:rPr>
          <w:sz w:val="16"/>
        </w:rPr>
        <w:t>.</w:t>
      </w:r>
    </w:p>
    <w:p w14:paraId="5DB20F94" w14:textId="77777777" w:rsidR="000877B4" w:rsidRPr="00BB353B" w:rsidRDefault="000877B4" w:rsidP="000877B4">
      <w:pPr>
        <w:rPr>
          <w:sz w:val="16"/>
        </w:rPr>
      </w:pPr>
      <w:r w:rsidRPr="00BB353B">
        <w:rPr>
          <w:sz w:val="16"/>
        </w:rPr>
        <w:t xml:space="preserve">Finally, even legislators and regulators aware of the existence </w:t>
      </w:r>
      <w:r w:rsidRPr="005A28CA">
        <w:rPr>
          <w:sz w:val="16"/>
        </w:rPr>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rPr>
          <w:sz w:val="16"/>
        </w:rPr>
        <w:t xml:space="preserve"> often </w:t>
      </w:r>
      <w:r w:rsidRPr="005A28CA">
        <w:rPr>
          <w:rStyle w:val="Emphasis"/>
        </w:rPr>
        <w:t>very difficult</w:t>
      </w:r>
      <w:r w:rsidRPr="005A28CA">
        <w:rPr>
          <w:sz w:val="16"/>
        </w:rPr>
        <w:t>, for</w:t>
      </w:r>
      <w:r w:rsidRPr="00BB353B">
        <w:rPr>
          <w:sz w:val="16"/>
        </w:rPr>
        <w:t xml:space="preserve"> example. </w:t>
      </w:r>
      <w:r w:rsidRPr="00BB353B">
        <w:rPr>
          <w:rStyle w:val="StyleUnderline"/>
        </w:rPr>
        <w:t xml:space="preserve">Companies with a </w:t>
      </w:r>
      <w:r w:rsidRPr="00BB353B">
        <w:rPr>
          <w:rStyle w:val="Emphasis"/>
        </w:rPr>
        <w:t>vested interest</w:t>
      </w:r>
      <w:r w:rsidRPr="00BB353B">
        <w:rPr>
          <w:sz w:val="16"/>
        </w:rPr>
        <w:t xml:space="preserve"> in the outcome </w:t>
      </w:r>
      <w:r w:rsidRPr="006F5C86">
        <w:rPr>
          <w:rStyle w:val="StyleUnderline"/>
        </w:rPr>
        <w:t xml:space="preserve">can </w:t>
      </w:r>
      <w:r w:rsidRPr="00BB353B">
        <w:rPr>
          <w:rStyle w:val="StyleUnderline"/>
        </w:rPr>
        <w:t>hire lobbyists that provide information helpful to their side</w:t>
      </w:r>
      <w:r w:rsidRPr="00BB353B">
        <w:rPr>
          <w:sz w:val="16"/>
        </w:rPr>
        <w:t xml:space="preserve">, </w:t>
      </w:r>
      <w:r w:rsidRPr="00BB353B">
        <w:rPr>
          <w:rStyle w:val="StyleUnderline"/>
        </w:rPr>
        <w:t xml:space="preserve">and </w:t>
      </w:r>
      <w:r w:rsidRPr="00763918">
        <w:rPr>
          <w:rStyle w:val="StyleUnderline"/>
          <w:highlight w:val="yellow"/>
        </w:rPr>
        <w:t>a regulator who cannot get information except from</w:t>
      </w:r>
      <w:r w:rsidRPr="00BB353B">
        <w:rPr>
          <w:sz w:val="16"/>
        </w:rPr>
        <w:t xml:space="preserve"> those </w:t>
      </w:r>
      <w:r w:rsidRPr="00763918">
        <w:rPr>
          <w:rStyle w:val="StyleUnderline"/>
          <w:highlight w:val="yellow"/>
        </w:rPr>
        <w:t xml:space="preserve">lobbyists may have </w:t>
      </w:r>
      <w:r w:rsidRPr="00763918">
        <w:rPr>
          <w:rStyle w:val="Emphasis"/>
          <w:highlight w:val="yellow"/>
        </w:rPr>
        <w:t>little choice</w:t>
      </w:r>
      <w:r w:rsidRPr="00763918">
        <w:rPr>
          <w:rStyle w:val="StyleUnderline"/>
          <w:highlight w:val="yellow"/>
        </w:rPr>
        <w:t xml:space="preserve"> but to </w:t>
      </w:r>
      <w:r w:rsidRPr="00763918">
        <w:rPr>
          <w:rStyle w:val="Emphasis"/>
          <w:highlight w:val="yellow"/>
        </w:rPr>
        <w:t>accept</w:t>
      </w:r>
      <w:r w:rsidRPr="006F5C86">
        <w:rPr>
          <w:rStyle w:val="StyleUnderline"/>
        </w:rPr>
        <w:t xml:space="preserve"> that </w:t>
      </w:r>
      <w:r w:rsidRPr="00763918">
        <w:rPr>
          <w:rStyle w:val="Emphasis"/>
          <w:highlight w:val="yellow"/>
        </w:rPr>
        <w:t>information</w:t>
      </w:r>
      <w:r w:rsidRPr="00763918">
        <w:rPr>
          <w:rStyle w:val="StyleUnderline"/>
          <w:highlight w:val="yellow"/>
        </w:rPr>
        <w:t xml:space="preserve"> as </w:t>
      </w:r>
      <w:r w:rsidRPr="00763918">
        <w:rPr>
          <w:rStyle w:val="Emphasis"/>
          <w:highlight w:val="yellow"/>
        </w:rPr>
        <w:t>true</w:t>
      </w:r>
      <w:r w:rsidRPr="00BB353B">
        <w:rPr>
          <w:sz w:val="16"/>
        </w:rPr>
        <w:t xml:space="preserve">. Even if there are competing sources of information, </w:t>
      </w:r>
      <w:r w:rsidRPr="006F5C86">
        <w:rPr>
          <w:rStyle w:val="StyleUnderline"/>
        </w:rPr>
        <w:t>interested parties can and do hire as lobbyists former employees</w:t>
      </w:r>
      <w:r w:rsidRPr="00BB353B">
        <w:rPr>
          <w:sz w:val="16"/>
        </w:rPr>
        <w:t xml:space="preserve">, </w:t>
      </w:r>
      <w:r w:rsidRPr="006F5C86">
        <w:rPr>
          <w:rStyle w:val="StyleUnderline"/>
        </w:rPr>
        <w:t>colleagues</w:t>
      </w:r>
      <w:r w:rsidRPr="00BB353B">
        <w:rPr>
          <w:sz w:val="16"/>
        </w:rPr>
        <w:t xml:space="preserve">, </w:t>
      </w:r>
      <w:r w:rsidRPr="006F5C86">
        <w:rPr>
          <w:rStyle w:val="StyleUnderline"/>
        </w:rPr>
        <w:t>or friends of the regulator</w:t>
      </w:r>
      <w:r w:rsidRPr="00BB353B">
        <w:rPr>
          <w:sz w:val="16"/>
        </w:rPr>
        <w:t xml:space="preserve">, and it is natural human instinct to trust those people more than strangers. And </w:t>
      </w:r>
      <w:r w:rsidRPr="00763918">
        <w:rPr>
          <w:rStyle w:val="StyleUnderline"/>
          <w:highlight w:val="yellow"/>
        </w:rPr>
        <w:t>regulators</w:t>
      </w:r>
      <w:r w:rsidRPr="006F5C86">
        <w:rPr>
          <w:rStyle w:val="StyleUnderline"/>
        </w:rPr>
        <w:t xml:space="preserve"> tend to </w:t>
      </w:r>
      <w:r w:rsidRPr="00763918">
        <w:rPr>
          <w:rStyle w:val="StyleUnderline"/>
          <w:highlight w:val="yellow"/>
        </w:rPr>
        <w:t>come from</w:t>
      </w:r>
      <w:r w:rsidRPr="006F5C86">
        <w:rPr>
          <w:rStyle w:val="StyleUnderline"/>
        </w:rPr>
        <w:t xml:space="preserve"> the </w:t>
      </w:r>
      <w:r w:rsidRPr="00763918">
        <w:rPr>
          <w:rStyle w:val="Emphasis"/>
          <w:highlight w:val="yellow"/>
        </w:rPr>
        <w:t>industries</w:t>
      </w:r>
      <w:r w:rsidRPr="00763918">
        <w:rPr>
          <w:rStyle w:val="StyleUnderline"/>
          <w:highlight w:val="yellow"/>
        </w:rPr>
        <w:t xml:space="preserve"> they </w:t>
      </w:r>
      <w:r w:rsidRPr="00763918">
        <w:rPr>
          <w:rStyle w:val="Emphasis"/>
          <w:highlight w:val="yellow"/>
        </w:rPr>
        <w:t>regulate</w:t>
      </w:r>
      <w:r w:rsidRPr="00763918">
        <w:rPr>
          <w:sz w:val="16"/>
          <w:highlight w:val="yellow"/>
        </w:rPr>
        <w:t xml:space="preserve">, </w:t>
      </w:r>
      <w:r w:rsidRPr="00763918">
        <w:rPr>
          <w:rStyle w:val="StyleUnderline"/>
          <w:highlight w:val="yellow"/>
        </w:rPr>
        <w:t>which</w:t>
      </w:r>
      <w:r w:rsidRPr="006F5C86">
        <w:rPr>
          <w:rStyle w:val="StyleUnderline"/>
        </w:rPr>
        <w:t xml:space="preserve"> may </w:t>
      </w:r>
      <w:r w:rsidRPr="00763918">
        <w:rPr>
          <w:rStyle w:val="StyleUnderline"/>
          <w:highlight w:val="yellow"/>
        </w:rPr>
        <w:t>mean</w:t>
      </w:r>
      <w:r w:rsidRPr="006F5C86">
        <w:rPr>
          <w:rStyle w:val="StyleUnderline"/>
        </w:rPr>
        <w:t xml:space="preserve"> that </w:t>
      </w:r>
      <w:r w:rsidRPr="00763918">
        <w:rPr>
          <w:rStyle w:val="StyleUnderline"/>
          <w:highlight w:val="yellow"/>
        </w:rPr>
        <w:t>they start</w:t>
      </w:r>
      <w:r w:rsidRPr="006F5C86">
        <w:rPr>
          <w:rStyle w:val="StyleUnderline"/>
        </w:rPr>
        <w:t xml:space="preserve"> out </w:t>
      </w:r>
      <w:r w:rsidRPr="00763918">
        <w:rPr>
          <w:rStyle w:val="StyleUnderline"/>
          <w:highlight w:val="yellow"/>
        </w:rPr>
        <w:t>seeing things from</w:t>
      </w:r>
      <w:r w:rsidRPr="006F5C86">
        <w:rPr>
          <w:rStyle w:val="StyleUnderline"/>
        </w:rPr>
        <w:t xml:space="preserve"> the </w:t>
      </w:r>
      <w:r w:rsidRPr="00763918">
        <w:rPr>
          <w:rStyle w:val="Emphasis"/>
          <w:highlight w:val="yellow"/>
        </w:rPr>
        <w:t>industry’s perspective</w:t>
      </w:r>
      <w:r w:rsidRPr="00BB353B">
        <w:rPr>
          <w:sz w:val="16"/>
        </w:rPr>
        <w:t>.</w:t>
      </w:r>
    </w:p>
    <w:p w14:paraId="130C8A31" w14:textId="77777777" w:rsidR="000877B4" w:rsidRDefault="000877B4" w:rsidP="000877B4">
      <w:pPr>
        <w:rPr>
          <w:sz w:val="16"/>
        </w:rPr>
      </w:pPr>
      <w:r w:rsidRPr="00763918">
        <w:rPr>
          <w:rStyle w:val="StyleUnderline"/>
          <w:highlight w:val="yellow"/>
        </w:rPr>
        <w:t>Judges</w:t>
      </w:r>
      <w:r w:rsidRPr="00BB353B">
        <w:rPr>
          <w:sz w:val="16"/>
        </w:rPr>
        <w:t xml:space="preserve">, by contrast, </w:t>
      </w:r>
      <w:r w:rsidRPr="00763918">
        <w:rPr>
          <w:rStyle w:val="StyleUnderline"/>
          <w:highlight w:val="yellow"/>
        </w:rPr>
        <w:t xml:space="preserve">are </w:t>
      </w:r>
      <w:r w:rsidRPr="00763918">
        <w:rPr>
          <w:rStyle w:val="Emphasis"/>
          <w:highlight w:val="yellow"/>
        </w:rPr>
        <w:t>much less subject</w:t>
      </w:r>
      <w:r w:rsidRPr="00BB353B">
        <w:rPr>
          <w:sz w:val="16"/>
        </w:rPr>
        <w:t xml:space="preserve"> </w:t>
      </w:r>
      <w:r w:rsidRPr="006F5C86">
        <w:rPr>
          <w:rStyle w:val="StyleUnderline"/>
        </w:rPr>
        <w:t xml:space="preserve">either </w:t>
      </w:r>
      <w:r w:rsidRPr="00763918">
        <w:rPr>
          <w:rStyle w:val="StyleUnderline"/>
          <w:highlight w:val="yellow"/>
        </w:rPr>
        <w:t>to having</w:t>
      </w:r>
      <w:r w:rsidRPr="006F5C86">
        <w:rPr>
          <w:rStyle w:val="StyleUnderline"/>
        </w:rPr>
        <w:t xml:space="preserve"> their </w:t>
      </w:r>
      <w:r w:rsidRPr="00763918">
        <w:rPr>
          <w:rStyle w:val="StyleUnderline"/>
          <w:highlight w:val="yellow"/>
        </w:rPr>
        <w:t xml:space="preserve">purpose </w:t>
      </w:r>
      <w:r w:rsidRPr="00763918">
        <w:rPr>
          <w:rStyle w:val="Emphasis"/>
          <w:highlight w:val="yellow"/>
        </w:rPr>
        <w:t>diverted</w:t>
      </w:r>
      <w:r w:rsidRPr="006F5C86">
        <w:rPr>
          <w:rStyle w:val="StyleUnderline"/>
        </w:rPr>
        <w:t xml:space="preserve"> or to </w:t>
      </w:r>
      <w:r w:rsidRPr="006F5C86">
        <w:rPr>
          <w:rStyle w:val="Emphasis"/>
        </w:rPr>
        <w:t>capture</w:t>
      </w:r>
      <w:r w:rsidRPr="00BB353B">
        <w:rPr>
          <w:sz w:val="16"/>
        </w:rPr>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rPr>
          <w:sz w:val="16"/>
        </w:rPr>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rPr>
          <w:sz w:val="16"/>
        </w:rPr>
        <w:t xml:space="preserve">, </w:t>
      </w:r>
      <w:r w:rsidRPr="00763918">
        <w:rPr>
          <w:rStyle w:val="StyleUnderline"/>
          <w:highlight w:val="yellow"/>
        </w:rPr>
        <w:t>they cannot</w:t>
      </w:r>
      <w:r w:rsidRPr="006F5C86">
        <w:rPr>
          <w:rStyle w:val="StyleUnderline"/>
        </w:rPr>
        <w:t xml:space="preserve"> act to </w:t>
      </w:r>
      <w:r w:rsidRPr="00763918">
        <w:rPr>
          <w:rStyle w:val="StyleUnderline"/>
          <w:highlight w:val="yellow"/>
        </w:rPr>
        <w:t xml:space="preserve">benefit their </w:t>
      </w:r>
      <w:r w:rsidRPr="00763918">
        <w:rPr>
          <w:rStyle w:val="Emphasis"/>
          <w:highlight w:val="yellow"/>
        </w:rPr>
        <w:t>“agency”</w:t>
      </w:r>
      <w:r w:rsidRPr="006F5C86">
        <w:rPr>
          <w:rStyle w:val="StyleUnderline"/>
        </w:rPr>
        <w:t xml:space="preserve"> in rendering a </w:t>
      </w:r>
      <w:r w:rsidRPr="006F5C86">
        <w:rPr>
          <w:rStyle w:val="Emphasis"/>
        </w:rPr>
        <w:t>decision</w:t>
      </w:r>
      <w:r w:rsidRPr="00BB353B">
        <w:rPr>
          <w:sz w:val="16"/>
        </w:rPr>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763918">
        <w:rPr>
          <w:rStyle w:val="StyleUnderline"/>
          <w:highlight w:val="yellow"/>
        </w:rPr>
        <w:t>litigation</w:t>
      </w:r>
      <w:r w:rsidRPr="006F5C86">
        <w:rPr>
          <w:rStyle w:val="StyleUnderline"/>
        </w:rPr>
        <w:t xml:space="preserve"> process </w:t>
      </w:r>
      <w:r w:rsidRPr="005A28CA">
        <w:rPr>
          <w:rStyle w:val="StyleUnderline"/>
        </w:rPr>
        <w:t xml:space="preserve">helps </w:t>
      </w:r>
      <w:r w:rsidRPr="00763918">
        <w:rPr>
          <w:rStyle w:val="StyleUnderline"/>
          <w:highlight w:val="yellow"/>
        </w:rPr>
        <w:t>ensure</w:t>
      </w:r>
      <w:r w:rsidRPr="006F5C86">
        <w:rPr>
          <w:rStyle w:val="StyleUnderline"/>
        </w:rPr>
        <w:t xml:space="preserve"> to the extent possible that </w:t>
      </w:r>
      <w:r w:rsidRPr="00763918">
        <w:rPr>
          <w:rStyle w:val="StyleUnderline"/>
          <w:highlight w:val="yellow"/>
        </w:rPr>
        <w:t>both sides are</w:t>
      </w:r>
      <w:r w:rsidRPr="006F5C86">
        <w:rPr>
          <w:rStyle w:val="StyleUnderline"/>
        </w:rPr>
        <w:t xml:space="preserve"> presented in a </w:t>
      </w:r>
      <w:r w:rsidRPr="00BB353B">
        <w:rPr>
          <w:sz w:val="16"/>
        </w:rPr>
        <w:t xml:space="preserve">relatively </w:t>
      </w:r>
      <w:r w:rsidRPr="00763918">
        <w:rPr>
          <w:rStyle w:val="Emphasis"/>
          <w:highlight w:val="yellow"/>
        </w:rPr>
        <w:t>balanced</w:t>
      </w:r>
      <w:r w:rsidRPr="006F5C86">
        <w:rPr>
          <w:rStyle w:val="Emphasis"/>
        </w:rPr>
        <w:t xml:space="preserve"> way</w:t>
      </w:r>
      <w:r w:rsidRPr="00BB353B">
        <w:rPr>
          <w:sz w:val="16"/>
        </w:rPr>
        <w:t xml:space="preserve">. Courts aren’t perfect, of course. But </w:t>
      </w:r>
      <w:r w:rsidRPr="006F5C86">
        <w:rPr>
          <w:rStyle w:val="StyleUnderline"/>
        </w:rPr>
        <w:t xml:space="preserve">all advantages are </w:t>
      </w:r>
      <w:r w:rsidRPr="006F5C86">
        <w:rPr>
          <w:rStyle w:val="Emphasis"/>
        </w:rPr>
        <w:t>comparative</w:t>
      </w:r>
      <w:r w:rsidRPr="00BB353B">
        <w:rPr>
          <w:sz w:val="16"/>
        </w:rPr>
        <w:t xml:space="preserve">, </w:t>
      </w:r>
      <w:r w:rsidRPr="006F5C86">
        <w:rPr>
          <w:rStyle w:val="StyleUnderline"/>
        </w:rPr>
        <w:t xml:space="preserve">and the fact that antitrust courts are trying to promote </w:t>
      </w:r>
      <w:r w:rsidRPr="006F5C86">
        <w:rPr>
          <w:rStyle w:val="Emphasis"/>
        </w:rPr>
        <w:t>competition</w:t>
      </w:r>
      <w:r w:rsidRPr="00BB353B">
        <w:rPr>
          <w:sz w:val="16"/>
        </w:rPr>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rPr>
          <w:sz w:val="16"/>
        </w:rPr>
        <w:t xml:space="preserve"> </w:t>
      </w:r>
      <w:r w:rsidRPr="006F5C86">
        <w:rPr>
          <w:rStyle w:val="StyleUnderline"/>
        </w:rPr>
        <w:t xml:space="preserve">to the industry expertise of </w:t>
      </w:r>
      <w:r w:rsidRPr="006F5C86">
        <w:rPr>
          <w:rStyle w:val="Emphasis"/>
        </w:rPr>
        <w:t xml:space="preserve">administrative </w:t>
      </w:r>
      <w:r w:rsidRPr="006F5C86">
        <w:rPr>
          <w:rStyle w:val="Emphasis"/>
        </w:rPr>
        <w:lastRenderedPageBreak/>
        <w:t>agencies</w:t>
      </w:r>
      <w:r w:rsidRPr="00BB353B">
        <w:rPr>
          <w:sz w:val="16"/>
        </w:rPr>
        <w:t xml:space="preserve">. It is important to keep in mind, as </w:t>
      </w:r>
      <w:proofErr w:type="spellStart"/>
      <w:r w:rsidRPr="00BB353B">
        <w:rPr>
          <w:sz w:val="16"/>
        </w:rPr>
        <w:t>Areeda</w:t>
      </w:r>
      <w:proofErr w:type="spellEnd"/>
      <w:r w:rsidRPr="00BB353B">
        <w:rPr>
          <w:sz w:val="16"/>
        </w:rPr>
        <w:t xml:space="preserve"> and </w:t>
      </w:r>
      <w:proofErr w:type="spellStart"/>
      <w:r w:rsidRPr="00BB353B">
        <w:rPr>
          <w:sz w:val="16"/>
        </w:rPr>
        <w:t>Hovenkamp</w:t>
      </w:r>
      <w:proofErr w:type="spellEnd"/>
      <w:r w:rsidRPr="00BB353B">
        <w:rPr>
          <w:sz w:val="16"/>
        </w:rPr>
        <w:t xml:space="preserve"> summarize, that “it often </w:t>
      </w:r>
      <w:proofErr w:type="gramStart"/>
      <w:r w:rsidRPr="00BB353B">
        <w:rPr>
          <w:sz w:val="16"/>
        </w:rPr>
        <w:t>turn</w:t>
      </w:r>
      <w:proofErr w:type="gramEnd"/>
      <w:r w:rsidRPr="00BB353B">
        <w:rPr>
          <w:sz w:val="16"/>
        </w:rPr>
        <w:t xml:space="preserve">[s] out that </w:t>
      </w:r>
      <w:r w:rsidRPr="006F5C86">
        <w:rPr>
          <w:rStyle w:val="StyleUnderline"/>
        </w:rPr>
        <w:t>the principal beneficiaries of industry regulation were</w:t>
      </w:r>
      <w:r w:rsidRPr="00BB353B">
        <w:rPr>
          <w:sz w:val="16"/>
        </w:rPr>
        <w:t xml:space="preserve"> the </w:t>
      </w:r>
      <w:r w:rsidRPr="006F5C86">
        <w:rPr>
          <w:rStyle w:val="StyleUnderline"/>
        </w:rPr>
        <w:t>regulated firms themselves</w:t>
      </w:r>
      <w:r w:rsidRPr="00BB353B">
        <w:rPr>
          <w:sz w:val="16"/>
        </w:rPr>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rPr>
          <w:sz w:val="16"/>
        </w:rPr>
        <w:t>.”58 Courts should not assume that regulation will lead to competition merely because regulators know more than courts about the industries they regulate.</w:t>
      </w:r>
    </w:p>
    <w:p w14:paraId="631E4314" w14:textId="77777777" w:rsidR="000877B4" w:rsidRPr="00237C4E" w:rsidRDefault="000877B4" w:rsidP="000877B4"/>
    <w:p w14:paraId="1B0048D5" w14:textId="77777777" w:rsidR="000877B4" w:rsidRPr="001F34E9" w:rsidRDefault="000877B4" w:rsidP="000877B4">
      <w:pPr>
        <w:pStyle w:val="Heading4"/>
      </w:pPr>
      <w:r>
        <w:t xml:space="preserve">That’s especially true in the standard-setting context---regulatory gaming </w:t>
      </w:r>
      <w:r w:rsidRPr="00237C4E">
        <w:rPr>
          <w:u w:val="single"/>
        </w:rPr>
        <w:t>exacerbates</w:t>
      </w:r>
      <w:r>
        <w:t xml:space="preserve"> monopoly pricing. </w:t>
      </w:r>
    </w:p>
    <w:p w14:paraId="74F6E2CD" w14:textId="77777777" w:rsidR="000877B4" w:rsidRDefault="000877B4" w:rsidP="000877B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3E67C0FE" w14:textId="77777777" w:rsidR="000877B4" w:rsidRPr="00BB353B" w:rsidRDefault="000877B4" w:rsidP="000877B4">
      <w:pPr>
        <w:rPr>
          <w:sz w:val="16"/>
          <w:szCs w:val="16"/>
        </w:rPr>
      </w:pPr>
      <w:r w:rsidRPr="00BB353B">
        <w:rPr>
          <w:sz w:val="16"/>
          <w:szCs w:val="16"/>
        </w:rPr>
        <w:t>2. Evading regulatory limits as antitrust harm</w:t>
      </w:r>
    </w:p>
    <w:p w14:paraId="2D63A71E" w14:textId="77777777" w:rsidR="000877B4" w:rsidRPr="004F1DD9" w:rsidRDefault="000877B4" w:rsidP="000877B4">
      <w:pPr>
        <w:rPr>
          <w:sz w:val="16"/>
        </w:rPr>
      </w:pPr>
      <w:r w:rsidRPr="004F1DD9">
        <w:rPr>
          <w:sz w:val="16"/>
        </w:rPr>
        <w:t xml:space="preserve">The second open question is </w:t>
      </w:r>
      <w:r w:rsidRPr="005A28CA">
        <w:rPr>
          <w:sz w:val="16"/>
        </w:rPr>
        <w:t xml:space="preserve">whether antitrust injury occurs when a defendant’s misrepresentations prevent an agency from placing limits on an exercise of market power, rather than eliminating the market power altogether. </w:t>
      </w:r>
      <w:r w:rsidRPr="005A28CA">
        <w:rPr>
          <w:rStyle w:val="StyleUnderline"/>
        </w:rPr>
        <w:t>In Rambus v. FTC</w:t>
      </w:r>
      <w:r w:rsidRPr="005A28CA">
        <w:rPr>
          <w:sz w:val="16"/>
        </w:rPr>
        <w:t xml:space="preserve">,148 </w:t>
      </w:r>
      <w:r w:rsidRPr="005A28CA">
        <w:rPr>
          <w:rStyle w:val="StyleUnderline"/>
        </w:rPr>
        <w:t>the D.C. Circuit</w:t>
      </w:r>
      <w:r w:rsidRPr="005A28CA">
        <w:rPr>
          <w:sz w:val="16"/>
        </w:rPr>
        <w:t xml:space="preserve"> effectively </w:t>
      </w:r>
      <w:r w:rsidRPr="005A28CA">
        <w:rPr>
          <w:rStyle w:val="StyleUnderline"/>
        </w:rPr>
        <w:t>held that where market power resulted from a regulatory decision</w:t>
      </w:r>
      <w:r w:rsidRPr="005A28CA">
        <w:rPr>
          <w:sz w:val="16"/>
        </w:rPr>
        <w:t xml:space="preserve"> (there, the grant of a patent), </w:t>
      </w:r>
      <w:r w:rsidRPr="005A28CA">
        <w:rPr>
          <w:rStyle w:val="StyleUnderline"/>
        </w:rPr>
        <w:t xml:space="preserve">antitrust law could </w:t>
      </w:r>
      <w:r w:rsidRPr="005A28CA">
        <w:rPr>
          <w:rStyle w:val="Emphasis"/>
        </w:rPr>
        <w:t>not constrain</w:t>
      </w:r>
      <w:r w:rsidRPr="005A28CA">
        <w:rPr>
          <w:rStyle w:val="StyleUnderline"/>
        </w:rPr>
        <w:t xml:space="preserve"> the </w:t>
      </w:r>
      <w:r w:rsidRPr="005A28CA">
        <w:rPr>
          <w:rStyle w:val="Emphasis"/>
        </w:rPr>
        <w:t>price</w:t>
      </w:r>
      <w:r w:rsidRPr="005A28CA">
        <w:rPr>
          <w:rStyle w:val="StyleUnderline"/>
        </w:rPr>
        <w:t xml:space="preserve"> the </w:t>
      </w:r>
      <w:r w:rsidRPr="005A28CA">
        <w:rPr>
          <w:rStyle w:val="Emphasis"/>
        </w:rPr>
        <w:t>monopolist charged</w:t>
      </w:r>
      <w:r w:rsidRPr="005A28CA">
        <w:rPr>
          <w:sz w:val="16"/>
        </w:rPr>
        <w:t xml:space="preserve">. </w:t>
      </w:r>
      <w:r w:rsidRPr="005A28CA">
        <w:rPr>
          <w:rStyle w:val="StyleUnderline"/>
        </w:rPr>
        <w:t>Rambus involved</w:t>
      </w:r>
      <w:r w:rsidRPr="005A28CA">
        <w:rPr>
          <w:sz w:val="16"/>
        </w:rPr>
        <w:t xml:space="preserve"> alleged </w:t>
      </w:r>
      <w:r w:rsidRPr="005A28CA">
        <w:rPr>
          <w:rStyle w:val="StyleUnderline"/>
        </w:rPr>
        <w:t xml:space="preserve">misrepresentations made in the course of a </w:t>
      </w:r>
      <w:r w:rsidRPr="005A28CA">
        <w:rPr>
          <w:rStyle w:val="Emphasis"/>
        </w:rPr>
        <w:t>private s</w:t>
      </w:r>
      <w:r w:rsidRPr="005A28CA">
        <w:rPr>
          <w:rStyle w:val="StyleUnderline"/>
        </w:rPr>
        <w:t>tandard-</w:t>
      </w:r>
      <w:r w:rsidRPr="005A28CA">
        <w:rPr>
          <w:rStyle w:val="Emphasis"/>
        </w:rPr>
        <w:t>s</w:t>
      </w:r>
      <w:r w:rsidRPr="005A28CA">
        <w:rPr>
          <w:rStyle w:val="StyleUnderline"/>
        </w:rPr>
        <w:t xml:space="preserve">etting </w:t>
      </w:r>
      <w:r w:rsidRPr="005A28CA">
        <w:rPr>
          <w:rStyle w:val="Emphasis"/>
        </w:rPr>
        <w:t>o</w:t>
      </w:r>
      <w:r w:rsidRPr="005A28CA">
        <w:rPr>
          <w:rStyle w:val="StyleUnderline"/>
        </w:rPr>
        <w:t>rganization’</w:t>
      </w:r>
      <w:r w:rsidRPr="005A28CA">
        <w:rPr>
          <w:rStyle w:val="Emphasis"/>
        </w:rPr>
        <w:t>s</w:t>
      </w:r>
      <w:r w:rsidRPr="005A28CA">
        <w:rPr>
          <w:rStyle w:val="StyleUnderline"/>
        </w:rPr>
        <w:t xml:space="preserve"> deliberations</w:t>
      </w:r>
      <w:r w:rsidRPr="005A28CA">
        <w:rPr>
          <w:sz w:val="16"/>
        </w:rPr>
        <w:t xml:space="preserve">. The FTC claimed that </w:t>
      </w:r>
      <w:r w:rsidRPr="005A28CA">
        <w:rPr>
          <w:rStyle w:val="StyleUnderline"/>
        </w:rPr>
        <w:t>Rambus</w:t>
      </w:r>
      <w:r w:rsidRPr="005A28CA">
        <w:rPr>
          <w:sz w:val="16"/>
        </w:rPr>
        <w:t xml:space="preserve"> had </w:t>
      </w:r>
      <w:r w:rsidRPr="005A28CA">
        <w:rPr>
          <w:rStyle w:val="StyleUnderline"/>
        </w:rPr>
        <w:t>withheld material information about patent rights</w:t>
      </w:r>
      <w:r w:rsidRPr="005A28CA">
        <w:rPr>
          <w:sz w:val="16"/>
        </w:rPr>
        <w:t xml:space="preserve"> that it held over the relevant technology. The FTC alleged that if the SSO had known about Rambus’s patents, either it would have adopted a different standard, or it would have demanded some form of fair and nondiscriminatory licensing terms on Rambus’s patents. </w:t>
      </w:r>
      <w:r w:rsidRPr="005A28CA">
        <w:rPr>
          <w:rStyle w:val="StyleUnderline"/>
        </w:rPr>
        <w:t>The D.C. Circuit found</w:t>
      </w:r>
      <w:r w:rsidRPr="005A28CA">
        <w:rPr>
          <w:sz w:val="16"/>
        </w:rPr>
        <w:t xml:space="preserve"> the second</w:t>
      </w:r>
      <w:r w:rsidRPr="004F1DD9">
        <w:rPr>
          <w:sz w:val="16"/>
        </w:rPr>
        <w:t xml:space="preserve"> allegation legally inadequate, concluding that </w:t>
      </w:r>
      <w:r w:rsidRPr="001F34E9">
        <w:rPr>
          <w:rStyle w:val="StyleUnderline"/>
        </w:rPr>
        <w:t>the mere exercise of market power</w:t>
      </w:r>
      <w:r w:rsidRPr="004F1DD9">
        <w:rPr>
          <w:sz w:val="16"/>
        </w:rPr>
        <w:t xml:space="preserve"> (i.e., charging higher prices) </w:t>
      </w:r>
      <w:r w:rsidRPr="001F34E9">
        <w:rPr>
          <w:rStyle w:val="StyleUnderline"/>
        </w:rPr>
        <w:t>does not violate</w:t>
      </w:r>
      <w:r w:rsidRPr="004F1DD9">
        <w:rPr>
          <w:sz w:val="16"/>
        </w:rPr>
        <w:t xml:space="preserve"> the </w:t>
      </w:r>
      <w:r w:rsidRPr="001F34E9">
        <w:rPr>
          <w:rStyle w:val="StyleUnderline"/>
        </w:rPr>
        <w:t>antitrust laws if the market power</w:t>
      </w:r>
      <w:r w:rsidRPr="004F1DD9">
        <w:rPr>
          <w:sz w:val="16"/>
        </w:rPr>
        <w:t xml:space="preserve"> itself </w:t>
      </w:r>
      <w:r w:rsidRPr="001F34E9">
        <w:rPr>
          <w:rStyle w:val="StyleUnderline"/>
        </w:rPr>
        <w:t>arose from a valid government grant</w:t>
      </w:r>
      <w:r w:rsidRPr="004F1DD9">
        <w:rPr>
          <w:sz w:val="16"/>
        </w:rPr>
        <w:t>.149</w:t>
      </w:r>
    </w:p>
    <w:p w14:paraId="630EF161" w14:textId="77777777" w:rsidR="000877B4" w:rsidRPr="004F1DD9" w:rsidRDefault="000877B4" w:rsidP="000877B4">
      <w:pPr>
        <w:rPr>
          <w:sz w:val="16"/>
        </w:rPr>
      </w:pPr>
      <w:r w:rsidRPr="004F1DD9">
        <w:rPr>
          <w:sz w:val="16"/>
        </w:rPr>
        <w:t xml:space="preserve">The Rambus court relied on </w:t>
      </w:r>
      <w:r w:rsidRPr="001F34E9">
        <w:rPr>
          <w:rStyle w:val="StyleUnderline"/>
        </w:rPr>
        <w:t>NYNEX v. Discon</w:t>
      </w:r>
      <w:r w:rsidRPr="004F1DD9">
        <w:rPr>
          <w:sz w:val="16"/>
        </w:rPr>
        <w:t xml:space="preserve">,150 in which the Supreme Court refused to apply the per se rule to a kickback scheme involving a regulated utility. The regulated party in </w:t>
      </w:r>
      <w:proofErr w:type="spellStart"/>
      <w:r w:rsidRPr="004F1DD9">
        <w:rPr>
          <w:sz w:val="16"/>
        </w:rPr>
        <w:t>Discon</w:t>
      </w:r>
      <w:proofErr w:type="spellEnd"/>
      <w:r w:rsidRPr="004F1DD9">
        <w:rPr>
          <w:sz w:val="16"/>
        </w:rPr>
        <w:t xml:space="preserve"> awarded a contract for non-regulated services to a company that would charge higher prices that the regulated company could then pass on to consumers through rate regulation. The NYNEX Court rejected an antitrust claim alleging that the scheme constituted an unlawful group boycott, absent proof that it harmed competition (not just a competitor) in the non-regulated service market. The Court specifically acknowledged that consumers were injured by the conduct, because it resulted in higher prices in the regulated market. Because that injury came from the exercise of agency-granted market power, however, the Court deemed it beyond the reach of antitrust law. While NYNEX itself involved only the question of whether the per se rule applied, </w:t>
      </w:r>
      <w:r w:rsidRPr="001F34E9">
        <w:rPr>
          <w:rStyle w:val="StyleUnderline"/>
        </w:rPr>
        <w:t>Rambus read it as</w:t>
      </w:r>
      <w:r w:rsidRPr="004F1DD9">
        <w:rPr>
          <w:sz w:val="16"/>
        </w:rPr>
        <w:t xml:space="preserve"> going further and </w:t>
      </w:r>
      <w:r w:rsidRPr="001F34E9">
        <w:rPr>
          <w:rStyle w:val="StyleUnderline"/>
        </w:rPr>
        <w:t>immunizing any conduct that owed its origin to a regulatory grant of market power</w:t>
      </w:r>
      <w:r w:rsidRPr="004F1DD9">
        <w:rPr>
          <w:sz w:val="16"/>
        </w:rPr>
        <w:t>.</w:t>
      </w:r>
    </w:p>
    <w:p w14:paraId="4F4EFB04" w14:textId="77777777" w:rsidR="000877B4" w:rsidRPr="004F1DD9" w:rsidRDefault="000877B4" w:rsidP="000877B4">
      <w:pPr>
        <w:rPr>
          <w:sz w:val="16"/>
        </w:rPr>
      </w:pPr>
      <w:r w:rsidRPr="004F1DD9">
        <w:rPr>
          <w:sz w:val="16"/>
        </w:rPr>
        <w:t xml:space="preserve">Both NYNEX and its substantial new extension </w:t>
      </w:r>
      <w:r w:rsidRPr="005A28CA">
        <w:rPr>
          <w:sz w:val="16"/>
        </w:rPr>
        <w:t xml:space="preserve">in </w:t>
      </w:r>
      <w:r w:rsidRPr="005A28CA">
        <w:rPr>
          <w:rStyle w:val="StyleUnderline"/>
        </w:rPr>
        <w:t xml:space="preserve">Rambus are </w:t>
      </w:r>
      <w:r w:rsidRPr="005A28CA">
        <w:rPr>
          <w:rStyle w:val="Emphasis"/>
        </w:rPr>
        <w:t>problematic</w:t>
      </w:r>
      <w:r w:rsidRPr="005A28CA">
        <w:rPr>
          <w:rStyle w:val="StyleUnderline"/>
        </w:rPr>
        <w:t xml:space="preserve"> as matters of antitrust law</w:t>
      </w:r>
      <w:r w:rsidRPr="005A28CA">
        <w:rPr>
          <w:sz w:val="16"/>
        </w:rPr>
        <w:t xml:space="preserve">. The harm to competition in NYNEX did not stem solely from government-granted market power; it stemmed from the defendant’s effort to extend that market power in ways that deceived the regulatory agency and prevented it from controlling NYNEX’s behavior. Similarly, </w:t>
      </w:r>
      <w:r w:rsidRPr="005A28CA">
        <w:rPr>
          <w:rStyle w:val="StyleUnderline"/>
        </w:rPr>
        <w:t>the harm to competition</w:t>
      </w:r>
      <w:r w:rsidRPr="005A28CA">
        <w:rPr>
          <w:sz w:val="16"/>
        </w:rPr>
        <w:t xml:space="preserve"> in Rambus </w:t>
      </w:r>
      <w:r w:rsidRPr="005A28CA">
        <w:rPr>
          <w:rStyle w:val="StyleUnderline"/>
        </w:rPr>
        <w:t>did not stem solely from the</w:t>
      </w:r>
      <w:r w:rsidRPr="004F1DD9">
        <w:rPr>
          <w:sz w:val="16"/>
        </w:rPr>
        <w:t xml:space="preserve"> government’s </w:t>
      </w:r>
      <w:r w:rsidRPr="00763918">
        <w:rPr>
          <w:rStyle w:val="StyleUnderline"/>
          <w:highlight w:val="yellow"/>
        </w:rPr>
        <w:t>grant of a patent</w:t>
      </w:r>
      <w:r w:rsidRPr="005A28CA">
        <w:rPr>
          <w:sz w:val="16"/>
        </w:rPr>
        <w:t xml:space="preserve">, </w:t>
      </w:r>
      <w:r w:rsidRPr="005A28CA">
        <w:rPr>
          <w:rStyle w:val="StyleUnderline"/>
        </w:rPr>
        <w:t xml:space="preserve">but from the </w:t>
      </w:r>
      <w:r w:rsidRPr="005A28CA">
        <w:rPr>
          <w:rStyle w:val="Emphasis"/>
        </w:rPr>
        <w:t>combination</w:t>
      </w:r>
      <w:r w:rsidRPr="005A28CA">
        <w:rPr>
          <w:rStyle w:val="StyleUnderline"/>
        </w:rPr>
        <w:t xml:space="preserve"> of that grant </w:t>
      </w:r>
      <w:r w:rsidRPr="00763918">
        <w:rPr>
          <w:rStyle w:val="StyleUnderline"/>
          <w:highlight w:val="yellow"/>
        </w:rPr>
        <w:t>with</w:t>
      </w:r>
      <w:r w:rsidRPr="004F1DD9">
        <w:rPr>
          <w:sz w:val="16"/>
        </w:rPr>
        <w:t xml:space="preserve"> Rambus’s </w:t>
      </w:r>
      <w:r w:rsidRPr="00763918">
        <w:rPr>
          <w:rStyle w:val="Emphasis"/>
          <w:highlight w:val="yellow"/>
        </w:rPr>
        <w:t>deception</w:t>
      </w:r>
      <w:r w:rsidRPr="00763918">
        <w:rPr>
          <w:rStyle w:val="StyleUnderline"/>
          <w:highlight w:val="yellow"/>
        </w:rPr>
        <w:t xml:space="preserve"> of a s</w:t>
      </w:r>
      <w:r w:rsidRPr="005A28CA">
        <w:rPr>
          <w:rStyle w:val="StyleUnderline"/>
        </w:rPr>
        <w:t>tandard-</w:t>
      </w:r>
      <w:r w:rsidRPr="00763918">
        <w:rPr>
          <w:rStyle w:val="StyleUnderline"/>
          <w:highlight w:val="yellow"/>
        </w:rPr>
        <w:t>s</w:t>
      </w:r>
      <w:r w:rsidRPr="005A28CA">
        <w:rPr>
          <w:rStyle w:val="StyleUnderline"/>
        </w:rPr>
        <w:t xml:space="preserve">etting </w:t>
      </w:r>
      <w:r w:rsidRPr="005A28CA">
        <w:rPr>
          <w:rStyle w:val="StyleUnderline"/>
          <w:highlight w:val="yellow"/>
        </w:rPr>
        <w:t>o</w:t>
      </w:r>
      <w:r w:rsidRPr="005A28CA">
        <w:rPr>
          <w:rStyle w:val="StyleUnderline"/>
        </w:rPr>
        <w:t>rganization t</w:t>
      </w:r>
      <w:r w:rsidRPr="001F34E9">
        <w:rPr>
          <w:rStyle w:val="StyleUnderline"/>
        </w:rPr>
        <w:t xml:space="preserve">hat would otherwise have </w:t>
      </w:r>
      <w:r w:rsidRPr="001F34E9">
        <w:rPr>
          <w:rStyle w:val="Emphasis"/>
        </w:rPr>
        <w:t>restrained</w:t>
      </w:r>
      <w:r w:rsidRPr="001F34E9">
        <w:rPr>
          <w:rStyle w:val="StyleUnderline"/>
        </w:rPr>
        <w:t xml:space="preserve"> the ability of Rambus to charge a </w:t>
      </w:r>
      <w:proofErr w:type="spellStart"/>
      <w:r w:rsidRPr="001F34E9">
        <w:rPr>
          <w:rStyle w:val="Emphasis"/>
        </w:rPr>
        <w:t>supracompetitive</w:t>
      </w:r>
      <w:proofErr w:type="spellEnd"/>
      <w:r w:rsidRPr="001F34E9">
        <w:rPr>
          <w:rStyle w:val="Emphasis"/>
        </w:rPr>
        <w:t xml:space="preserve"> price</w:t>
      </w:r>
      <w:r w:rsidRPr="004F1DD9">
        <w:rPr>
          <w:sz w:val="16"/>
        </w:rPr>
        <w:t xml:space="preserve"> for that patent. </w:t>
      </w:r>
      <w:r w:rsidRPr="00763918">
        <w:rPr>
          <w:rStyle w:val="StyleUnderline"/>
          <w:highlight w:val="yellow"/>
        </w:rPr>
        <w:t>Both</w:t>
      </w:r>
      <w:r w:rsidRPr="004F1DD9">
        <w:rPr>
          <w:sz w:val="16"/>
        </w:rPr>
        <w:t xml:space="preserve"> of these cases, in other words, </w:t>
      </w:r>
      <w:r w:rsidRPr="00763918">
        <w:rPr>
          <w:rStyle w:val="StyleUnderline"/>
          <w:highlight w:val="yellow"/>
        </w:rPr>
        <w:t xml:space="preserve">involve </w:t>
      </w:r>
      <w:r w:rsidRPr="005A28CA">
        <w:rPr>
          <w:rStyle w:val="Emphasis"/>
        </w:rPr>
        <w:t>deliberate</w:t>
      </w:r>
      <w:r w:rsidRPr="001F34E9">
        <w:rPr>
          <w:rStyle w:val="StyleUnderline"/>
        </w:rPr>
        <w:t xml:space="preserve"> and </w:t>
      </w:r>
      <w:r w:rsidRPr="001F34E9">
        <w:rPr>
          <w:rStyle w:val="Emphasis"/>
        </w:rPr>
        <w:t xml:space="preserve">effective </w:t>
      </w:r>
      <w:r w:rsidRPr="00763918">
        <w:rPr>
          <w:rStyle w:val="Emphasis"/>
          <w:highlight w:val="yellow"/>
        </w:rPr>
        <w:t>regulatory gaming</w:t>
      </w:r>
      <w:r w:rsidRPr="00763918">
        <w:rPr>
          <w:sz w:val="16"/>
          <w:highlight w:val="yellow"/>
        </w:rPr>
        <w:t xml:space="preserve">. </w:t>
      </w:r>
      <w:r w:rsidRPr="00763918">
        <w:rPr>
          <w:rStyle w:val="StyleUnderline"/>
          <w:highlight w:val="yellow"/>
        </w:rPr>
        <w:t>By refusing to apply antitrust</w:t>
      </w:r>
      <w:r w:rsidRPr="001F34E9">
        <w:rPr>
          <w:rStyle w:val="StyleUnderline"/>
        </w:rPr>
        <w:t xml:space="preserve"> </w:t>
      </w:r>
      <w:r w:rsidRPr="005A28CA">
        <w:rPr>
          <w:rStyle w:val="StyleUnderline"/>
        </w:rPr>
        <w:t>law to private deceptive conduct</w:t>
      </w:r>
      <w:r w:rsidRPr="004F1DD9">
        <w:rPr>
          <w:sz w:val="16"/>
        </w:rPr>
        <w:t xml:space="preserve"> that manipulates a regulatory process, or extends or exacerbates the anticompetitive effects of a regulatory decision, NYNEX and </w:t>
      </w:r>
      <w:r w:rsidRPr="00763918">
        <w:rPr>
          <w:rStyle w:val="StyleUnderline"/>
          <w:highlight w:val="yellow"/>
        </w:rPr>
        <w:t>Rambus</w:t>
      </w:r>
      <w:r w:rsidRPr="001F34E9">
        <w:rPr>
          <w:rStyle w:val="StyleUnderline"/>
        </w:rPr>
        <w:t xml:space="preserve"> appear to </w:t>
      </w:r>
      <w:r w:rsidRPr="00763918">
        <w:rPr>
          <w:rStyle w:val="StyleUnderline"/>
          <w:highlight w:val="yellow"/>
        </w:rPr>
        <w:t>condone a</w:t>
      </w:r>
      <w:r w:rsidRPr="001F34E9">
        <w:rPr>
          <w:rStyle w:val="StyleUnderline"/>
        </w:rPr>
        <w:t xml:space="preserve"> </w:t>
      </w:r>
      <w:r w:rsidRPr="001F34E9">
        <w:rPr>
          <w:rStyle w:val="Emphasis"/>
        </w:rPr>
        <w:t>new</w:t>
      </w:r>
      <w:r w:rsidRPr="001F34E9">
        <w:rPr>
          <w:rStyle w:val="StyleUnderline"/>
        </w:rPr>
        <w:t xml:space="preserve"> and </w:t>
      </w:r>
      <w:r w:rsidRPr="00763918">
        <w:rPr>
          <w:rStyle w:val="Emphasis"/>
          <w:highlight w:val="yellow"/>
        </w:rPr>
        <w:t>insidious form</w:t>
      </w:r>
      <w:r w:rsidRPr="00763918">
        <w:rPr>
          <w:sz w:val="16"/>
          <w:highlight w:val="yellow"/>
        </w:rPr>
        <w:t xml:space="preserve"> </w:t>
      </w:r>
      <w:r w:rsidRPr="00763918">
        <w:rPr>
          <w:rStyle w:val="StyleUnderline"/>
          <w:highlight w:val="yellow"/>
        </w:rPr>
        <w:t>of</w:t>
      </w:r>
      <w:r w:rsidRPr="001F34E9">
        <w:rPr>
          <w:rStyle w:val="StyleUnderline"/>
        </w:rPr>
        <w:t xml:space="preserve"> implicit </w:t>
      </w:r>
      <w:r w:rsidRPr="00763918">
        <w:rPr>
          <w:rStyle w:val="StyleUnderline"/>
          <w:highlight w:val="yellow"/>
        </w:rPr>
        <w:t xml:space="preserve">antitrust </w:t>
      </w:r>
      <w:r w:rsidRPr="00763918">
        <w:rPr>
          <w:rStyle w:val="Emphasis"/>
          <w:highlight w:val="yellow"/>
        </w:rPr>
        <w:t>deference</w:t>
      </w:r>
      <w:r w:rsidRPr="001F34E9">
        <w:rPr>
          <w:rStyle w:val="StyleUnderline"/>
        </w:rPr>
        <w:t xml:space="preserve"> to regulation</w:t>
      </w:r>
      <w:r w:rsidRPr="004F1DD9">
        <w:rPr>
          <w:sz w:val="16"/>
        </w:rPr>
        <w:t xml:space="preserve">, </w:t>
      </w:r>
      <w:r w:rsidRPr="001F34E9">
        <w:rPr>
          <w:rStyle w:val="StyleUnderline"/>
        </w:rPr>
        <w:t xml:space="preserve">one in which antitrust law must </w:t>
      </w:r>
      <w:r w:rsidRPr="001F34E9">
        <w:rPr>
          <w:rStyle w:val="Emphasis"/>
        </w:rPr>
        <w:t>ignore conduct</w:t>
      </w:r>
      <w:r w:rsidRPr="004F1DD9">
        <w:rPr>
          <w:sz w:val="16"/>
        </w:rPr>
        <w:t xml:space="preserve"> </w:t>
      </w:r>
      <w:r w:rsidRPr="001F34E9">
        <w:rPr>
          <w:rStyle w:val="StyleUnderline"/>
        </w:rPr>
        <w:t xml:space="preserve">that exacerbates </w:t>
      </w:r>
      <w:r w:rsidRPr="001F34E9">
        <w:rPr>
          <w:rStyle w:val="Emphasis"/>
        </w:rPr>
        <w:t>competitive harm</w:t>
      </w:r>
      <w:r w:rsidRPr="004F1DD9">
        <w:rPr>
          <w:sz w:val="16"/>
        </w:rPr>
        <w:t xml:space="preserve"> </w:t>
      </w:r>
      <w:r w:rsidRPr="001F34E9">
        <w:rPr>
          <w:rStyle w:val="StyleUnderline"/>
        </w:rPr>
        <w:t>because the company causing that harm wouldn’t have been in a position to do so but for regulation</w:t>
      </w:r>
      <w:r w:rsidRPr="004F1DD9">
        <w:rPr>
          <w:sz w:val="16"/>
        </w:rPr>
        <w:t>.151</w:t>
      </w:r>
    </w:p>
    <w:p w14:paraId="2400AE0F" w14:textId="77777777" w:rsidR="000877B4" w:rsidRPr="004F1DD9" w:rsidRDefault="000877B4" w:rsidP="000877B4">
      <w:pPr>
        <w:rPr>
          <w:sz w:val="16"/>
        </w:rPr>
      </w:pPr>
      <w:r w:rsidRPr="004F1DD9">
        <w:rPr>
          <w:sz w:val="16"/>
        </w:rPr>
        <w:t xml:space="preserve">Whatever one’s views of the substantive antitrust issues, </w:t>
      </w:r>
      <w:r w:rsidRPr="00763918">
        <w:rPr>
          <w:rStyle w:val="StyleUnderline"/>
          <w:highlight w:val="yellow"/>
        </w:rPr>
        <w:t>the existence of antitrust injury</w:t>
      </w:r>
      <w:r w:rsidRPr="002F6DA4">
        <w:rPr>
          <w:rStyle w:val="StyleUnderline"/>
        </w:rPr>
        <w:t xml:space="preserve"> is an </w:t>
      </w:r>
      <w:r w:rsidRPr="002F6DA4">
        <w:rPr>
          <w:rStyle w:val="Emphasis"/>
        </w:rPr>
        <w:t xml:space="preserve">antitrust </w:t>
      </w:r>
      <w:r w:rsidRPr="005A28CA">
        <w:rPr>
          <w:rStyle w:val="Emphasis"/>
        </w:rPr>
        <w:t>question</w:t>
      </w:r>
      <w:r w:rsidRPr="005A28CA">
        <w:rPr>
          <w:sz w:val="16"/>
        </w:rPr>
        <w:t xml:space="preserve"> </w:t>
      </w:r>
      <w:r w:rsidRPr="005A28CA">
        <w:rPr>
          <w:rStyle w:val="StyleUnderline"/>
        </w:rPr>
        <w:t xml:space="preserve">that should be decided by </w:t>
      </w:r>
      <w:r w:rsidRPr="005A28CA">
        <w:rPr>
          <w:rStyle w:val="Emphasis"/>
        </w:rPr>
        <w:t>antitrust courts</w:t>
      </w:r>
      <w:r w:rsidRPr="005A28CA">
        <w:rPr>
          <w:sz w:val="16"/>
        </w:rPr>
        <w:t xml:space="preserve">, </w:t>
      </w:r>
      <w:r w:rsidRPr="005A28CA">
        <w:rPr>
          <w:rStyle w:val="StyleUnderline"/>
        </w:rPr>
        <w:t>and</w:t>
      </w:r>
      <w:r w:rsidRPr="005A28CA">
        <w:rPr>
          <w:sz w:val="16"/>
        </w:rPr>
        <w:t xml:space="preserve"> will</w:t>
      </w:r>
      <w:r w:rsidRPr="004F1DD9">
        <w:rPr>
          <w:sz w:val="16"/>
        </w:rPr>
        <w:t xml:space="preserve"> not (and often </w:t>
      </w:r>
      <w:r w:rsidRPr="00763918">
        <w:rPr>
          <w:rStyle w:val="Emphasis"/>
          <w:highlight w:val="yellow"/>
        </w:rPr>
        <w:t>cannot</w:t>
      </w:r>
      <w:r w:rsidRPr="00763918">
        <w:rPr>
          <w:sz w:val="16"/>
          <w:highlight w:val="yellow"/>
        </w:rPr>
        <w:t xml:space="preserve">) </w:t>
      </w:r>
      <w:r w:rsidRPr="00763918">
        <w:rPr>
          <w:rStyle w:val="StyleUnderline"/>
          <w:highlight w:val="yellow"/>
        </w:rPr>
        <w:t>be</w:t>
      </w:r>
      <w:r w:rsidRPr="002F6DA4">
        <w:rPr>
          <w:rStyle w:val="StyleUnderline"/>
        </w:rPr>
        <w:t xml:space="preserve"> adequately </w:t>
      </w:r>
      <w:r w:rsidRPr="00763918">
        <w:rPr>
          <w:rStyle w:val="StyleUnderline"/>
          <w:highlight w:val="yellow"/>
        </w:rPr>
        <w:t xml:space="preserve">addressed by </w:t>
      </w:r>
      <w:r w:rsidRPr="00763918">
        <w:rPr>
          <w:rStyle w:val="Emphasis"/>
          <w:highlight w:val="yellow"/>
        </w:rPr>
        <w:t xml:space="preserve">regulatory </w:t>
      </w:r>
      <w:r w:rsidRPr="00763918">
        <w:rPr>
          <w:rStyle w:val="Emphasis"/>
          <w:highlight w:val="yellow"/>
        </w:rPr>
        <w:lastRenderedPageBreak/>
        <w:t>agencies</w:t>
      </w:r>
      <w:r w:rsidRPr="004F1DD9">
        <w:rPr>
          <w:sz w:val="16"/>
        </w:rPr>
        <w:t xml:space="preserve">. And neither NYNEX nor Rambus discredits the notion that abuse of standard-setting processes can, in some circumstances, violate the antitrust laws. In particular, </w:t>
      </w:r>
      <w:r w:rsidRPr="001F34E9">
        <w:rPr>
          <w:rStyle w:val="StyleUnderline"/>
        </w:rPr>
        <w:t>if the facts show</w:t>
      </w:r>
      <w:r w:rsidRPr="004F1DD9">
        <w:rPr>
          <w:sz w:val="16"/>
        </w:rPr>
        <w:t xml:space="preserve"> that </w:t>
      </w:r>
      <w:r w:rsidRPr="001F34E9">
        <w:rPr>
          <w:rStyle w:val="StyleUnderline"/>
        </w:rPr>
        <w:t xml:space="preserve">an agency relied upon </w:t>
      </w:r>
      <w:r w:rsidRPr="001F34E9">
        <w:rPr>
          <w:rStyle w:val="Emphasis"/>
        </w:rPr>
        <w:t>misrepresentations</w:t>
      </w:r>
      <w:r w:rsidRPr="004F1DD9">
        <w:rPr>
          <w:sz w:val="16"/>
        </w:rPr>
        <w:t xml:space="preserve"> </w:t>
      </w:r>
      <w:r w:rsidRPr="001F34E9">
        <w:rPr>
          <w:rStyle w:val="StyleUnderline"/>
        </w:rPr>
        <w:t>in choosing a standard</w:t>
      </w:r>
      <w:r w:rsidRPr="004F1DD9">
        <w:rPr>
          <w:sz w:val="16"/>
        </w:rPr>
        <w:t xml:space="preserve"> – and would have chosen a different standard but for the misrepresentations – then </w:t>
      </w:r>
      <w:r w:rsidRPr="001F34E9">
        <w:rPr>
          <w:rStyle w:val="StyleUnderline"/>
        </w:rPr>
        <w:t xml:space="preserve">the defendant has caused a </w:t>
      </w:r>
      <w:r w:rsidRPr="001F34E9">
        <w:rPr>
          <w:rStyle w:val="Emphasis"/>
        </w:rPr>
        <w:t>structural harm</w:t>
      </w:r>
      <w:r w:rsidRPr="004F1DD9">
        <w:rPr>
          <w:sz w:val="16"/>
        </w:rPr>
        <w:t xml:space="preserve"> </w:t>
      </w:r>
      <w:r w:rsidRPr="001F34E9">
        <w:rPr>
          <w:rStyle w:val="StyleUnderline"/>
        </w:rPr>
        <w:t>in the market</w:t>
      </w:r>
      <w:r w:rsidRPr="004F1DD9">
        <w:rPr>
          <w:sz w:val="16"/>
        </w:rPr>
        <w:t xml:space="preserve"> even in the narrow Rambus view. In these circumstances, the defendant’s misrepresentations are the “but-for” cause of the defendant’s economic monopoly.152 While the D.C. Circuit refused to speculate on whether even this could constitute antitrust injury,153 it strains credulity to imagine any other outcome.</w:t>
      </w:r>
    </w:p>
    <w:p w14:paraId="4922349D" w14:textId="77777777" w:rsidR="000877B4" w:rsidRDefault="000877B4" w:rsidP="000877B4">
      <w:pPr>
        <w:rPr>
          <w:rStyle w:val="StyleUnderline"/>
        </w:rPr>
      </w:pPr>
      <w:r w:rsidRPr="004F1DD9">
        <w:rPr>
          <w:sz w:val="16"/>
        </w:rPr>
        <w:t xml:space="preserve">Like product-hopping, then, </w:t>
      </w:r>
      <w:r w:rsidRPr="00763918">
        <w:rPr>
          <w:rStyle w:val="StyleUnderline"/>
          <w:highlight w:val="yellow"/>
        </w:rPr>
        <w:t>abuse of</w:t>
      </w:r>
      <w:r w:rsidRPr="004F1DD9">
        <w:rPr>
          <w:sz w:val="16"/>
        </w:rPr>
        <w:t xml:space="preserve"> government </w:t>
      </w:r>
      <w:r w:rsidRPr="00763918">
        <w:rPr>
          <w:rStyle w:val="Emphasis"/>
          <w:highlight w:val="yellow"/>
        </w:rPr>
        <w:t>standard-setting</w:t>
      </w:r>
      <w:r w:rsidRPr="002F6DA4">
        <w:rPr>
          <w:rStyle w:val="Emphasis"/>
        </w:rPr>
        <w:t xml:space="preserve"> </w:t>
      </w:r>
      <w:r w:rsidRPr="005A28CA">
        <w:rPr>
          <w:rStyle w:val="Emphasis"/>
        </w:rPr>
        <w:t>processes</w:t>
      </w:r>
      <w:r w:rsidRPr="005A28CA">
        <w:rPr>
          <w:rStyle w:val="StyleUnderline"/>
        </w:rPr>
        <w:t xml:space="preserve"> can cause </w:t>
      </w:r>
      <w:r w:rsidRPr="005A28CA">
        <w:rPr>
          <w:rStyle w:val="Emphasis"/>
        </w:rPr>
        <w:t>competitive harm</w:t>
      </w:r>
      <w:r w:rsidRPr="005A28CA">
        <w:rPr>
          <w:rStyle w:val="StyleUnderline"/>
        </w:rPr>
        <w:t xml:space="preserve"> in markets</w:t>
      </w:r>
      <w:r w:rsidRPr="005A28CA">
        <w:rPr>
          <w:sz w:val="16"/>
        </w:rPr>
        <w:t xml:space="preserve">. And like product-hopping, </w:t>
      </w:r>
      <w:r w:rsidRPr="005A28CA">
        <w:rPr>
          <w:rStyle w:val="StyleUnderline"/>
        </w:rPr>
        <w:t xml:space="preserve">the harm </w:t>
      </w:r>
      <w:r w:rsidRPr="00763918">
        <w:rPr>
          <w:rStyle w:val="StyleUnderline"/>
          <w:highlight w:val="yellow"/>
        </w:rPr>
        <w:t xml:space="preserve">may </w:t>
      </w:r>
      <w:r w:rsidRPr="00763918">
        <w:rPr>
          <w:rStyle w:val="Emphasis"/>
          <w:highlight w:val="yellow"/>
        </w:rPr>
        <w:t>not be remediable</w:t>
      </w:r>
      <w:r w:rsidRPr="00763918">
        <w:rPr>
          <w:rStyle w:val="StyleUnderline"/>
          <w:highlight w:val="yellow"/>
        </w:rPr>
        <w:t xml:space="preserve"> through </w:t>
      </w:r>
      <w:r w:rsidRPr="00763918">
        <w:rPr>
          <w:rStyle w:val="Emphasis"/>
          <w:highlight w:val="yellow"/>
        </w:rPr>
        <w:t>administrative recourse</w:t>
      </w:r>
      <w:r w:rsidRPr="004F1DD9">
        <w:rPr>
          <w:sz w:val="16"/>
        </w:rPr>
        <w:t xml:space="preserve">. </w:t>
      </w:r>
      <w:r w:rsidRPr="005A28CA">
        <w:rPr>
          <w:rStyle w:val="StyleUnderline"/>
        </w:rPr>
        <w:t>The capture of</w:t>
      </w:r>
      <w:r w:rsidRPr="005A28CA">
        <w:rPr>
          <w:sz w:val="16"/>
        </w:rPr>
        <w:t xml:space="preserve"> government </w:t>
      </w:r>
      <w:r w:rsidRPr="005A28CA">
        <w:rPr>
          <w:rStyle w:val="StyleUnderline"/>
        </w:rPr>
        <w:t>standard-setting</w:t>
      </w:r>
      <w:r w:rsidRPr="005A28CA">
        <w:rPr>
          <w:sz w:val="16"/>
        </w:rPr>
        <w:t xml:space="preserve"> processes </w:t>
      </w:r>
      <w:r w:rsidRPr="005A28CA">
        <w:rPr>
          <w:rStyle w:val="StyleUnderline"/>
        </w:rPr>
        <w:t xml:space="preserve">offers yet another example of </w:t>
      </w:r>
      <w:r w:rsidRPr="005A28CA">
        <w:rPr>
          <w:rStyle w:val="Emphasis"/>
        </w:rPr>
        <w:t>regulatory gaming</w:t>
      </w:r>
      <w:r w:rsidRPr="005A28CA">
        <w:rPr>
          <w:sz w:val="16"/>
        </w:rPr>
        <w:t xml:space="preserve">, </w:t>
      </w:r>
      <w:r w:rsidRPr="005A28CA">
        <w:rPr>
          <w:rStyle w:val="StyleUnderline"/>
        </w:rPr>
        <w:t>and another reason</w:t>
      </w:r>
      <w:r w:rsidRPr="005A28CA">
        <w:rPr>
          <w:sz w:val="16"/>
        </w:rPr>
        <w:t xml:space="preserve"> that </w:t>
      </w:r>
      <w:r w:rsidRPr="005A28CA">
        <w:rPr>
          <w:rStyle w:val="StyleUnderline"/>
        </w:rPr>
        <w:t xml:space="preserve">antitrust courts should </w:t>
      </w:r>
      <w:r w:rsidRPr="005A28CA">
        <w:rPr>
          <w:rStyle w:val="Emphasis"/>
        </w:rPr>
        <w:t>continue</w:t>
      </w:r>
      <w:r w:rsidRPr="005A28CA">
        <w:rPr>
          <w:rStyle w:val="StyleUnderline"/>
        </w:rPr>
        <w:t xml:space="preserve"> to play a role in</w:t>
      </w:r>
      <w:r w:rsidRPr="002F6DA4">
        <w:rPr>
          <w:rStyle w:val="StyleUnderline"/>
        </w:rPr>
        <w:t xml:space="preserve"> regulated markets.</w:t>
      </w:r>
    </w:p>
    <w:p w14:paraId="40494998" w14:textId="77777777" w:rsidR="000877B4" w:rsidRPr="002F6DA4" w:rsidRDefault="000877B4" w:rsidP="000877B4">
      <w:pPr>
        <w:rPr>
          <w:rStyle w:val="StyleUnderline"/>
        </w:rPr>
      </w:pPr>
    </w:p>
    <w:p w14:paraId="56992EE6" w14:textId="77777777" w:rsidR="000877B4" w:rsidRDefault="000877B4" w:rsidP="000877B4">
      <w:pPr>
        <w:pStyle w:val="Heading4"/>
      </w:pPr>
      <w:r>
        <w:t>3---</w:t>
      </w:r>
      <w:r w:rsidRPr="00237C4E">
        <w:rPr>
          <w:u w:val="single"/>
        </w:rPr>
        <w:t>deterrence</w:t>
      </w:r>
      <w:r w:rsidRPr="00237C4E">
        <w:t>---</w:t>
      </w:r>
      <w:r>
        <w:t xml:space="preserve">regulations </w:t>
      </w:r>
      <w:r w:rsidRPr="00237C4E">
        <w:rPr>
          <w:u w:val="single"/>
        </w:rPr>
        <w:t>don’t deter</w:t>
      </w:r>
      <w:r>
        <w:t xml:space="preserve"> misconduct. </w:t>
      </w:r>
      <w:r>
        <w:rPr>
          <w:u w:val="single"/>
        </w:rPr>
        <w:t xml:space="preserve"> </w:t>
      </w:r>
    </w:p>
    <w:p w14:paraId="4DA90FDC" w14:textId="77777777" w:rsidR="000877B4" w:rsidRPr="00F3586A" w:rsidRDefault="000877B4" w:rsidP="000877B4">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69D250BF" w14:textId="77777777" w:rsidR="000877B4" w:rsidRDefault="000877B4" w:rsidP="000877B4">
      <w:pPr>
        <w:rPr>
          <w:sz w:val="16"/>
        </w:rPr>
      </w:pPr>
      <w:r w:rsidRPr="00237C4E">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EA3159">
        <w:rPr>
          <w:rStyle w:val="StyleUnderline"/>
        </w:rPr>
        <w:t xml:space="preserve">whether or not particular acts of regulatory gaming harm competition is and should be an </w:t>
      </w:r>
      <w:r w:rsidRPr="00EA3159">
        <w:rPr>
          <w:rStyle w:val="Emphasis"/>
        </w:rPr>
        <w:t>antitrust question</w:t>
      </w:r>
      <w:r w:rsidRPr="00237C4E">
        <w:rPr>
          <w:sz w:val="16"/>
        </w:rPr>
        <w:t xml:space="preserve">, </w:t>
      </w:r>
      <w:r w:rsidRPr="00EA3159">
        <w:rPr>
          <w:rStyle w:val="StyleUnderline"/>
        </w:rPr>
        <w:t>not merely one that involves interpreting statutes or agency regulations</w:t>
      </w:r>
      <w:r w:rsidRPr="00237C4E">
        <w:rPr>
          <w:sz w:val="16"/>
        </w:rPr>
        <w:t xml:space="preserve">. </w:t>
      </w:r>
      <w:r w:rsidRPr="00763918">
        <w:rPr>
          <w:rStyle w:val="StyleUnderline"/>
          <w:highlight w:val="yellow"/>
        </w:rPr>
        <w:t>Regulatory agencies and</w:t>
      </w:r>
      <w:r w:rsidRPr="00EA3159">
        <w:rPr>
          <w:rStyle w:val="StyleUnderline"/>
        </w:rPr>
        <w:t xml:space="preserve"> even </w:t>
      </w:r>
      <w:r w:rsidRPr="00763918">
        <w:rPr>
          <w:rStyle w:val="StyleUnderline"/>
          <w:highlight w:val="yellow"/>
        </w:rPr>
        <w:t xml:space="preserve">Congress </w:t>
      </w:r>
      <w:r w:rsidRPr="00763918">
        <w:rPr>
          <w:rStyle w:val="Emphasis"/>
          <w:sz w:val="26"/>
          <w:szCs w:val="26"/>
          <w:highlight w:val="yellow"/>
        </w:rPr>
        <w:t>cannot prevent gaming ex ante</w:t>
      </w:r>
      <w:r w:rsidRPr="00237C4E">
        <w:rPr>
          <w:sz w:val="16"/>
        </w:rPr>
        <w:t xml:space="preserve">. </w:t>
      </w:r>
      <w:r w:rsidRPr="00EA3159">
        <w:rPr>
          <w:rStyle w:val="StyleUnderline"/>
        </w:rPr>
        <w:t>Experience</w:t>
      </w:r>
      <w:r w:rsidRPr="00237C4E">
        <w:rPr>
          <w:sz w:val="16"/>
        </w:rPr>
        <w:t xml:space="preserve"> with the pharmaceutical industry </w:t>
      </w:r>
      <w:r w:rsidRPr="00EA3159">
        <w:rPr>
          <w:rStyle w:val="StyleUnderline"/>
        </w:rPr>
        <w:t xml:space="preserve">suggests that </w:t>
      </w:r>
      <w:r w:rsidRPr="00763918">
        <w:rPr>
          <w:rStyle w:val="StyleUnderline"/>
          <w:highlight w:val="yellow"/>
        </w:rPr>
        <w:t xml:space="preserve">if Congress acts to </w:t>
      </w:r>
      <w:r w:rsidRPr="00763918">
        <w:rPr>
          <w:rStyle w:val="Emphasis"/>
          <w:highlight w:val="yellow"/>
        </w:rPr>
        <w:t>squelch one form</w:t>
      </w:r>
      <w:r w:rsidRPr="00763918">
        <w:rPr>
          <w:rStyle w:val="StyleUnderline"/>
          <w:highlight w:val="yellow"/>
        </w:rPr>
        <w:t xml:space="preserve"> of gaming</w:t>
      </w:r>
      <w:r w:rsidRPr="00763918">
        <w:rPr>
          <w:sz w:val="16"/>
          <w:highlight w:val="yellow"/>
        </w:rPr>
        <w:t xml:space="preserve">, </w:t>
      </w:r>
      <w:r w:rsidRPr="00763918">
        <w:rPr>
          <w:rStyle w:val="StyleUnderline"/>
          <w:highlight w:val="yellow"/>
        </w:rPr>
        <w:t xml:space="preserve">companies will find </w:t>
      </w:r>
      <w:r w:rsidRPr="00765BCD">
        <w:rPr>
          <w:rStyle w:val="Emphasis"/>
          <w:sz w:val="26"/>
          <w:szCs w:val="26"/>
          <w:highlight w:val="yellow"/>
        </w:rPr>
        <w:t>other ways</w:t>
      </w:r>
      <w:r w:rsidRPr="00763918">
        <w:rPr>
          <w:rStyle w:val="StyleUnderline"/>
          <w:highlight w:val="yellow"/>
        </w:rPr>
        <w:t xml:space="preserve"> to game</w:t>
      </w:r>
      <w:r w:rsidRPr="00EA3159">
        <w:rPr>
          <w:rStyle w:val="StyleUnderline"/>
        </w:rPr>
        <w:t xml:space="preserve"> the system</w:t>
      </w:r>
      <w:r w:rsidRPr="00237C4E">
        <w:rPr>
          <w:sz w:val="16"/>
        </w:rPr>
        <w:t xml:space="preserve">. And </w:t>
      </w:r>
      <w:r w:rsidRPr="00763918">
        <w:rPr>
          <w:rStyle w:val="StyleUnderline"/>
          <w:highlight w:val="yellow"/>
        </w:rPr>
        <w:t>even if</w:t>
      </w:r>
      <w:r w:rsidRPr="00EA3159">
        <w:rPr>
          <w:rStyle w:val="StyleUnderline"/>
        </w:rPr>
        <w:t xml:space="preserve"> Congress or </w:t>
      </w:r>
      <w:r w:rsidRPr="00763918">
        <w:rPr>
          <w:rStyle w:val="StyleUnderline"/>
          <w:highlight w:val="yellow"/>
        </w:rPr>
        <w:t xml:space="preserve">the regulating body can </w:t>
      </w:r>
      <w:r w:rsidRPr="00763918">
        <w:rPr>
          <w:rStyle w:val="Emphasis"/>
          <w:highlight w:val="yellow"/>
        </w:rPr>
        <w:t>surgically fix</w:t>
      </w:r>
      <w:r w:rsidRPr="00237C4E">
        <w:rPr>
          <w:sz w:val="16"/>
        </w:rPr>
        <w:t xml:space="preserve"> </w:t>
      </w:r>
      <w:r w:rsidRPr="00EA3159">
        <w:rPr>
          <w:rStyle w:val="StyleUnderline"/>
        </w:rPr>
        <w:t xml:space="preserve">a particular type of </w:t>
      </w:r>
      <w:r w:rsidRPr="00763918">
        <w:rPr>
          <w:rStyle w:val="StyleUnderline"/>
          <w:highlight w:val="yellow"/>
        </w:rPr>
        <w:t>exclusionary behavior</w:t>
      </w:r>
      <w:r w:rsidRPr="00763918">
        <w:rPr>
          <w:sz w:val="16"/>
          <w:highlight w:val="yellow"/>
        </w:rPr>
        <w:t xml:space="preserve">, </w:t>
      </w:r>
      <w:r w:rsidRPr="00763918">
        <w:rPr>
          <w:rStyle w:val="StyleUnderline"/>
          <w:highlight w:val="yellow"/>
        </w:rPr>
        <w:t>such</w:t>
      </w:r>
      <w:r w:rsidRPr="00EA3159">
        <w:rPr>
          <w:rStyle w:val="StyleUnderline"/>
        </w:rPr>
        <w:t xml:space="preserve"> an </w:t>
      </w:r>
      <w:proofErr w:type="gramStart"/>
      <w:r w:rsidRPr="00763918">
        <w:rPr>
          <w:rStyle w:val="Emphasis"/>
          <w:highlight w:val="yellow"/>
        </w:rPr>
        <w:t>ex post</w:t>
      </w:r>
      <w:proofErr w:type="gramEnd"/>
      <w:r w:rsidRPr="00763918">
        <w:rPr>
          <w:rStyle w:val="Emphasis"/>
          <w:highlight w:val="yellow"/>
        </w:rPr>
        <w:t xml:space="preserve"> response</w:t>
      </w:r>
      <w:r w:rsidRPr="00763918">
        <w:rPr>
          <w:sz w:val="16"/>
          <w:highlight w:val="yellow"/>
        </w:rPr>
        <w:t xml:space="preserve"> (</w:t>
      </w:r>
      <w:r w:rsidRPr="00763918">
        <w:rPr>
          <w:rStyle w:val="StyleUnderline"/>
          <w:highlight w:val="yellow"/>
        </w:rPr>
        <w:t>unlike</w:t>
      </w:r>
      <w:r w:rsidRPr="00EA3159">
        <w:rPr>
          <w:rStyle w:val="StyleUnderline"/>
        </w:rPr>
        <w:t xml:space="preserve"> the threat of antitrust </w:t>
      </w:r>
      <w:r w:rsidRPr="00763918">
        <w:rPr>
          <w:rStyle w:val="Emphasis"/>
          <w:highlight w:val="yellow"/>
        </w:rPr>
        <w:t>treble damages</w:t>
      </w:r>
      <w:r w:rsidRPr="00763918">
        <w:rPr>
          <w:sz w:val="16"/>
          <w:highlight w:val="yellow"/>
        </w:rPr>
        <w:t xml:space="preserve">) </w:t>
      </w:r>
      <w:r w:rsidRPr="00763918">
        <w:rPr>
          <w:rStyle w:val="StyleUnderline"/>
          <w:highlight w:val="yellow"/>
        </w:rPr>
        <w:t xml:space="preserve">does </w:t>
      </w:r>
      <w:r w:rsidRPr="00763918">
        <w:rPr>
          <w:rStyle w:val="Emphasis"/>
          <w:highlight w:val="yellow"/>
        </w:rPr>
        <w:t>nothing</w:t>
      </w:r>
      <w:r w:rsidRPr="00763918">
        <w:rPr>
          <w:sz w:val="16"/>
          <w:highlight w:val="yellow"/>
        </w:rPr>
        <w:t xml:space="preserve"> </w:t>
      </w:r>
      <w:r w:rsidRPr="00763918">
        <w:rPr>
          <w:rStyle w:val="StyleUnderline"/>
          <w:highlight w:val="yellow"/>
        </w:rPr>
        <w:t xml:space="preserve">to </w:t>
      </w:r>
      <w:r w:rsidRPr="00763918">
        <w:rPr>
          <w:rStyle w:val="Emphasis"/>
          <w:highlight w:val="yellow"/>
        </w:rPr>
        <w:t>compensate</w:t>
      </w:r>
      <w:r w:rsidRPr="00763918">
        <w:rPr>
          <w:rStyle w:val="StyleUnderline"/>
          <w:highlight w:val="yellow"/>
        </w:rPr>
        <w:t xml:space="preserve"> for past harm or</w:t>
      </w:r>
      <w:r w:rsidRPr="00EA3159">
        <w:rPr>
          <w:rStyle w:val="StyleUnderline"/>
        </w:rPr>
        <w:t xml:space="preserve"> to </w:t>
      </w:r>
      <w:r w:rsidRPr="00763918">
        <w:rPr>
          <w:rStyle w:val="Emphasis"/>
          <w:highlight w:val="yellow"/>
        </w:rPr>
        <w:t>deter</w:t>
      </w:r>
      <w:r w:rsidRPr="00763918">
        <w:rPr>
          <w:rStyle w:val="StyleUnderline"/>
          <w:highlight w:val="yellow"/>
        </w:rPr>
        <w:t xml:space="preserve"> future gaming</w:t>
      </w:r>
      <w:r w:rsidRPr="00EA3159">
        <w:rPr>
          <w:rStyle w:val="StyleUnderline"/>
        </w:rPr>
        <w:t xml:space="preserve"> behavior</w:t>
      </w:r>
      <w:r w:rsidRPr="00237C4E">
        <w:rPr>
          <w:sz w:val="16"/>
        </w:rPr>
        <w:t xml:space="preserve">. </w:t>
      </w:r>
      <w:r w:rsidRPr="00763918">
        <w:rPr>
          <w:rStyle w:val="StyleUnderline"/>
          <w:highlight w:val="yellow"/>
        </w:rPr>
        <w:t>Some level of antitrust</w:t>
      </w:r>
      <w:r w:rsidRPr="00EA3159">
        <w:rPr>
          <w:rStyle w:val="StyleUnderline"/>
        </w:rPr>
        <w:t xml:space="preserve"> enforcement</w:t>
      </w:r>
      <w:r w:rsidRPr="00237C4E">
        <w:rPr>
          <w:sz w:val="16"/>
        </w:rPr>
        <w:t xml:space="preserve"> – with appropriate deference to firm decisions about product design and affirmative regulatory decisions that affect market conditions – </w:t>
      </w:r>
      <w:r w:rsidRPr="00763918">
        <w:rPr>
          <w:rStyle w:val="StyleUnderline"/>
          <w:highlight w:val="yellow"/>
        </w:rPr>
        <w:t xml:space="preserve">provides a </w:t>
      </w:r>
      <w:r w:rsidRPr="00763918">
        <w:rPr>
          <w:rStyle w:val="Emphasis"/>
          <w:highlight w:val="yellow"/>
        </w:rPr>
        <w:t>necessary check</w:t>
      </w:r>
      <w:r w:rsidRPr="00EA3159">
        <w:rPr>
          <w:rStyle w:val="StyleUnderline"/>
        </w:rPr>
        <w:t xml:space="preserve"> on behavior</w:t>
      </w:r>
      <w:r w:rsidRPr="00237C4E">
        <w:rPr>
          <w:sz w:val="16"/>
        </w:rPr>
        <w:t xml:space="preserve">, such as product hopping, </w:t>
      </w:r>
      <w:r w:rsidRPr="00EA3159">
        <w:rPr>
          <w:rStyle w:val="StyleUnderline"/>
        </w:rPr>
        <w:t xml:space="preserve">that has </w:t>
      </w:r>
      <w:r w:rsidRPr="00EA3159">
        <w:rPr>
          <w:rStyle w:val="Emphasis"/>
        </w:rPr>
        <w:t>no purpose</w:t>
      </w:r>
      <w:r w:rsidRPr="00EA3159">
        <w:rPr>
          <w:rStyle w:val="StyleUnderline"/>
        </w:rPr>
        <w:t xml:space="preserve"> but to </w:t>
      </w:r>
      <w:r w:rsidRPr="00EA3159">
        <w:rPr>
          <w:rStyle w:val="Emphasis"/>
        </w:rPr>
        <w:t>exclude competition</w:t>
      </w:r>
      <w:r w:rsidRPr="00237C4E">
        <w:rPr>
          <w:sz w:val="16"/>
        </w:rPr>
        <w:t>.</w:t>
      </w:r>
    </w:p>
    <w:p w14:paraId="4470A9D2" w14:textId="77777777" w:rsidR="000877B4" w:rsidRPr="00237C4E" w:rsidRDefault="000877B4" w:rsidP="000877B4"/>
    <w:p w14:paraId="312FAF7D" w14:textId="77777777" w:rsidR="000877B4" w:rsidRDefault="000877B4" w:rsidP="000877B4">
      <w:pPr>
        <w:pStyle w:val="Heading4"/>
      </w:pPr>
      <w:r>
        <w:t xml:space="preserve">*Deterrence </w:t>
      </w:r>
      <w:r w:rsidRPr="00237C4E">
        <w:rPr>
          <w:u w:val="single"/>
        </w:rPr>
        <w:t>matters</w:t>
      </w:r>
      <w:r>
        <w:t xml:space="preserve">---SEP holders will </w:t>
      </w:r>
      <w:r>
        <w:rPr>
          <w:u w:val="single"/>
        </w:rPr>
        <w:t>remain</w:t>
      </w:r>
      <w:r w:rsidRPr="00237C4E">
        <w:rPr>
          <w:u w:val="single"/>
        </w:rPr>
        <w:t xml:space="preserve"> opportunistic</w:t>
      </w:r>
      <w:r>
        <w:t xml:space="preserve"> absent the threat of antitrust. </w:t>
      </w:r>
    </w:p>
    <w:p w14:paraId="0D6C0BDB" w14:textId="77777777" w:rsidR="000877B4" w:rsidRPr="005D7E65" w:rsidRDefault="000877B4" w:rsidP="000877B4">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050F81F1" w14:textId="77777777" w:rsidR="000877B4" w:rsidRPr="006C2766" w:rsidRDefault="000877B4" w:rsidP="000877B4">
      <w:pPr>
        <w:rPr>
          <w:rStyle w:val="Emphasis"/>
        </w:rPr>
      </w:pPr>
      <w:r w:rsidRPr="006C2766">
        <w:rPr>
          <w:rStyle w:val="StyleUnderline"/>
        </w:rPr>
        <w:t xml:space="preserve">Antitrust could play a </w:t>
      </w:r>
      <w:r w:rsidRPr="006C2766">
        <w:rPr>
          <w:rStyle w:val="Emphasis"/>
        </w:rPr>
        <w:t>meaningful role</w:t>
      </w:r>
      <w:r w:rsidRPr="006C2766">
        <w:rPr>
          <w:sz w:val="16"/>
        </w:rPr>
        <w:t xml:space="preserve">.165 </w:t>
      </w:r>
      <w:r w:rsidRPr="00763918">
        <w:rPr>
          <w:rStyle w:val="StyleUnderline"/>
          <w:highlight w:val="yellow"/>
        </w:rPr>
        <w:t xml:space="preserve">The most </w:t>
      </w:r>
      <w:r w:rsidRPr="00763918">
        <w:rPr>
          <w:rStyle w:val="Emphasis"/>
          <w:highlight w:val="yellow"/>
        </w:rPr>
        <w:t>important contribution</w:t>
      </w:r>
      <w:r w:rsidRPr="00763918">
        <w:rPr>
          <w:rStyle w:val="StyleUnderline"/>
          <w:highlight w:val="yellow"/>
        </w:rPr>
        <w:t xml:space="preserve"> of </w:t>
      </w:r>
      <w:r w:rsidRPr="00763918">
        <w:rPr>
          <w:rStyle w:val="Emphasis"/>
          <w:highlight w:val="yellow"/>
        </w:rPr>
        <w:t>antitrust enforcement</w:t>
      </w:r>
      <w:r w:rsidRPr="006C2766">
        <w:rPr>
          <w:rStyle w:val="StyleUnderline"/>
        </w:rPr>
        <w:t xml:space="preserve"> against abuses of SEPs </w:t>
      </w:r>
      <w:r w:rsidRPr="00763918">
        <w:rPr>
          <w:rStyle w:val="StyleUnderline"/>
          <w:highlight w:val="yellow"/>
        </w:rPr>
        <w:t xml:space="preserve">is its </w:t>
      </w:r>
      <w:r w:rsidRPr="00763918">
        <w:rPr>
          <w:rStyle w:val="Emphasis"/>
          <w:highlight w:val="yellow"/>
        </w:rPr>
        <w:t>deterrent effect</w:t>
      </w:r>
      <w:r w:rsidRPr="006C2766">
        <w:rPr>
          <w:sz w:val="16"/>
        </w:rPr>
        <w:t xml:space="preserve">.166 </w:t>
      </w:r>
      <w:r w:rsidRPr="00EA3159">
        <w:rPr>
          <w:rStyle w:val="StyleUnderline"/>
        </w:rPr>
        <w:t xml:space="preserve">Although patent law reforms or contractual </w:t>
      </w:r>
      <w:r w:rsidRPr="00763918">
        <w:rPr>
          <w:rStyle w:val="StyleUnderline"/>
          <w:highlight w:val="yellow"/>
        </w:rPr>
        <w:t>binding of</w:t>
      </w:r>
      <w:r w:rsidRPr="00EA3159">
        <w:rPr>
          <w:rStyle w:val="StyleUnderline"/>
        </w:rPr>
        <w:t xml:space="preserve"> subsequent </w:t>
      </w:r>
      <w:r w:rsidRPr="00763918">
        <w:rPr>
          <w:rStyle w:val="StyleUnderline"/>
          <w:highlight w:val="yellow"/>
        </w:rPr>
        <w:t>SEPs-holders to FRAND</w:t>
      </w:r>
      <w:r w:rsidRPr="00EA3159">
        <w:rPr>
          <w:rStyle w:val="StyleUnderline"/>
        </w:rPr>
        <w:t xml:space="preserve"> licen</w:t>
      </w:r>
      <w:r w:rsidRPr="00765BCD">
        <w:rPr>
          <w:rStyle w:val="StyleUnderline"/>
        </w:rPr>
        <w:t>s</w:t>
      </w:r>
      <w:r w:rsidRPr="00EA3159">
        <w:rPr>
          <w:rStyle w:val="StyleUnderline"/>
        </w:rPr>
        <w:t xml:space="preserve">ing </w:t>
      </w:r>
      <w:r w:rsidRPr="00763918">
        <w:rPr>
          <w:rStyle w:val="StyleUnderline"/>
          <w:highlight w:val="yellow"/>
        </w:rPr>
        <w:t xml:space="preserve">would </w:t>
      </w:r>
      <w:r w:rsidRPr="00EA3159">
        <w:rPr>
          <w:rStyle w:val="StyleUnderline"/>
        </w:rPr>
        <w:t xml:space="preserve">provide to victims of hold-up </w:t>
      </w:r>
      <w:r w:rsidRPr="00EA3159">
        <w:rPr>
          <w:rStyle w:val="Emphasis"/>
        </w:rPr>
        <w:t xml:space="preserve">useful </w:t>
      </w:r>
      <w:proofErr w:type="spellStart"/>
      <w:r w:rsidRPr="00EA3159">
        <w:rPr>
          <w:rStyle w:val="Emphasis"/>
        </w:rPr>
        <w:t>defences</w:t>
      </w:r>
      <w:proofErr w:type="spellEnd"/>
      <w:r w:rsidRPr="00EA3159">
        <w:rPr>
          <w:rStyle w:val="StyleUnderline"/>
        </w:rPr>
        <w:t xml:space="preserve"> in court</w:t>
      </w:r>
      <w:r w:rsidRPr="00EA3159">
        <w:rPr>
          <w:sz w:val="16"/>
        </w:rPr>
        <w:t xml:space="preserve">, </w:t>
      </w:r>
      <w:r w:rsidRPr="00EA3159">
        <w:rPr>
          <w:rStyle w:val="StyleUnderline"/>
        </w:rPr>
        <w:t xml:space="preserve">they </w:t>
      </w:r>
      <w:r w:rsidRPr="00763918">
        <w:rPr>
          <w:rStyle w:val="StyleUnderline"/>
          <w:highlight w:val="yellow"/>
        </w:rPr>
        <w:t xml:space="preserve">do not </w:t>
      </w:r>
      <w:r w:rsidRPr="00763918">
        <w:rPr>
          <w:rStyle w:val="Emphasis"/>
          <w:highlight w:val="yellow"/>
        </w:rPr>
        <w:t>sufficiently deter</w:t>
      </w:r>
      <w:r w:rsidRPr="00763918">
        <w:rPr>
          <w:rStyle w:val="StyleUnderline"/>
          <w:highlight w:val="yellow"/>
        </w:rPr>
        <w:t xml:space="preserve"> abusive assertion</w:t>
      </w:r>
      <w:r w:rsidRPr="00EA3159">
        <w:rPr>
          <w:rStyle w:val="StyleUnderline"/>
        </w:rPr>
        <w:t xml:space="preserve"> of SEPs </w:t>
      </w:r>
      <w:r w:rsidRPr="00763918">
        <w:rPr>
          <w:rStyle w:val="StyleUnderline"/>
          <w:highlight w:val="yellow"/>
        </w:rPr>
        <w:t xml:space="preserve">in the </w:t>
      </w:r>
      <w:r w:rsidRPr="00763918">
        <w:rPr>
          <w:rStyle w:val="Emphasis"/>
          <w:highlight w:val="yellow"/>
        </w:rPr>
        <w:t>first place</w:t>
      </w:r>
      <w:r w:rsidRPr="00EA3159">
        <w:rPr>
          <w:sz w:val="16"/>
        </w:rPr>
        <w:t xml:space="preserve">. For instance, </w:t>
      </w:r>
      <w:r w:rsidRPr="00EA3159">
        <w:rPr>
          <w:rStyle w:val="StyleUnderline"/>
        </w:rPr>
        <w:t>the contractual binding to FRAND could raise counterclaims of breach of contract or/and</w:t>
      </w:r>
      <w:r w:rsidRPr="006C2766">
        <w:rPr>
          <w:rStyle w:val="StyleUnderline"/>
        </w:rPr>
        <w:t xml:space="preserve"> contractual performance</w:t>
      </w:r>
      <w:r w:rsidRPr="006C2766">
        <w:rPr>
          <w:sz w:val="16"/>
        </w:rPr>
        <w:t xml:space="preserve">; </w:t>
      </w:r>
      <w:r w:rsidRPr="006C2766">
        <w:rPr>
          <w:sz w:val="16"/>
        </w:rPr>
        <w:lastRenderedPageBreak/>
        <w:t xml:space="preserve">however, </w:t>
      </w:r>
      <w:r w:rsidRPr="00763918">
        <w:rPr>
          <w:rStyle w:val="StyleUnderline"/>
          <w:highlight w:val="yellow"/>
        </w:rPr>
        <w:t>the</w:t>
      </w:r>
      <w:r w:rsidRPr="00EA3159">
        <w:rPr>
          <w:rStyle w:val="StyleUnderline"/>
        </w:rPr>
        <w:t xml:space="preserve"> opportunistic </w:t>
      </w:r>
      <w:r w:rsidRPr="00763918">
        <w:rPr>
          <w:rStyle w:val="StyleUnderline"/>
          <w:highlight w:val="yellow"/>
        </w:rPr>
        <w:t>SEP-holder will</w:t>
      </w:r>
      <w:r w:rsidRPr="00EA3159">
        <w:rPr>
          <w:sz w:val="16"/>
        </w:rPr>
        <w:t xml:space="preserve">, </w:t>
      </w:r>
      <w:r w:rsidRPr="00EA3159">
        <w:rPr>
          <w:rStyle w:val="StyleUnderline"/>
        </w:rPr>
        <w:t xml:space="preserve">in </w:t>
      </w:r>
      <w:r w:rsidRPr="00EA3159">
        <w:rPr>
          <w:rStyle w:val="Emphasis"/>
        </w:rPr>
        <w:t>case it loses</w:t>
      </w:r>
      <w:r w:rsidRPr="00EA3159">
        <w:rPr>
          <w:rStyle w:val="StyleUnderline"/>
        </w:rPr>
        <w:t xml:space="preserve"> on such grounds</w:t>
      </w:r>
      <w:r w:rsidRPr="00EA3159">
        <w:rPr>
          <w:sz w:val="16"/>
        </w:rPr>
        <w:t xml:space="preserve">, </w:t>
      </w:r>
      <w:r w:rsidRPr="00763918">
        <w:rPr>
          <w:rStyle w:val="StyleUnderline"/>
          <w:highlight w:val="yellow"/>
        </w:rPr>
        <w:t xml:space="preserve">be left </w:t>
      </w:r>
      <w:r w:rsidRPr="00763918">
        <w:rPr>
          <w:rStyle w:val="Emphasis"/>
          <w:highlight w:val="yellow"/>
        </w:rPr>
        <w:t>no worse</w:t>
      </w:r>
      <w:r w:rsidRPr="00763918">
        <w:rPr>
          <w:rStyle w:val="StyleUnderline"/>
          <w:highlight w:val="yellow"/>
        </w:rPr>
        <w:t xml:space="preserve"> than</w:t>
      </w:r>
      <w:r w:rsidRPr="00EA3159">
        <w:rPr>
          <w:rStyle w:val="StyleUnderline"/>
        </w:rPr>
        <w:t xml:space="preserve"> with </w:t>
      </w:r>
      <w:r w:rsidRPr="00765BCD">
        <w:rPr>
          <w:rStyle w:val="StyleUnderline"/>
        </w:rPr>
        <w:t xml:space="preserve">a </w:t>
      </w:r>
      <w:proofErr w:type="spellStart"/>
      <w:r w:rsidRPr="00765BCD">
        <w:rPr>
          <w:rStyle w:val="StyleUnderline"/>
        </w:rPr>
        <w:t>licence</w:t>
      </w:r>
      <w:proofErr w:type="spellEnd"/>
      <w:r w:rsidRPr="00765BCD">
        <w:rPr>
          <w:rStyle w:val="StyleUnderline"/>
        </w:rPr>
        <w:t xml:space="preserve"> on </w:t>
      </w:r>
      <w:r w:rsidRPr="00763918">
        <w:rPr>
          <w:rStyle w:val="StyleUnderline"/>
          <w:highlight w:val="yellow"/>
        </w:rPr>
        <w:t xml:space="preserve">FRAND </w:t>
      </w:r>
      <w:r w:rsidRPr="00765BCD">
        <w:rPr>
          <w:rStyle w:val="StyleUnderline"/>
        </w:rPr>
        <w:t>terms</w:t>
      </w:r>
      <w:r w:rsidRPr="00EA3159">
        <w:rPr>
          <w:sz w:val="16"/>
        </w:rPr>
        <w:t xml:space="preserve">. </w:t>
      </w:r>
      <w:r w:rsidRPr="00EA3159">
        <w:rPr>
          <w:rStyle w:val="StyleUnderline"/>
        </w:rPr>
        <w:t>In the end</w:t>
      </w:r>
      <w:r w:rsidRPr="00EA3159">
        <w:rPr>
          <w:sz w:val="16"/>
        </w:rPr>
        <w:t xml:space="preserve">, </w:t>
      </w:r>
      <w:r w:rsidRPr="00EA3159">
        <w:rPr>
          <w:rStyle w:val="StyleUnderline"/>
        </w:rPr>
        <w:t>a patent hold-up is indeed precluded</w:t>
      </w:r>
      <w:r w:rsidRPr="00EA3159">
        <w:rPr>
          <w:sz w:val="16"/>
        </w:rPr>
        <w:t xml:space="preserve">, </w:t>
      </w:r>
      <w:r w:rsidRPr="00EA3159">
        <w:rPr>
          <w:rStyle w:val="StyleUnderline"/>
        </w:rPr>
        <w:t xml:space="preserve">but contractual constraints can </w:t>
      </w:r>
      <w:r w:rsidRPr="00EA3159">
        <w:rPr>
          <w:rStyle w:val="Emphasis"/>
        </w:rPr>
        <w:t>do little</w:t>
      </w:r>
      <w:r w:rsidRPr="00EA3159">
        <w:rPr>
          <w:rStyle w:val="StyleUnderline"/>
        </w:rPr>
        <w:t xml:space="preserve"> to prevent opportunistic assertion of SEPs in the </w:t>
      </w:r>
      <w:r w:rsidRPr="00EA3159">
        <w:rPr>
          <w:rStyle w:val="Emphasis"/>
        </w:rPr>
        <w:t>first place</w:t>
      </w:r>
      <w:r w:rsidRPr="00EA3159">
        <w:rPr>
          <w:sz w:val="16"/>
        </w:rPr>
        <w:t xml:space="preserve">. </w:t>
      </w:r>
      <w:r w:rsidRPr="00EA3159">
        <w:rPr>
          <w:rStyle w:val="StyleUnderline"/>
        </w:rPr>
        <w:t xml:space="preserve">The victims still suffer the costs of </w:t>
      </w:r>
      <w:r w:rsidRPr="00EA3159">
        <w:rPr>
          <w:rStyle w:val="Emphasis"/>
        </w:rPr>
        <w:t>uncertain</w:t>
      </w:r>
      <w:r w:rsidRPr="00EA3159">
        <w:rPr>
          <w:rStyle w:val="StyleUnderline"/>
        </w:rPr>
        <w:t xml:space="preserve"> and </w:t>
      </w:r>
      <w:r w:rsidRPr="00EA3159">
        <w:rPr>
          <w:rStyle w:val="Emphasis"/>
        </w:rPr>
        <w:t>resource-draining</w:t>
      </w:r>
      <w:r w:rsidRPr="00EA3159">
        <w:rPr>
          <w:rStyle w:val="StyleUnderline"/>
        </w:rPr>
        <w:t xml:space="preserve"> litigation; most importantly, the </w:t>
      </w:r>
      <w:r w:rsidRPr="00763918">
        <w:rPr>
          <w:rStyle w:val="Emphasis"/>
          <w:highlight w:val="yellow"/>
        </w:rPr>
        <w:t>reliability</w:t>
      </w:r>
      <w:r w:rsidRPr="00763918">
        <w:rPr>
          <w:rStyle w:val="StyleUnderline"/>
          <w:highlight w:val="yellow"/>
        </w:rPr>
        <w:t xml:space="preserve"> of</w:t>
      </w:r>
      <w:r w:rsidRPr="00EA3159">
        <w:rPr>
          <w:rStyle w:val="StyleUnderline"/>
        </w:rPr>
        <w:t xml:space="preserve"> the </w:t>
      </w:r>
      <w:r w:rsidRPr="00763918">
        <w:rPr>
          <w:rStyle w:val="Emphasis"/>
          <w:highlight w:val="yellow"/>
        </w:rPr>
        <w:t>standards-setting</w:t>
      </w:r>
      <w:r w:rsidRPr="00EA3159">
        <w:rPr>
          <w:rStyle w:val="Emphasis"/>
        </w:rPr>
        <w:t xml:space="preserve"> process</w:t>
      </w:r>
      <w:r w:rsidRPr="00EA3159">
        <w:rPr>
          <w:rStyle w:val="StyleUnderline"/>
        </w:rPr>
        <w:t xml:space="preserve"> </w:t>
      </w:r>
      <w:r w:rsidRPr="00763918">
        <w:rPr>
          <w:rStyle w:val="StyleUnderline"/>
          <w:highlight w:val="yellow"/>
        </w:rPr>
        <w:t xml:space="preserve">might </w:t>
      </w:r>
      <w:r w:rsidRPr="00763918">
        <w:rPr>
          <w:rStyle w:val="Emphasis"/>
          <w:highlight w:val="yellow"/>
        </w:rPr>
        <w:t>still be at risk.</w:t>
      </w:r>
    </w:p>
    <w:bookmarkEnd w:id="18"/>
    <w:p w14:paraId="3EF8A290" w14:textId="77777777" w:rsidR="000877B4" w:rsidRDefault="000877B4" w:rsidP="000877B4">
      <w:pPr>
        <w:rPr>
          <w:sz w:val="16"/>
        </w:rPr>
      </w:pPr>
      <w:r w:rsidRPr="00763918">
        <w:rPr>
          <w:rStyle w:val="StyleUnderline"/>
          <w:highlight w:val="yellow"/>
        </w:rPr>
        <w:t>Antitrust enforcement</w:t>
      </w:r>
      <w:r w:rsidRPr="006C2766">
        <w:rPr>
          <w:rStyle w:val="StyleUnderline"/>
        </w:rPr>
        <w:t xml:space="preserve"> on the other hand</w:t>
      </w:r>
      <w:r w:rsidRPr="006C2766">
        <w:rPr>
          <w:sz w:val="16"/>
        </w:rPr>
        <w:t xml:space="preserve">, </w:t>
      </w:r>
      <w:r w:rsidRPr="00570321">
        <w:rPr>
          <w:rStyle w:val="StyleUnderline"/>
          <w:highlight w:val="yellow"/>
        </w:rPr>
        <w:t>in</w:t>
      </w:r>
      <w:r w:rsidRPr="00570321">
        <w:rPr>
          <w:rStyle w:val="StyleUnderline"/>
        </w:rPr>
        <w:t xml:space="preserve"> imposing</w:t>
      </w:r>
      <w:r w:rsidRPr="004C2D06">
        <w:rPr>
          <w:rStyle w:val="StyleUnderline"/>
        </w:rPr>
        <w:t xml:space="preserve"> tortfeasors </w:t>
      </w:r>
      <w:r w:rsidRPr="00763918">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763918">
        <w:rPr>
          <w:rStyle w:val="StyleUnderline"/>
          <w:highlight w:val="yellow"/>
        </w:rPr>
        <w:t xml:space="preserve">alters the </w:t>
      </w:r>
      <w:r w:rsidRPr="00763918">
        <w:rPr>
          <w:rStyle w:val="Emphasis"/>
          <w:highlight w:val="yellow"/>
        </w:rPr>
        <w:t>profit-cost calculus</w:t>
      </w:r>
      <w:r w:rsidRPr="00763918">
        <w:rPr>
          <w:rStyle w:val="StyleUnderline"/>
          <w:highlight w:val="yellow"/>
        </w:rPr>
        <w:t xml:space="preserve"> of </w:t>
      </w:r>
      <w:r w:rsidRPr="00763918">
        <w:rPr>
          <w:rStyle w:val="Emphasis"/>
          <w:highlight w:val="yellow"/>
        </w:rPr>
        <w:t xml:space="preserve">opportunistic </w:t>
      </w:r>
      <w:proofErr w:type="spellStart"/>
      <w:r w:rsidRPr="00763918">
        <w:rPr>
          <w:rStyle w:val="Emphasis"/>
          <w:highlight w:val="yellow"/>
        </w:rPr>
        <w:t>behaviour</w:t>
      </w:r>
      <w:proofErr w:type="spellEnd"/>
      <w:r w:rsidRPr="006C2766">
        <w:rPr>
          <w:rStyle w:val="StyleUnderline"/>
        </w:rPr>
        <w:t xml:space="preserve"> in the first place</w:t>
      </w:r>
      <w:r w:rsidRPr="006C2766">
        <w:rPr>
          <w:sz w:val="16"/>
        </w:rPr>
        <w:t xml:space="preserve">; </w:t>
      </w:r>
      <w:r w:rsidRPr="00763918">
        <w:rPr>
          <w:rStyle w:val="Emphasis"/>
          <w:highlight w:val="yellow"/>
        </w:rPr>
        <w:t>opportunistic assertion</w:t>
      </w:r>
      <w:r w:rsidRPr="00570321">
        <w:rPr>
          <w:rStyle w:val="StyleUnderline"/>
        </w:rPr>
        <w:t xml:space="preserve"> of SEPs will </w:t>
      </w:r>
      <w:r w:rsidRPr="00763918">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212CB7D5" w14:textId="77777777" w:rsidR="000877B4" w:rsidRDefault="000877B4" w:rsidP="000877B4"/>
    <w:p w14:paraId="1C9A90CC" w14:textId="105CC830" w:rsidR="00A95652" w:rsidRDefault="00EE05D8" w:rsidP="00493356">
      <w:pPr>
        <w:pStyle w:val="Heading2"/>
      </w:pPr>
      <w:r>
        <w:lastRenderedPageBreak/>
        <w:t xml:space="preserve">AT: </w:t>
      </w:r>
      <w:r w:rsidR="00493356">
        <w:t>DA---FTC</w:t>
      </w:r>
    </w:p>
    <w:p w14:paraId="66BC7565" w14:textId="6AAB0EFF" w:rsidR="00493356" w:rsidRDefault="00493356" w:rsidP="00493356">
      <w:pPr>
        <w:pStyle w:val="Heading3"/>
      </w:pPr>
      <w:r>
        <w:lastRenderedPageBreak/>
        <w:t>2AC---FTC DA</w:t>
      </w:r>
    </w:p>
    <w:p w14:paraId="3CE9A024" w14:textId="77777777" w:rsidR="00493356" w:rsidRDefault="00493356" w:rsidP="00493356">
      <w:pPr>
        <w:pStyle w:val="Heading4"/>
      </w:pPr>
      <w:r>
        <w:t xml:space="preserve">1---No link---private </w:t>
      </w:r>
      <w:proofErr w:type="gramStart"/>
      <w:r>
        <w:t>parties</w:t>
      </w:r>
      <w:proofErr w:type="gramEnd"/>
      <w:r>
        <w:t xml:space="preserve"> initiate suits.</w:t>
      </w:r>
    </w:p>
    <w:p w14:paraId="51DE6E36" w14:textId="77777777" w:rsidR="00493356" w:rsidRDefault="00493356" w:rsidP="00493356"/>
    <w:p w14:paraId="09D8C3D7" w14:textId="6E716B13" w:rsidR="00EE05D8" w:rsidRPr="00A06B50" w:rsidRDefault="00EE05D8" w:rsidP="00EE05D8">
      <w:pPr>
        <w:pStyle w:val="Heading4"/>
      </w:pPr>
      <w:r>
        <w:t xml:space="preserve">2---No link---the prospect of antitrust intervention </w:t>
      </w:r>
      <w:r w:rsidRPr="00A06B50">
        <w:rPr>
          <w:u w:val="single"/>
        </w:rPr>
        <w:t>deters violations</w:t>
      </w:r>
      <w:r>
        <w:t xml:space="preserve">---that’s Melamed and Shapiro---no enforcement necessary. </w:t>
      </w:r>
    </w:p>
    <w:p w14:paraId="5BDDB29F" w14:textId="77777777" w:rsidR="00EE05D8" w:rsidRPr="00114D5B" w:rsidRDefault="00EE05D8" w:rsidP="00EE05D8">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61" w:history="1">
        <w:r w:rsidRPr="00CD065A">
          <w:rPr>
            <w:rStyle w:val="Hyperlink"/>
          </w:rPr>
          <w:t>https://scholarlycommons.law.northwestern.edu/cgi/viewcontent.cgi?article=1195&amp;context=njtip</w:t>
        </w:r>
      </w:hyperlink>
      <w:r w:rsidRPr="00114D5B">
        <w:t>)</w:t>
      </w:r>
      <w:r>
        <w:t>, ability edited</w:t>
      </w:r>
    </w:p>
    <w:p w14:paraId="631A5B58" w14:textId="77777777" w:rsidR="00EE05D8" w:rsidRDefault="00EE05D8" w:rsidP="00EE05D8">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enter into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54066D7D" w14:textId="7B1FA172" w:rsidR="00493356" w:rsidRDefault="00EE05D8" w:rsidP="00493356">
      <w:pPr>
        <w:pStyle w:val="Heading4"/>
      </w:pPr>
      <w:r>
        <w:t>3</w:t>
      </w:r>
      <w:r w:rsidR="00493356">
        <w:t xml:space="preserve">---Fiat solves---includes funding---funding </w:t>
      </w:r>
      <w:r w:rsidR="00493356" w:rsidRPr="00EE05D8">
        <w:rPr>
          <w:u w:val="single"/>
        </w:rPr>
        <w:t>must</w:t>
      </w:r>
      <w:r w:rsidR="00493356">
        <w:t xml:space="preserve"> be normal means </w:t>
      </w:r>
      <w:r>
        <w:t>OR</w:t>
      </w:r>
      <w:r w:rsidR="00493356">
        <w:t xml:space="preserve"> the AFF would always lose on presumption because there </w:t>
      </w:r>
      <w:r>
        <w:t>wouldn’t be money to enforce it.</w:t>
      </w:r>
    </w:p>
    <w:p w14:paraId="343450C1" w14:textId="77777777" w:rsidR="00493356" w:rsidRDefault="00493356" w:rsidP="00493356"/>
    <w:p w14:paraId="067D5081" w14:textId="3454CE1A" w:rsidR="00493356" w:rsidRDefault="00EE05D8" w:rsidP="00493356">
      <w:pPr>
        <w:pStyle w:val="Heading4"/>
        <w:rPr>
          <w:rFonts w:cs="Calibri"/>
        </w:rPr>
      </w:pPr>
      <w:r>
        <w:rPr>
          <w:rFonts w:cs="Calibri"/>
        </w:rPr>
        <w:t>4</w:t>
      </w:r>
      <w:r w:rsidR="00493356">
        <w:rPr>
          <w:rFonts w:cs="Calibri"/>
        </w:rPr>
        <w:t>---Thumpers:</w:t>
      </w:r>
    </w:p>
    <w:p w14:paraId="07448E0D" w14:textId="60855185" w:rsidR="00493356" w:rsidRPr="00493356" w:rsidRDefault="00493356" w:rsidP="00493356">
      <w:pPr>
        <w:pStyle w:val="Heading4"/>
      </w:pPr>
      <w:r>
        <w:t>A---Oil and gas.</w:t>
      </w:r>
    </w:p>
    <w:p w14:paraId="10860FA7" w14:textId="77777777" w:rsidR="00493356" w:rsidRPr="0038029E" w:rsidRDefault="00493356" w:rsidP="00493356">
      <w:r w:rsidRPr="0038029E">
        <w:t xml:space="preserve">Justin </w:t>
      </w:r>
      <w:r w:rsidRPr="0038029E">
        <w:rPr>
          <w:rFonts w:eastAsiaTheme="majorEastAsia"/>
          <w:b/>
          <w:bCs/>
          <w:sz w:val="26"/>
          <w:szCs w:val="26"/>
        </w:rPr>
        <w:t>Sink and</w:t>
      </w:r>
      <w:r w:rsidRPr="0038029E">
        <w:t xml:space="preserve"> David </w:t>
      </w:r>
      <w:r w:rsidRPr="0038029E">
        <w:rPr>
          <w:rStyle w:val="Style13ptBold"/>
        </w:rPr>
        <w:t>McLaughlin 8/30</w:t>
      </w:r>
      <w:r w:rsidRPr="0038029E">
        <w:t xml:space="preserve">/21. Staff writer for the Hill and Bloomberg writer. “FTC Targets Oil-and-Gas Deals, Franchises Amid Pain </w:t>
      </w:r>
      <w:proofErr w:type="gramStart"/>
      <w:r w:rsidRPr="0038029E">
        <w:t>At</w:t>
      </w:r>
      <w:proofErr w:type="gramEnd"/>
      <w:r w:rsidRPr="0038029E">
        <w:t xml:space="preserve"> Pump.” https://www.yahoo.com/now/ftc-targets-oil-gas-mergers-134500600.html</w:t>
      </w:r>
    </w:p>
    <w:p w14:paraId="02132249" w14:textId="77777777" w:rsidR="00493356" w:rsidRPr="0038029E" w:rsidRDefault="00493356" w:rsidP="00493356">
      <w:pPr>
        <w:rPr>
          <w:sz w:val="16"/>
        </w:rPr>
      </w:pPr>
      <w:r w:rsidRPr="0038029E">
        <w:rPr>
          <w:sz w:val="16"/>
        </w:rPr>
        <w:t xml:space="preserve">The </w:t>
      </w:r>
      <w:r w:rsidRPr="0038029E">
        <w:rPr>
          <w:rStyle w:val="StyleUnderline"/>
          <w:highlight w:val="cyan"/>
        </w:rPr>
        <w:t>F</w:t>
      </w:r>
      <w:r w:rsidRPr="0038029E">
        <w:rPr>
          <w:sz w:val="16"/>
        </w:rPr>
        <w:t xml:space="preserve">ederal </w:t>
      </w:r>
      <w:r w:rsidRPr="0038029E">
        <w:rPr>
          <w:rStyle w:val="StyleUnderline"/>
          <w:highlight w:val="cyan"/>
        </w:rPr>
        <w:t>T</w:t>
      </w:r>
      <w:r w:rsidRPr="0038029E">
        <w:rPr>
          <w:sz w:val="16"/>
        </w:rPr>
        <w:t xml:space="preserve">rade </w:t>
      </w:r>
      <w:r w:rsidRPr="0038029E">
        <w:rPr>
          <w:rStyle w:val="StyleUnderline"/>
          <w:highlight w:val="cyan"/>
        </w:rPr>
        <w:t>C</w:t>
      </w:r>
      <w:r w:rsidRPr="0038029E">
        <w:rPr>
          <w:sz w:val="16"/>
        </w:rPr>
        <w:t xml:space="preserve">ommission </w:t>
      </w:r>
      <w:r w:rsidRPr="0038029E">
        <w:rPr>
          <w:rStyle w:val="StyleUnderline"/>
          <w:highlight w:val="cyan"/>
        </w:rPr>
        <w:t>is examining ways to crack down on mergers in</w:t>
      </w:r>
      <w:r w:rsidRPr="0038029E">
        <w:rPr>
          <w:rStyle w:val="StyleUnderline"/>
        </w:rPr>
        <w:t xml:space="preserve"> </w:t>
      </w:r>
      <w:r w:rsidRPr="0038029E">
        <w:rPr>
          <w:rStyle w:val="StyleUnderline"/>
          <w:highlight w:val="cyan"/>
        </w:rPr>
        <w:t>the oil and gas</w:t>
      </w:r>
      <w:r w:rsidRPr="0038029E">
        <w:rPr>
          <w:rStyle w:val="StyleUnderline"/>
        </w:rPr>
        <w:t xml:space="preserve"> industry and investigate whether gas station franchises are driving up</w:t>
      </w:r>
      <w:r w:rsidRPr="0038029E">
        <w:rPr>
          <w:sz w:val="16"/>
        </w:rPr>
        <w:t xml:space="preserve"> gas </w:t>
      </w:r>
      <w:r w:rsidRPr="0038029E">
        <w:rPr>
          <w:rStyle w:val="StyleUnderline"/>
        </w:rPr>
        <w:t>prices</w:t>
      </w:r>
      <w:r w:rsidRPr="0038029E">
        <w:rPr>
          <w:sz w:val="16"/>
        </w:rPr>
        <w:t xml:space="preserve"> as part of a Biden administration effort to combat higher costs at the pump.</w:t>
      </w:r>
    </w:p>
    <w:p w14:paraId="3316E8DE" w14:textId="77777777" w:rsidR="00493356" w:rsidRPr="0038029E" w:rsidRDefault="00493356" w:rsidP="00493356">
      <w:pPr>
        <w:rPr>
          <w:sz w:val="16"/>
        </w:rPr>
      </w:pPr>
      <w:r w:rsidRPr="0038029E">
        <w:rPr>
          <w:sz w:val="16"/>
        </w:rPr>
        <w:t xml:space="preserve">FTC Chair Lina </w:t>
      </w:r>
      <w:r w:rsidRPr="0038029E">
        <w:rPr>
          <w:rStyle w:val="StyleUnderline"/>
          <w:highlight w:val="cyan"/>
        </w:rPr>
        <w:t>Khan is directing staff to identify new legal theories to challenge</w:t>
      </w:r>
      <w:r w:rsidRPr="0038029E">
        <w:rPr>
          <w:rStyle w:val="StyleUnderline"/>
        </w:rPr>
        <w:t xml:space="preserve"> retail fuel station </w:t>
      </w:r>
      <w:r w:rsidRPr="0038029E">
        <w:rPr>
          <w:rStyle w:val="StyleUnderline"/>
          <w:highlight w:val="cyan"/>
        </w:rPr>
        <w:t>deals and investigate possible collusion</w:t>
      </w:r>
      <w:r w:rsidRPr="0038029E">
        <w:rPr>
          <w:sz w:val="16"/>
        </w:rPr>
        <w:t xml:space="preserve"> by national chains </w:t>
      </w:r>
      <w:r w:rsidRPr="0038029E">
        <w:rPr>
          <w:rStyle w:val="StyleUnderline"/>
        </w:rPr>
        <w:t>to push up prices</w:t>
      </w:r>
      <w:r w:rsidRPr="0038029E">
        <w:rPr>
          <w:sz w:val="16"/>
        </w:rPr>
        <w:t xml:space="preserve">, she said in an Aug. 25 letter to White House economic adviser Brian </w:t>
      </w:r>
      <w:proofErr w:type="spellStart"/>
      <w:r w:rsidRPr="0038029E">
        <w:rPr>
          <w:sz w:val="16"/>
        </w:rPr>
        <w:t>Deese</w:t>
      </w:r>
      <w:proofErr w:type="spellEnd"/>
      <w:r w:rsidRPr="0038029E">
        <w:rPr>
          <w:sz w:val="16"/>
        </w:rPr>
        <w:t xml:space="preserve"> obtained by Bloomberg News.</w:t>
      </w:r>
    </w:p>
    <w:p w14:paraId="10F055C9" w14:textId="77777777" w:rsidR="00493356" w:rsidRPr="0038029E" w:rsidRDefault="00493356" w:rsidP="00493356">
      <w:pPr>
        <w:rPr>
          <w:sz w:val="16"/>
        </w:rPr>
      </w:pPr>
      <w:r w:rsidRPr="0038029E">
        <w:rPr>
          <w:rStyle w:val="StyleUnderline"/>
        </w:rPr>
        <w:t>“I will be taking steps to deter unlawful mergers in the oil and gas industry,” Khan said</w:t>
      </w:r>
      <w:r w:rsidRPr="0038029E">
        <w:rPr>
          <w:sz w:val="16"/>
        </w:rPr>
        <w:t>. “Over the last few decades, retail fuel station chains have repeatedly proposed illegal mergers, suggesting that the agency’s approach has not deterred firms from proposing anticompetitive transactions in the first place.”</w:t>
      </w:r>
    </w:p>
    <w:p w14:paraId="6F17AEEC" w14:textId="77777777" w:rsidR="00493356" w:rsidRPr="0038029E" w:rsidRDefault="00493356" w:rsidP="00493356">
      <w:pPr>
        <w:rPr>
          <w:sz w:val="16"/>
        </w:rPr>
      </w:pPr>
      <w:r w:rsidRPr="0038029E">
        <w:rPr>
          <w:rStyle w:val="StyleUnderline"/>
          <w:highlight w:val="cyan"/>
        </w:rPr>
        <w:t xml:space="preserve">The FTC is planning to </w:t>
      </w:r>
      <w:r w:rsidRPr="0038029E">
        <w:rPr>
          <w:rStyle w:val="Emphasis"/>
          <w:highlight w:val="cyan"/>
        </w:rPr>
        <w:t>ratchet up investigations</w:t>
      </w:r>
      <w:r w:rsidRPr="0038029E">
        <w:rPr>
          <w:rStyle w:val="StyleUnderline"/>
          <w:highlight w:val="cyan"/>
        </w:rPr>
        <w:t xml:space="preserve"> into abuses in the retail fuel station franchise market</w:t>
      </w:r>
      <w:r w:rsidRPr="0038029E">
        <w:rPr>
          <w:sz w:val="16"/>
        </w:rPr>
        <w:t>, she added.</w:t>
      </w:r>
    </w:p>
    <w:p w14:paraId="310466AA" w14:textId="77777777" w:rsidR="00493356" w:rsidRPr="00A010F4" w:rsidRDefault="00493356" w:rsidP="00493356">
      <w:r>
        <w:t xml:space="preserve"> </w:t>
      </w:r>
      <w:r w:rsidRPr="00A010F4">
        <w:t xml:space="preserve">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2" w:history="1">
        <w:r w:rsidRPr="00A010F4">
          <w:rPr>
            <w:rStyle w:val="Hyperlink"/>
          </w:rPr>
          <w:t>https://www.politico.com/newsletters/future-pulse/2021/08/25/how-bidens-tech-trustbuster-could-change-health-care-797333</w:t>
        </w:r>
      </w:hyperlink>
      <w:r w:rsidRPr="00A010F4">
        <w:t>)</w:t>
      </w:r>
    </w:p>
    <w:p w14:paraId="10E355C3" w14:textId="77777777" w:rsidR="00493356" w:rsidRPr="00A010F4" w:rsidRDefault="00493356" w:rsidP="00493356"/>
    <w:p w14:paraId="17B1F98C" w14:textId="31503B24" w:rsidR="00493356" w:rsidRPr="00A010F4" w:rsidRDefault="00493356" w:rsidP="00493356">
      <w:pPr>
        <w:pStyle w:val="Heading4"/>
        <w:rPr>
          <w:rFonts w:cs="Times New Roman"/>
        </w:rPr>
      </w:pPr>
      <w:r>
        <w:rPr>
          <w:rFonts w:cs="Times New Roman"/>
        </w:rPr>
        <w:t>B---H</w:t>
      </w:r>
      <w:r w:rsidRPr="00A010F4">
        <w:rPr>
          <w:rFonts w:cs="Times New Roman"/>
        </w:rPr>
        <w:t>ealth care.</w:t>
      </w:r>
    </w:p>
    <w:p w14:paraId="21BF2117" w14:textId="77777777" w:rsidR="00493356" w:rsidRPr="00A010F4" w:rsidRDefault="00493356" w:rsidP="00493356">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3" w:history="1">
        <w:r w:rsidRPr="00A010F4">
          <w:rPr>
            <w:rStyle w:val="Hyperlink"/>
          </w:rPr>
          <w:t>https://www.politico.com/newsletters/future-pulse/2021/08/25/how-bidens-tech-trustbuster-could-change-health-care-797333</w:t>
        </w:r>
      </w:hyperlink>
      <w:r w:rsidRPr="00A010F4">
        <w:t>)</w:t>
      </w:r>
    </w:p>
    <w:p w14:paraId="3C652FCB" w14:textId="77777777" w:rsidR="00493356" w:rsidRPr="00A010F4" w:rsidRDefault="00493356" w:rsidP="00493356"/>
    <w:p w14:paraId="10E760AE" w14:textId="77777777" w:rsidR="00493356" w:rsidRPr="00A010F4" w:rsidRDefault="00493356" w:rsidP="00493356">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3F6B3529" w14:textId="08BF993C" w:rsidR="00493356" w:rsidRDefault="00493356" w:rsidP="00493356">
      <w:pPr>
        <w:pStyle w:val="Heading4"/>
      </w:pPr>
      <w:r>
        <w:t xml:space="preserve">C---Section 5 rulemaking </w:t>
      </w:r>
    </w:p>
    <w:p w14:paraId="15B720DB" w14:textId="77777777" w:rsidR="00493356" w:rsidRPr="0038029E" w:rsidRDefault="00493356" w:rsidP="00493356">
      <w:r w:rsidRPr="0038029E">
        <w:t xml:space="preserve">Caitlin </w:t>
      </w:r>
      <w:proofErr w:type="spellStart"/>
      <w:r w:rsidRPr="0038029E">
        <w:rPr>
          <w:rStyle w:val="Style13ptBold"/>
        </w:rPr>
        <w:t>Styrsky</w:t>
      </w:r>
      <w:proofErr w:type="spellEnd"/>
      <w:r w:rsidRPr="0038029E">
        <w:rPr>
          <w:rStyle w:val="Style13ptBold"/>
        </w:rPr>
        <w:t xml:space="preserve"> 8/17</w:t>
      </w:r>
      <w:r w:rsidRPr="0038029E">
        <w:t>/21. Staff writer at Ballotpedia. “Checks and Balances: FTC expands interpretation of its antitrust enforcement authority.” https://news.ballotpedia.org/2021/08/17/checks-and-balances-ftc-expands-interpretation-of-its-antitrust-enforcement-authority/</w:t>
      </w:r>
    </w:p>
    <w:p w14:paraId="2D741CCB" w14:textId="77777777" w:rsidR="00493356" w:rsidRPr="0038029E" w:rsidRDefault="00493356" w:rsidP="00493356">
      <w:pPr>
        <w:rPr>
          <w:sz w:val="16"/>
        </w:rPr>
      </w:pPr>
      <w:r w:rsidRPr="0038029E">
        <w:rPr>
          <w:sz w:val="16"/>
        </w:rPr>
        <w:t>The Federal Trade Commission (</w:t>
      </w:r>
      <w:r w:rsidRPr="0038029E">
        <w:rPr>
          <w:rStyle w:val="StyleUnderline"/>
          <w:highlight w:val="cyan"/>
        </w:rPr>
        <w:t>FTC</w:t>
      </w:r>
      <w:r w:rsidRPr="0038029E">
        <w:rPr>
          <w:sz w:val="16"/>
        </w:rPr>
        <w:t xml:space="preserve">) on July 1 </w:t>
      </w:r>
      <w:r w:rsidRPr="0038029E">
        <w:rPr>
          <w:rStyle w:val="StyleUnderline"/>
          <w:highlight w:val="cyan"/>
        </w:rPr>
        <w:t>voted</w:t>
      </w:r>
      <w:r w:rsidRPr="0038029E">
        <w:rPr>
          <w:sz w:val="16"/>
        </w:rPr>
        <w:t xml:space="preserve"> 3-2 </w:t>
      </w:r>
      <w:r w:rsidRPr="0038029E">
        <w:rPr>
          <w:rStyle w:val="StyleUnderline"/>
          <w:highlight w:val="cyan"/>
        </w:rPr>
        <w:t>to broaden its interpretation of</w:t>
      </w:r>
      <w:r w:rsidRPr="0038029E">
        <w:rPr>
          <w:sz w:val="16"/>
        </w:rPr>
        <w:t xml:space="preserve"> the commission’s </w:t>
      </w:r>
      <w:r w:rsidRPr="0038029E">
        <w:rPr>
          <w:rStyle w:val="StyleUnderline"/>
          <w:highlight w:val="cyan"/>
        </w:rPr>
        <w:t>Section 5</w:t>
      </w:r>
      <w:r w:rsidRPr="0038029E">
        <w:rPr>
          <w:rStyle w:val="StyleUnderline"/>
        </w:rPr>
        <w:t xml:space="preserve"> authority</w:t>
      </w:r>
      <w:r w:rsidRPr="0038029E">
        <w:rPr>
          <w:sz w:val="16"/>
        </w:rPr>
        <w:t xml:space="preserve">, which authorizes the FTC </w:t>
      </w:r>
      <w:r w:rsidRPr="0038029E">
        <w:rPr>
          <w:rStyle w:val="StyleUnderline"/>
          <w:highlight w:val="cyan"/>
        </w:rPr>
        <w:t>to</w:t>
      </w:r>
      <w:r w:rsidRPr="0038029E">
        <w:rPr>
          <w:sz w:val="16"/>
        </w:rPr>
        <w:t xml:space="preserve"> investigate and </w:t>
      </w:r>
      <w:r w:rsidRPr="0038029E">
        <w:rPr>
          <w:rStyle w:val="StyleUnderline"/>
          <w:highlight w:val="cyan"/>
        </w:rPr>
        <w:t>challenge</w:t>
      </w:r>
      <w:r w:rsidRPr="0038029E">
        <w:rPr>
          <w:sz w:val="16"/>
        </w:rPr>
        <w:t xml:space="preserve"> what it deems “</w:t>
      </w:r>
      <w:r w:rsidRPr="0038029E">
        <w:rPr>
          <w:rStyle w:val="StyleUnderline"/>
          <w:highlight w:val="cyan"/>
        </w:rPr>
        <w:t>unfair methods of competition</w:t>
      </w:r>
      <w:r w:rsidRPr="0038029E">
        <w:rPr>
          <w:sz w:val="16"/>
        </w:rPr>
        <w:t xml:space="preserve"> in or affecting commerce.” </w:t>
      </w:r>
      <w:r w:rsidRPr="0038029E">
        <w:rPr>
          <w:rStyle w:val="StyleUnderline"/>
          <w:highlight w:val="cyan"/>
        </w:rPr>
        <w:t>The change</w:t>
      </w:r>
      <w:r w:rsidRPr="0038029E">
        <w:rPr>
          <w:rStyle w:val="StyleUnderline"/>
        </w:rPr>
        <w:t xml:space="preserve"> could </w:t>
      </w:r>
      <w:r w:rsidRPr="0038029E">
        <w:rPr>
          <w:rStyle w:val="StyleUnderline"/>
          <w:highlight w:val="cyan"/>
        </w:rPr>
        <w:t>allow the agency to expand enforcement proceedings</w:t>
      </w:r>
      <w:r w:rsidRPr="0038029E">
        <w:rPr>
          <w:rStyle w:val="StyleUnderline"/>
        </w:rPr>
        <w:t xml:space="preserve"> </w:t>
      </w:r>
      <w:r w:rsidRPr="0038029E">
        <w:rPr>
          <w:rStyle w:val="StyleUnderline"/>
          <w:highlight w:val="cyan"/>
        </w:rPr>
        <w:t>against companies that don’t expressly violate federal antitrust statutes</w:t>
      </w:r>
      <w:r w:rsidRPr="0038029E">
        <w:rPr>
          <w:sz w:val="16"/>
        </w:rPr>
        <w:t>.</w:t>
      </w:r>
    </w:p>
    <w:p w14:paraId="5A816A2A" w14:textId="77777777" w:rsidR="00493356" w:rsidRPr="0038029E" w:rsidRDefault="00493356" w:rsidP="00493356">
      <w:pPr>
        <w:rPr>
          <w:sz w:val="16"/>
        </w:rPr>
      </w:pPr>
      <w:r w:rsidRPr="0038029E">
        <w:rPr>
          <w:sz w:val="16"/>
        </w:rPr>
        <w:lastRenderedPageBreak/>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31D2C5F8" w14:textId="77777777" w:rsidR="00493356" w:rsidRPr="0038029E" w:rsidRDefault="00493356" w:rsidP="00493356">
      <w:pPr>
        <w:rPr>
          <w:sz w:val="16"/>
        </w:rPr>
      </w:pPr>
      <w:r w:rsidRPr="0038029E">
        <w:rPr>
          <w:rStyle w:val="StyleUnderline"/>
        </w:rPr>
        <w:t xml:space="preserve">Under the FTC’s broadened interpretation of its authority, </w:t>
      </w:r>
      <w:r w:rsidRPr="0038029E">
        <w:rPr>
          <w:rStyle w:val="StyleUnderline"/>
          <w:highlight w:val="cyan"/>
        </w:rPr>
        <w:t>the commission can issue</w:t>
      </w:r>
      <w:r w:rsidRPr="0038029E">
        <w:rPr>
          <w:sz w:val="16"/>
        </w:rPr>
        <w:t xml:space="preserve"> civil </w:t>
      </w:r>
      <w:r w:rsidRPr="0038029E">
        <w:rPr>
          <w:rStyle w:val="StyleUnderline"/>
          <w:highlight w:val="cyan"/>
        </w:rPr>
        <w:t>penalties</w:t>
      </w:r>
      <w:r w:rsidRPr="0038029E">
        <w:rPr>
          <w:rStyle w:val="StyleUnderline"/>
        </w:rPr>
        <w:t xml:space="preserve"> to challenge</w:t>
      </w:r>
      <w:r w:rsidRPr="0038029E">
        <w:rPr>
          <w:sz w:val="16"/>
        </w:rPr>
        <w:t xml:space="preserve"> what it deems to be </w:t>
      </w:r>
      <w:r w:rsidRPr="0038029E">
        <w:rPr>
          <w:rStyle w:val="StyleUnderline"/>
        </w:rPr>
        <w:t xml:space="preserve">anti-competitive behavior </w:t>
      </w:r>
      <w:r w:rsidRPr="0038029E">
        <w:rPr>
          <w:rStyle w:val="Emphasis"/>
          <w:highlight w:val="cyan"/>
        </w:rPr>
        <w:t>regardless of whether the behavior violates federal antitrust statutes</w:t>
      </w:r>
      <w:r w:rsidRPr="0038029E">
        <w:rPr>
          <w:sz w:val="16"/>
        </w:rPr>
        <w:t>. The change could allow the FTC to bring enforcement proceedings against tech companies that do not qualify as monopolies but that, in the opinion of FTC Chair Lina Khan, have been alleged to have exhibited anti-competitive practices.</w:t>
      </w:r>
    </w:p>
    <w:p w14:paraId="7E018678" w14:textId="52788366" w:rsidR="00493356" w:rsidRDefault="00493356" w:rsidP="00493356">
      <w:pPr>
        <w:rPr>
          <w:sz w:val="16"/>
        </w:rPr>
      </w:pPr>
      <w:r w:rsidRPr="0038029E">
        <w:rPr>
          <w:sz w:val="16"/>
        </w:rPr>
        <w:t xml:space="preserve">“Withdrawing </w:t>
      </w:r>
      <w:r w:rsidRPr="0038029E">
        <w:rPr>
          <w:rStyle w:val="StyleUnderline"/>
          <w:highlight w:val="cyan"/>
        </w:rPr>
        <w:t>the</w:t>
      </w:r>
      <w:r w:rsidRPr="0038029E">
        <w:rPr>
          <w:sz w:val="16"/>
        </w:rPr>
        <w:t xml:space="preserve"> 2015 </w:t>
      </w:r>
      <w:r w:rsidRPr="0038029E">
        <w:rPr>
          <w:rStyle w:val="StyleUnderline"/>
          <w:highlight w:val="cyan"/>
        </w:rPr>
        <w:t xml:space="preserve">Statement is </w:t>
      </w:r>
      <w:r w:rsidRPr="0038029E">
        <w:rPr>
          <w:rStyle w:val="Emphasis"/>
          <w:highlight w:val="cyan"/>
        </w:rPr>
        <w:t>only the start of our efforts</w:t>
      </w:r>
      <w:r w:rsidRPr="0038029E">
        <w:rPr>
          <w:sz w:val="16"/>
        </w:rPr>
        <w:t xml:space="preserve"> to clarify the meaning of Section 5 and apply it to today’s markets,” </w:t>
      </w:r>
      <w:r w:rsidRPr="0038029E">
        <w:rPr>
          <w:rStyle w:val="StyleUnderline"/>
          <w:highlight w:val="cyan"/>
        </w:rPr>
        <w:t>wrote Khan</w:t>
      </w:r>
      <w:r w:rsidRPr="0038029E">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7455AF1A" w14:textId="097D9BEB" w:rsidR="00EE05D8" w:rsidRDefault="00EE05D8" w:rsidP="00EE05D8">
      <w:pPr>
        <w:pStyle w:val="Heading4"/>
      </w:pPr>
      <w:r>
        <w:t>D---Big tech.</w:t>
      </w:r>
    </w:p>
    <w:p w14:paraId="6D564061" w14:textId="77777777" w:rsidR="00EE05D8" w:rsidRPr="0038029E" w:rsidRDefault="00EE05D8" w:rsidP="00EE05D8">
      <w:r w:rsidRPr="0038029E">
        <w:t xml:space="preserve">Mike </w:t>
      </w:r>
      <w:r w:rsidRPr="0038029E">
        <w:rPr>
          <w:rStyle w:val="Style13ptBold"/>
        </w:rPr>
        <w:t>Scarcella 9-10</w:t>
      </w:r>
      <w:r w:rsidRPr="0038029E">
        <w:t xml:space="preserve">. Legal affairs reporting for Reuters Legal in DC. "Week Ahead in Antitrust: Sept. 13, 2021." Reuters. 9-10-2021. https://www.reuters.com/legal/litigation/week-ahead-antitrust-sept-13-2021-2021-09-10/ </w:t>
      </w:r>
    </w:p>
    <w:p w14:paraId="20F0BFDA" w14:textId="77777777" w:rsidR="00EE05D8" w:rsidRPr="0038029E" w:rsidRDefault="00EE05D8" w:rsidP="00EE05D8">
      <w:pPr>
        <w:rPr>
          <w:sz w:val="16"/>
        </w:rPr>
      </w:pPr>
      <w:r w:rsidRPr="0038029E">
        <w:rPr>
          <w:sz w:val="16"/>
        </w:rPr>
        <w:t xml:space="preserve">(Reuters) - </w:t>
      </w:r>
      <w:r w:rsidRPr="0038029E">
        <w:rPr>
          <w:rStyle w:val="StyleUnderline"/>
        </w:rPr>
        <w:t>Here are some upcoming events of interest to the antitrust community</w:t>
      </w:r>
      <w:r w:rsidRPr="0038029E">
        <w:rPr>
          <w:sz w:val="16"/>
        </w:rPr>
        <w:t>. Unless otherwise noted, all times are local, and court appearances are virtual due to the COVID-19 pandemic.</w:t>
      </w:r>
      <w:r>
        <w:rPr>
          <w:sz w:val="16"/>
        </w:rPr>
        <w:t xml:space="preserve"> </w:t>
      </w:r>
      <w:r w:rsidRPr="0038029E">
        <w:rPr>
          <w:sz w:val="16"/>
          <w:szCs w:val="16"/>
        </w:rPr>
        <w:t>Monday, Sept. 13</w:t>
      </w:r>
      <w:r>
        <w:rPr>
          <w:sz w:val="16"/>
          <w:szCs w:val="16"/>
        </w:rPr>
        <w:t xml:space="preserve"> </w:t>
      </w:r>
      <w:r w:rsidRPr="0038029E">
        <w:rPr>
          <w:sz w:val="16"/>
          <w:szCs w:val="16"/>
        </w:rPr>
        <w:t xml:space="preserve">4:15 p.m. - Shearman &amp; Sterling's Matthew Readings, the firm's global antitrust practice group leader, is participating as a panelist at a Concurrences-sponsored discussion about merger controls in Asia. Stephen Ridgeway, a commissioner on the Australian Competition and Consumer Commission, is also a panelist. Stephen </w:t>
      </w:r>
      <w:proofErr w:type="spellStart"/>
      <w:r w:rsidRPr="0038029E">
        <w:rPr>
          <w:sz w:val="16"/>
          <w:szCs w:val="16"/>
        </w:rPr>
        <w:t>Crosswell</w:t>
      </w:r>
      <w:proofErr w:type="spellEnd"/>
      <w:r w:rsidRPr="0038029E">
        <w:rPr>
          <w:sz w:val="16"/>
          <w:szCs w:val="16"/>
        </w:rPr>
        <w:t>, a Baker McKenzie partner in Hong Kong, will moderate. Find registration information here.</w:t>
      </w:r>
      <w:r>
        <w:rPr>
          <w:sz w:val="16"/>
          <w:szCs w:val="16"/>
        </w:rPr>
        <w:t xml:space="preserve"> </w:t>
      </w:r>
      <w:r w:rsidRPr="0038029E">
        <w:rPr>
          <w:rStyle w:val="Emphasis"/>
        </w:rPr>
        <w:t xml:space="preserve">Tuesday, Sept. </w:t>
      </w:r>
      <w:r w:rsidRPr="0038029E">
        <w:rPr>
          <w:rStyle w:val="Emphasis"/>
          <w:highlight w:val="cyan"/>
        </w:rPr>
        <w:t>14</w:t>
      </w:r>
      <w:r>
        <w:rPr>
          <w:rStyle w:val="Emphasis"/>
        </w:rPr>
        <w:t xml:space="preserve"> </w:t>
      </w:r>
      <w:r w:rsidRPr="0038029E">
        <w:rPr>
          <w:sz w:val="16"/>
          <w:szCs w:val="16"/>
        </w:rPr>
        <w:t>3 p.m. - Baker McKenzie is hosting a series of panel discussions over several days focused on compliance, including antitrust issues. Today's discussion, featuring competition law partners in London, Brussels and Washington, D.C., focuses on global antitrust "hot topics." A discussion on Wednesday will confront antitrust developments in distribution and the supply chain. Find more information here.</w:t>
      </w:r>
      <w:r>
        <w:rPr>
          <w:sz w:val="16"/>
          <w:szCs w:val="16"/>
        </w:rPr>
        <w:t xml:space="preserve"> </w:t>
      </w:r>
      <w:r w:rsidRPr="0038029E">
        <w:rPr>
          <w:sz w:val="16"/>
        </w:rPr>
        <w:t xml:space="preserve">No time - </w:t>
      </w:r>
      <w:r w:rsidRPr="0038029E">
        <w:rPr>
          <w:rStyle w:val="StyleUnderline"/>
        </w:rPr>
        <w:t xml:space="preserve">U.S. </w:t>
      </w:r>
      <w:r w:rsidRPr="0038029E">
        <w:rPr>
          <w:rStyle w:val="StyleUnderline"/>
          <w:highlight w:val="cyan"/>
        </w:rPr>
        <w:t>District Judge</w:t>
      </w:r>
      <w:r w:rsidRPr="0038029E">
        <w:rPr>
          <w:rStyle w:val="StyleUnderline"/>
        </w:rPr>
        <w:t xml:space="preserve"> Amit </w:t>
      </w:r>
      <w:r w:rsidRPr="0038029E">
        <w:rPr>
          <w:rStyle w:val="StyleUnderline"/>
          <w:highlight w:val="cyan"/>
        </w:rPr>
        <w:t>Mehta</w:t>
      </w:r>
      <w:r w:rsidRPr="0038029E">
        <w:rPr>
          <w:rStyle w:val="StyleUnderline"/>
        </w:rPr>
        <w:t xml:space="preserve"> in Washington, D.C., has </w:t>
      </w:r>
      <w:r w:rsidRPr="0038029E">
        <w:rPr>
          <w:rStyle w:val="StyleUnderline"/>
          <w:highlight w:val="cyan"/>
        </w:rPr>
        <w:t>asked lawyers for Google</w:t>
      </w:r>
      <w:r w:rsidRPr="0038029E">
        <w:rPr>
          <w:rStyle w:val="StyleUnderline"/>
        </w:rPr>
        <w:t xml:space="preserve"> Inc </w:t>
      </w:r>
      <w:r w:rsidRPr="0038029E">
        <w:rPr>
          <w:rStyle w:val="StyleUnderline"/>
          <w:highlight w:val="cyan"/>
        </w:rPr>
        <w:t>and</w:t>
      </w:r>
      <w:r w:rsidRPr="0038029E">
        <w:rPr>
          <w:rStyle w:val="StyleUnderline"/>
        </w:rPr>
        <w:t xml:space="preserve"> non-party </w:t>
      </w:r>
      <w:r w:rsidRPr="0038029E">
        <w:rPr>
          <w:rStyle w:val="StyleUnderline"/>
          <w:highlight w:val="cyan"/>
        </w:rPr>
        <w:t>Yelp to file a joint status report by Tuesday</w:t>
      </w:r>
      <w:r w:rsidRPr="0038029E">
        <w:rPr>
          <w:rStyle w:val="StyleUnderline"/>
        </w:rPr>
        <w:t xml:space="preserve"> telling him whether there are any unresolved issues </w:t>
      </w:r>
      <w:r w:rsidRPr="0038029E">
        <w:rPr>
          <w:rStyle w:val="StyleUnderline"/>
          <w:highlight w:val="cyan"/>
        </w:rPr>
        <w:t>concerning Yelp's response to</w:t>
      </w:r>
      <w:r w:rsidRPr="0038029E">
        <w:rPr>
          <w:rStyle w:val="StyleUnderline"/>
        </w:rPr>
        <w:t xml:space="preserve"> a document </w:t>
      </w:r>
      <w:r w:rsidRPr="0038029E">
        <w:rPr>
          <w:rStyle w:val="StyleUnderline"/>
          <w:highlight w:val="cyan"/>
        </w:rPr>
        <w:t>subpoena</w:t>
      </w:r>
      <w:r w:rsidRPr="0038029E">
        <w:rPr>
          <w:sz w:val="16"/>
        </w:rPr>
        <w:t xml:space="preserve"> from the tech and search giant. </w:t>
      </w:r>
      <w:r w:rsidRPr="0038029E">
        <w:rPr>
          <w:rStyle w:val="StyleUnderline"/>
        </w:rPr>
        <w:t xml:space="preserve">Mehta is </w:t>
      </w:r>
      <w:r w:rsidRPr="0038029E">
        <w:rPr>
          <w:rStyle w:val="StyleUnderline"/>
          <w:highlight w:val="cyan"/>
        </w:rPr>
        <w:t>presiding over</w:t>
      </w:r>
      <w:r w:rsidRPr="0038029E">
        <w:rPr>
          <w:sz w:val="16"/>
        </w:rPr>
        <w:t xml:space="preserve"> </w:t>
      </w:r>
      <w:r w:rsidRPr="0038029E">
        <w:rPr>
          <w:rStyle w:val="Emphasis"/>
        </w:rPr>
        <w:t xml:space="preserve">the U.S. </w:t>
      </w:r>
      <w:r w:rsidRPr="0038029E">
        <w:rPr>
          <w:rStyle w:val="Emphasis"/>
          <w:highlight w:val="cyan"/>
        </w:rPr>
        <w:t>Justice Department's antitrust case against Google</w:t>
      </w:r>
      <w:r w:rsidRPr="0038029E">
        <w:rPr>
          <w:rStyle w:val="Emphasis"/>
        </w:rPr>
        <w:t>, which has denied anticompetitive behavior</w:t>
      </w:r>
      <w:r w:rsidRPr="0038029E">
        <w:rPr>
          <w:sz w:val="16"/>
        </w:rPr>
        <w:t xml:space="preserve">. The </w:t>
      </w:r>
      <w:r w:rsidRPr="0038029E">
        <w:rPr>
          <w:rStyle w:val="StyleUnderline"/>
        </w:rPr>
        <w:t>judge is overseeing discovery issues</w:t>
      </w:r>
      <w:r w:rsidRPr="0038029E">
        <w:rPr>
          <w:sz w:val="16"/>
        </w:rPr>
        <w:t xml:space="preserve"> now involving other non-parties, including Apple Inc and Microsoft Corp.</w:t>
      </w:r>
      <w:r>
        <w:rPr>
          <w:sz w:val="16"/>
        </w:rPr>
        <w:t xml:space="preserve"> </w:t>
      </w:r>
      <w:r w:rsidRPr="0038029E">
        <w:rPr>
          <w:sz w:val="16"/>
          <w:szCs w:val="16"/>
        </w:rPr>
        <w:t xml:space="preserve">The case is United States v. Google, U.S. District Court for the District of Columbia, No. 1:20-cv-03010. For the United States: Kenneth </w:t>
      </w:r>
      <w:proofErr w:type="spellStart"/>
      <w:r w:rsidRPr="0038029E">
        <w:rPr>
          <w:sz w:val="16"/>
          <w:szCs w:val="16"/>
        </w:rPr>
        <w:t>Dintzer</w:t>
      </w:r>
      <w:proofErr w:type="spellEnd"/>
      <w:r w:rsidRPr="0038029E">
        <w:rPr>
          <w:sz w:val="16"/>
          <w:szCs w:val="16"/>
        </w:rPr>
        <w:t xml:space="preserve"> of the Justice Department. For Google: John </w:t>
      </w:r>
      <w:proofErr w:type="spellStart"/>
      <w:r w:rsidRPr="0038029E">
        <w:rPr>
          <w:sz w:val="16"/>
          <w:szCs w:val="16"/>
        </w:rPr>
        <w:t>Schmidtlein</w:t>
      </w:r>
      <w:proofErr w:type="spellEnd"/>
      <w:r w:rsidRPr="0038029E">
        <w:rPr>
          <w:sz w:val="16"/>
          <w:szCs w:val="16"/>
        </w:rPr>
        <w:t xml:space="preserve"> of Williams &amp; Connolly. For Yelp: Douglas Dixon of </w:t>
      </w:r>
      <w:proofErr w:type="spellStart"/>
      <w:r w:rsidRPr="0038029E">
        <w:rPr>
          <w:sz w:val="16"/>
          <w:szCs w:val="16"/>
        </w:rPr>
        <w:t>Hueston</w:t>
      </w:r>
      <w:proofErr w:type="spellEnd"/>
      <w:r w:rsidRPr="0038029E">
        <w:rPr>
          <w:sz w:val="16"/>
          <w:szCs w:val="16"/>
        </w:rPr>
        <w:t xml:space="preserve"> Hennigan and Serine </w:t>
      </w:r>
      <w:proofErr w:type="spellStart"/>
      <w:r w:rsidRPr="0038029E">
        <w:rPr>
          <w:sz w:val="16"/>
          <w:szCs w:val="16"/>
        </w:rPr>
        <w:t>Consolino</w:t>
      </w:r>
      <w:proofErr w:type="spellEnd"/>
      <w:r w:rsidRPr="0038029E">
        <w:rPr>
          <w:sz w:val="16"/>
          <w:szCs w:val="16"/>
        </w:rPr>
        <w:t xml:space="preserve"> of Aegis Law Group. For Microsoft: Caroline Simons of Orrick Herrington &amp; Sutcliffe. For Apple: Steven Sunshine of Skadden, Arps, Slate, Meagher &amp; </w:t>
      </w:r>
      <w:proofErr w:type="spellStart"/>
      <w:r w:rsidRPr="0038029E">
        <w:rPr>
          <w:sz w:val="16"/>
          <w:szCs w:val="16"/>
        </w:rPr>
        <w:t>Flom</w:t>
      </w:r>
      <w:proofErr w:type="spellEnd"/>
      <w:r w:rsidRPr="0038029E">
        <w:rPr>
          <w:sz w:val="16"/>
          <w:szCs w:val="16"/>
        </w:rPr>
        <w:t>.</w:t>
      </w:r>
      <w:r>
        <w:rPr>
          <w:sz w:val="16"/>
          <w:szCs w:val="16"/>
        </w:rPr>
        <w:t xml:space="preserve"> </w:t>
      </w:r>
      <w:r w:rsidRPr="0038029E">
        <w:rPr>
          <w:rStyle w:val="Emphasis"/>
        </w:rPr>
        <w:t xml:space="preserve">Wednesday, Sept. </w:t>
      </w:r>
      <w:r w:rsidRPr="0038029E">
        <w:rPr>
          <w:rStyle w:val="Emphasis"/>
          <w:highlight w:val="cyan"/>
        </w:rPr>
        <w:t>15</w:t>
      </w:r>
      <w:r>
        <w:rPr>
          <w:rStyle w:val="Emphasis"/>
        </w:rPr>
        <w:t xml:space="preserve"> </w:t>
      </w:r>
      <w:r w:rsidRPr="0038029E">
        <w:rPr>
          <w:rStyle w:val="StyleUnderline"/>
        </w:rPr>
        <w:t>11 a.m</w:t>
      </w:r>
      <w:r w:rsidRPr="0038029E">
        <w:rPr>
          <w:sz w:val="16"/>
        </w:rPr>
        <w:t xml:space="preserve">. - The U.S. </w:t>
      </w:r>
      <w:r w:rsidRPr="0038029E">
        <w:rPr>
          <w:rStyle w:val="StyleUnderline"/>
          <w:highlight w:val="cyan"/>
        </w:rPr>
        <w:t>F</w:t>
      </w:r>
      <w:r w:rsidRPr="0038029E">
        <w:rPr>
          <w:sz w:val="16"/>
        </w:rPr>
        <w:t xml:space="preserve">ederal </w:t>
      </w:r>
      <w:r w:rsidRPr="0038029E">
        <w:rPr>
          <w:rStyle w:val="StyleUnderline"/>
          <w:highlight w:val="cyan"/>
        </w:rPr>
        <w:t>T</w:t>
      </w:r>
      <w:r w:rsidRPr="0038029E">
        <w:rPr>
          <w:sz w:val="16"/>
        </w:rPr>
        <w:t xml:space="preserve">rade </w:t>
      </w:r>
      <w:r w:rsidRPr="0038029E">
        <w:rPr>
          <w:rStyle w:val="StyleUnderline"/>
          <w:highlight w:val="cyan"/>
        </w:rPr>
        <w:t>C</w:t>
      </w:r>
      <w:r w:rsidRPr="0038029E">
        <w:rPr>
          <w:sz w:val="16"/>
        </w:rPr>
        <w:t xml:space="preserve">ommission is </w:t>
      </w:r>
      <w:r w:rsidRPr="0038029E">
        <w:rPr>
          <w:rStyle w:val="StyleUnderline"/>
        </w:rPr>
        <w:t xml:space="preserve">set to </w:t>
      </w:r>
      <w:r w:rsidRPr="0038029E">
        <w:rPr>
          <w:rStyle w:val="StyleUnderline"/>
          <w:highlight w:val="cyan"/>
        </w:rPr>
        <w:t>hold</w:t>
      </w:r>
      <w:r w:rsidRPr="0038029E">
        <w:rPr>
          <w:rStyle w:val="StyleUnderline"/>
        </w:rPr>
        <w:t xml:space="preserve"> its third </w:t>
      </w:r>
      <w:r w:rsidRPr="0038029E">
        <w:rPr>
          <w:rStyle w:val="StyleUnderline"/>
          <w:highlight w:val="cyan"/>
        </w:rPr>
        <w:t>virtual open meeting</w:t>
      </w:r>
      <w:r w:rsidRPr="0038029E">
        <w:rPr>
          <w:rStyle w:val="StyleUnderline"/>
        </w:rPr>
        <w:t xml:space="preserve"> under the Biden-era leadership of Chair Lina Khan</w:t>
      </w:r>
      <w:r w:rsidRPr="0038029E">
        <w:rPr>
          <w:sz w:val="16"/>
        </w:rPr>
        <w:t xml:space="preserve">. The tentative agenda </w:t>
      </w:r>
      <w:r w:rsidRPr="0038029E">
        <w:rPr>
          <w:rStyle w:val="Emphasis"/>
          <w:highlight w:val="cyan"/>
        </w:rPr>
        <w:t>includes</w:t>
      </w:r>
      <w:r w:rsidRPr="0038029E">
        <w:rPr>
          <w:rStyle w:val="Emphasis"/>
        </w:rPr>
        <w:t xml:space="preserve"> a </w:t>
      </w:r>
      <w:r w:rsidRPr="0038029E">
        <w:rPr>
          <w:rStyle w:val="Emphasis"/>
          <w:highlight w:val="cyan"/>
        </w:rPr>
        <w:t xml:space="preserve">review of </w:t>
      </w:r>
      <w:r w:rsidRPr="0038029E">
        <w:rPr>
          <w:rStyle w:val="Emphasis"/>
        </w:rPr>
        <w:t xml:space="preserve">the </w:t>
      </w:r>
      <w:r w:rsidRPr="0038029E">
        <w:rPr>
          <w:rStyle w:val="Emphasis"/>
          <w:highlight w:val="cyan"/>
        </w:rPr>
        <w:t>2020 vertical merger guidelines</w:t>
      </w:r>
      <w:r w:rsidRPr="0038029E">
        <w:rPr>
          <w:sz w:val="16"/>
        </w:rPr>
        <w:t xml:space="preserve">, </w:t>
      </w:r>
      <w:r w:rsidRPr="0038029E">
        <w:rPr>
          <w:rStyle w:val="StyleUnderline"/>
          <w:highlight w:val="cyan"/>
        </w:rPr>
        <w:t>and a vote on whether to issue</w:t>
      </w:r>
      <w:r w:rsidRPr="0038029E">
        <w:rPr>
          <w:rStyle w:val="StyleUnderline"/>
        </w:rPr>
        <w:t xml:space="preserve"> a </w:t>
      </w:r>
      <w:r w:rsidRPr="0038029E">
        <w:rPr>
          <w:rStyle w:val="StyleUnderline"/>
          <w:highlight w:val="cyan"/>
        </w:rPr>
        <w:t>policy statement on privacy breaches by health apps</w:t>
      </w:r>
      <w:r w:rsidRPr="0038029E">
        <w:rPr>
          <w:rStyle w:val="StyleUnderline"/>
        </w:rPr>
        <w:t xml:space="preserve"> and connected devices</w:t>
      </w:r>
      <w:r w:rsidRPr="0038029E">
        <w:rPr>
          <w:sz w:val="16"/>
        </w:rPr>
        <w:t>. Agency staff will present findings of the commission inquiry into technology companies' unreported acquisitions, deals that can be too small to trigger disclosure to enforcers. More information is here.</w:t>
      </w:r>
      <w:r>
        <w:rPr>
          <w:sz w:val="16"/>
        </w:rPr>
        <w:t xml:space="preserve"> </w:t>
      </w:r>
      <w:r w:rsidRPr="0038029E">
        <w:rPr>
          <w:rStyle w:val="Emphasis"/>
        </w:rPr>
        <w:t xml:space="preserve">Thursday, Sept. </w:t>
      </w:r>
      <w:r w:rsidRPr="0038029E">
        <w:rPr>
          <w:rStyle w:val="Emphasis"/>
          <w:highlight w:val="cyan"/>
        </w:rPr>
        <w:t>16</w:t>
      </w:r>
      <w:r>
        <w:rPr>
          <w:rStyle w:val="Emphasis"/>
        </w:rPr>
        <w:t xml:space="preserve"> </w:t>
      </w:r>
      <w:r w:rsidRPr="0038029E">
        <w:rPr>
          <w:rStyle w:val="StyleUnderline"/>
        </w:rPr>
        <w:t xml:space="preserve">9:30 a.m. - U.S. </w:t>
      </w:r>
      <w:r w:rsidRPr="0038029E">
        <w:rPr>
          <w:rStyle w:val="StyleUnderline"/>
          <w:highlight w:val="cyan"/>
        </w:rPr>
        <w:t>Magistrate Judge</w:t>
      </w:r>
      <w:r w:rsidRPr="0038029E">
        <w:rPr>
          <w:rStyle w:val="StyleUnderline"/>
        </w:rPr>
        <w:t xml:space="preserve"> Laurel </w:t>
      </w:r>
      <w:r w:rsidRPr="0038029E">
        <w:rPr>
          <w:rStyle w:val="StyleUnderline"/>
          <w:highlight w:val="cyan"/>
        </w:rPr>
        <w:t>Beeler</w:t>
      </w:r>
      <w:r w:rsidRPr="0038029E">
        <w:rPr>
          <w:rStyle w:val="StyleUnderline"/>
        </w:rPr>
        <w:t xml:space="preserve"> in San Francisco</w:t>
      </w:r>
      <w:r w:rsidRPr="0038029E">
        <w:rPr>
          <w:sz w:val="16"/>
        </w:rPr>
        <w:t xml:space="preserve"> will </w:t>
      </w:r>
      <w:r w:rsidRPr="0038029E">
        <w:rPr>
          <w:rStyle w:val="StyleUnderline"/>
          <w:highlight w:val="cyan"/>
        </w:rPr>
        <w:t>preside over</w:t>
      </w:r>
      <w:r w:rsidRPr="0038029E">
        <w:rPr>
          <w:rStyle w:val="StyleUnderline"/>
        </w:rPr>
        <w:t xml:space="preserve"> a </w:t>
      </w:r>
      <w:r w:rsidRPr="0038029E">
        <w:rPr>
          <w:rStyle w:val="StyleUnderline"/>
          <w:highlight w:val="cyan"/>
        </w:rPr>
        <w:t>discovery hearing in an antitrust action alleging Gilead</w:t>
      </w:r>
      <w:r w:rsidRPr="0038029E">
        <w:rPr>
          <w:rStyle w:val="StyleUnderline"/>
        </w:rPr>
        <w:t xml:space="preserve"> Sciences Inc participated in a scheme to </w:t>
      </w:r>
      <w:r w:rsidRPr="0038029E">
        <w:rPr>
          <w:rStyle w:val="StyleUnderline"/>
          <w:highlight w:val="cyan"/>
        </w:rPr>
        <w:t>suppress competition for an HIV drug</w:t>
      </w:r>
      <w:r w:rsidRPr="0038029E">
        <w:rPr>
          <w:sz w:val="16"/>
        </w:rPr>
        <w:t>. Gilead, which has denied the claims, is seeking to keep certain details redacted--based on attorney-client privilege--in discovery filings. The plaintiffs' lawyers contend the documents at issue are "quintessential" business records.</w:t>
      </w:r>
      <w:r>
        <w:rPr>
          <w:sz w:val="16"/>
        </w:rPr>
        <w:t xml:space="preserve"> </w:t>
      </w:r>
      <w:r w:rsidRPr="0038029E">
        <w:rPr>
          <w:sz w:val="16"/>
          <w:szCs w:val="16"/>
        </w:rPr>
        <w:t xml:space="preserve">For plaintiffs: </w:t>
      </w:r>
      <w:proofErr w:type="spellStart"/>
      <w:r w:rsidRPr="0038029E">
        <w:rPr>
          <w:sz w:val="16"/>
          <w:szCs w:val="16"/>
        </w:rPr>
        <w:t>Daralyn</w:t>
      </w:r>
      <w:proofErr w:type="spellEnd"/>
      <w:r w:rsidRPr="0038029E">
        <w:rPr>
          <w:sz w:val="16"/>
          <w:szCs w:val="16"/>
        </w:rPr>
        <w:t xml:space="preserve"> Durie of Durie </w:t>
      </w:r>
      <w:proofErr w:type="spellStart"/>
      <w:r w:rsidRPr="0038029E">
        <w:rPr>
          <w:sz w:val="16"/>
          <w:szCs w:val="16"/>
        </w:rPr>
        <w:t>Tangri</w:t>
      </w:r>
      <w:proofErr w:type="spellEnd"/>
      <w:r w:rsidRPr="0038029E">
        <w:rPr>
          <w:sz w:val="16"/>
          <w:szCs w:val="16"/>
        </w:rPr>
        <w:t xml:space="preserve">; Steve </w:t>
      </w:r>
      <w:proofErr w:type="spellStart"/>
      <w:r w:rsidRPr="0038029E">
        <w:rPr>
          <w:sz w:val="16"/>
          <w:szCs w:val="16"/>
        </w:rPr>
        <w:t>Shadowen</w:t>
      </w:r>
      <w:proofErr w:type="spellEnd"/>
      <w:r w:rsidRPr="0038029E">
        <w:rPr>
          <w:sz w:val="16"/>
          <w:szCs w:val="16"/>
        </w:rPr>
        <w:t xml:space="preserve"> of Hilliard &amp; </w:t>
      </w:r>
      <w:proofErr w:type="spellStart"/>
      <w:r w:rsidRPr="0038029E">
        <w:rPr>
          <w:sz w:val="16"/>
          <w:szCs w:val="16"/>
        </w:rPr>
        <w:t>Shadowen</w:t>
      </w:r>
      <w:proofErr w:type="spellEnd"/>
      <w:r w:rsidRPr="0038029E">
        <w:rPr>
          <w:sz w:val="16"/>
          <w:szCs w:val="16"/>
        </w:rPr>
        <w:t xml:space="preserve">; and Steve Berman of </w:t>
      </w:r>
      <w:proofErr w:type="spellStart"/>
      <w:r w:rsidRPr="0038029E">
        <w:rPr>
          <w:sz w:val="16"/>
          <w:szCs w:val="16"/>
        </w:rPr>
        <w:t>Hagens</w:t>
      </w:r>
      <w:proofErr w:type="spellEnd"/>
      <w:r w:rsidRPr="0038029E">
        <w:rPr>
          <w:sz w:val="16"/>
          <w:szCs w:val="16"/>
        </w:rPr>
        <w:t xml:space="preserve"> Berman </w:t>
      </w:r>
      <w:proofErr w:type="spellStart"/>
      <w:r w:rsidRPr="0038029E">
        <w:rPr>
          <w:sz w:val="16"/>
          <w:szCs w:val="16"/>
        </w:rPr>
        <w:t>Sobol</w:t>
      </w:r>
      <w:proofErr w:type="spellEnd"/>
      <w:r w:rsidRPr="0038029E">
        <w:rPr>
          <w:sz w:val="16"/>
          <w:szCs w:val="16"/>
        </w:rPr>
        <w:t xml:space="preserve"> Shapiro. For defendants: Heather Burke, Christopher Curran and Heather McDevitt of White &amp; Case.</w:t>
      </w:r>
      <w:r>
        <w:rPr>
          <w:sz w:val="16"/>
          <w:szCs w:val="16"/>
        </w:rPr>
        <w:t xml:space="preserve"> </w:t>
      </w:r>
      <w:r w:rsidRPr="0038029E">
        <w:rPr>
          <w:rStyle w:val="StyleUnderline"/>
        </w:rPr>
        <w:t>1 p.m. - Cooley is hosting a virtual discussion about the Biden antitrust scrutiny on life sciences</w:t>
      </w:r>
      <w:r w:rsidRPr="0038029E">
        <w:rPr>
          <w:sz w:val="16"/>
        </w:rPr>
        <w:t>. "</w:t>
      </w:r>
      <w:r w:rsidRPr="0038029E">
        <w:rPr>
          <w:rStyle w:val="Emphasis"/>
        </w:rPr>
        <w:t>Signs abound that this scrutiny is very likely to reach new levels in 2021 and beyond</w:t>
      </w:r>
      <w:r w:rsidRPr="0038029E">
        <w:rPr>
          <w:sz w:val="16"/>
        </w:rPr>
        <w:t>," the firm said. Jacqueline Grise, chair of the firm's antitrust and competition practice group, will be on the panel with partners Tanisha James and Dee Bansal. Find more information here.</w:t>
      </w:r>
    </w:p>
    <w:p w14:paraId="75D66D9E" w14:textId="371B6009" w:rsidR="00EE05D8" w:rsidRPr="0038029E" w:rsidRDefault="00EE05D8" w:rsidP="00EE05D8">
      <w:pPr>
        <w:pStyle w:val="Heading4"/>
        <w:rPr>
          <w:rFonts w:cs="Calibri"/>
        </w:rPr>
      </w:pPr>
      <w:r>
        <w:rPr>
          <w:rFonts w:cs="Calibri"/>
          <w:u w:val="single"/>
        </w:rPr>
        <w:lastRenderedPageBreak/>
        <w:t>E---Am</w:t>
      </w:r>
      <w:r w:rsidRPr="009C4BF5">
        <w:rPr>
          <w:rFonts w:cs="Calibri"/>
          <w:u w:val="single"/>
        </w:rPr>
        <w:t>azon</w:t>
      </w:r>
      <w:r w:rsidRPr="0038029E">
        <w:rPr>
          <w:rFonts w:cs="Calibri"/>
        </w:rPr>
        <w:t xml:space="preserve"> </w:t>
      </w:r>
      <w:r>
        <w:rPr>
          <w:rFonts w:cs="Calibri"/>
        </w:rPr>
        <w:t>thumps.</w:t>
      </w:r>
      <w:r w:rsidRPr="0038029E">
        <w:rPr>
          <w:rFonts w:cs="Calibri"/>
        </w:rPr>
        <w:t xml:space="preserve"> </w:t>
      </w:r>
    </w:p>
    <w:p w14:paraId="3E3835F8" w14:textId="77777777" w:rsidR="00EE05D8" w:rsidRPr="0038029E" w:rsidRDefault="00EE05D8" w:rsidP="00EE05D8">
      <w:r w:rsidRPr="0038029E">
        <w:t xml:space="preserve">Annie </w:t>
      </w:r>
      <w:r w:rsidRPr="0038029E">
        <w:rPr>
          <w:rStyle w:val="Style13ptBold"/>
        </w:rPr>
        <w:t>Palmer and</w:t>
      </w:r>
      <w:r w:rsidRPr="0038029E">
        <w:t xml:space="preserve"> Lauren </w:t>
      </w:r>
      <w:proofErr w:type="spellStart"/>
      <w:r w:rsidRPr="0038029E">
        <w:rPr>
          <w:rStyle w:val="Style13ptBold"/>
        </w:rPr>
        <w:t>Feiner</w:t>
      </w:r>
      <w:proofErr w:type="spellEnd"/>
      <w:r w:rsidRPr="0038029E">
        <w:rPr>
          <w:rStyle w:val="Style13ptBold"/>
        </w:rPr>
        <w:t xml:space="preserve"> 9-13</w:t>
      </w:r>
      <w:r w:rsidRPr="0038029E">
        <w:t xml:space="preserve">. News Associates for CNBC News. “DC attorney general goes after Amazon’s first-party business in amended antitrust complaint.” CNBC. 09-13-2021. https://www.cnbc.com/2021/09/13/dc-attorney-general-targets-amazons-first-party-business-in-amended-antitrust-complaint.html </w:t>
      </w:r>
    </w:p>
    <w:p w14:paraId="0D7B3068" w14:textId="77777777" w:rsidR="00EE05D8" w:rsidRPr="0038029E" w:rsidRDefault="00EE05D8" w:rsidP="00EE05D8">
      <w:pPr>
        <w:rPr>
          <w:sz w:val="16"/>
        </w:rPr>
      </w:pPr>
      <w:r w:rsidRPr="0038029E">
        <w:rPr>
          <w:rStyle w:val="StyleUnderline"/>
          <w:highlight w:val="cyan"/>
        </w:rPr>
        <w:t>Washington, D.C.</w:t>
      </w:r>
      <w:r w:rsidRPr="0038029E">
        <w:rPr>
          <w:rStyle w:val="StyleUnderline"/>
        </w:rPr>
        <w:t xml:space="preserve"> </w:t>
      </w:r>
      <w:r w:rsidRPr="0038029E">
        <w:rPr>
          <w:rStyle w:val="StyleUnderline"/>
          <w:highlight w:val="cyan"/>
        </w:rPr>
        <w:t>a</w:t>
      </w:r>
      <w:r w:rsidRPr="0038029E">
        <w:rPr>
          <w:rStyle w:val="StyleUnderline"/>
        </w:rPr>
        <w:t xml:space="preserve">ttorney </w:t>
      </w:r>
      <w:r w:rsidRPr="0038029E">
        <w:rPr>
          <w:rStyle w:val="StyleUnderline"/>
          <w:highlight w:val="cyan"/>
        </w:rPr>
        <w:t>g</w:t>
      </w:r>
      <w:r w:rsidRPr="0038029E">
        <w:rPr>
          <w:rStyle w:val="StyleUnderline"/>
        </w:rPr>
        <w:t xml:space="preserve">eneral Karl </w:t>
      </w:r>
      <w:r w:rsidRPr="0038029E">
        <w:rPr>
          <w:rStyle w:val="StyleUnderline"/>
          <w:highlight w:val="cyan"/>
        </w:rPr>
        <w:t>Racine</w:t>
      </w:r>
      <w:r w:rsidRPr="0038029E">
        <w:rPr>
          <w:sz w:val="16"/>
        </w:rPr>
        <w:t xml:space="preserve"> </w:t>
      </w:r>
      <w:r w:rsidRPr="0038029E">
        <w:rPr>
          <w:rStyle w:val="Emphasis"/>
          <w:highlight w:val="cyan"/>
        </w:rPr>
        <w:t>expanded</w:t>
      </w:r>
      <w:r w:rsidRPr="0038029E">
        <w:rPr>
          <w:rStyle w:val="Emphasis"/>
        </w:rPr>
        <w:t xml:space="preserve"> his </w:t>
      </w:r>
      <w:r w:rsidRPr="0038029E">
        <w:rPr>
          <w:rStyle w:val="Emphasis"/>
          <w:highlight w:val="cyan"/>
        </w:rPr>
        <w:t>antitrust complaint against Amazon</w:t>
      </w:r>
      <w:r w:rsidRPr="0038029E">
        <w:rPr>
          <w:rStyle w:val="Emphasis"/>
        </w:rPr>
        <w:t xml:space="preserve"> on Monday</w:t>
      </w:r>
      <w:r w:rsidRPr="0038029E">
        <w:rPr>
          <w:sz w:val="16"/>
        </w:rPr>
        <w:t xml:space="preserve">, </w:t>
      </w:r>
      <w:r w:rsidRPr="0038029E">
        <w:rPr>
          <w:rStyle w:val="StyleUnderline"/>
          <w:highlight w:val="cyan"/>
        </w:rPr>
        <w:t>targeting</w:t>
      </w:r>
      <w:r w:rsidRPr="0038029E">
        <w:rPr>
          <w:rStyle w:val="StyleUnderline"/>
        </w:rPr>
        <w:t xml:space="preserve"> the </w:t>
      </w:r>
      <w:r w:rsidRPr="0038029E">
        <w:rPr>
          <w:rStyle w:val="StyleUnderline"/>
          <w:highlight w:val="cyan"/>
        </w:rPr>
        <w:t>company’s relationships with wholesale suppliers</w:t>
      </w:r>
      <w:r w:rsidRPr="0038029E">
        <w:rPr>
          <w:sz w:val="16"/>
        </w:rPr>
        <w:t>.</w:t>
      </w:r>
      <w:r>
        <w:rPr>
          <w:sz w:val="16"/>
        </w:rPr>
        <w:t xml:space="preserve"> </w:t>
      </w:r>
      <w:r w:rsidRPr="0038029E">
        <w:rPr>
          <w:rStyle w:val="StyleUnderline"/>
        </w:rPr>
        <w:t>Racine sued Amazon in May over allegations that the company illegally maintained monopoly power through its pricing contracts with third-party sellers</w:t>
      </w:r>
      <w:r w:rsidRPr="0038029E">
        <w:t>.</w:t>
      </w:r>
      <w:r>
        <w:t xml:space="preserve"> </w:t>
      </w:r>
      <w:r w:rsidRPr="0038029E">
        <w:rPr>
          <w:sz w:val="16"/>
        </w:rPr>
        <w:t xml:space="preserve">The </w:t>
      </w:r>
      <w:r w:rsidRPr="0038029E">
        <w:rPr>
          <w:rStyle w:val="StyleUnderline"/>
        </w:rPr>
        <w:t>amended complaint</w:t>
      </w:r>
      <w:r w:rsidRPr="0038029E">
        <w:rPr>
          <w:sz w:val="16"/>
        </w:rPr>
        <w:t xml:space="preserve"> </w:t>
      </w:r>
      <w:r w:rsidRPr="0038029E">
        <w:rPr>
          <w:rStyle w:val="Emphasis"/>
        </w:rPr>
        <w:t>expands</w:t>
      </w:r>
      <w:r w:rsidRPr="0038029E">
        <w:rPr>
          <w:sz w:val="16"/>
        </w:rPr>
        <w:t xml:space="preserve"> </w:t>
      </w:r>
      <w:r w:rsidRPr="0038029E">
        <w:rPr>
          <w:rStyle w:val="StyleUnderline"/>
        </w:rPr>
        <w:t>Racine’s initial allegations to include what he claims are the anticompetitive effects of Amazon’s agreements with first-party sellers, also known as FPS or wholesalers</w:t>
      </w:r>
      <w:r w:rsidRPr="0038029E">
        <w:rPr>
          <w:sz w:val="16"/>
        </w:rPr>
        <w:t>. The original complaint focused on how Amazon’s contracts with third-party sellers (TPS), or those who sell on Amazon under their own brand names, allegedly stifle competition.</w:t>
      </w:r>
      <w:r>
        <w:rPr>
          <w:sz w:val="16"/>
        </w:rPr>
        <w:t xml:space="preserve"> </w:t>
      </w:r>
      <w:r w:rsidRPr="0038029E">
        <w:rPr>
          <w:sz w:val="16"/>
          <w:szCs w:val="16"/>
        </w:rPr>
        <w:t>The Washington Post first reported the news of Racine’s amended complaint.</w:t>
      </w:r>
      <w:r>
        <w:rPr>
          <w:sz w:val="16"/>
          <w:szCs w:val="16"/>
        </w:rPr>
        <w:t xml:space="preserve"> </w:t>
      </w:r>
      <w:r w:rsidRPr="0038029E">
        <w:rPr>
          <w:rStyle w:val="StyleUnderline"/>
        </w:rPr>
        <w:t xml:space="preserve">Much of </w:t>
      </w:r>
      <w:r w:rsidRPr="0038029E">
        <w:rPr>
          <w:rStyle w:val="StyleUnderline"/>
          <w:highlight w:val="cyan"/>
        </w:rPr>
        <w:t>Amazon’s dominance in e-commerce</w:t>
      </w:r>
      <w:r w:rsidRPr="0038029E">
        <w:rPr>
          <w:rStyle w:val="StyleUnderline"/>
        </w:rPr>
        <w:t xml:space="preserve"> has </w:t>
      </w:r>
      <w:r w:rsidRPr="0038029E">
        <w:rPr>
          <w:rStyle w:val="StyleUnderline"/>
          <w:highlight w:val="cyan"/>
        </w:rPr>
        <w:t>come from</w:t>
      </w:r>
      <w:r w:rsidRPr="0038029E">
        <w:rPr>
          <w:rStyle w:val="StyleUnderline"/>
        </w:rPr>
        <w:t xml:space="preserve"> its </w:t>
      </w:r>
      <w:r w:rsidRPr="0038029E">
        <w:rPr>
          <w:rStyle w:val="StyleUnderline"/>
          <w:highlight w:val="cyan"/>
        </w:rPr>
        <w:t>third-party marketplace</w:t>
      </w:r>
      <w:r w:rsidRPr="0038029E">
        <w:rPr>
          <w:rStyle w:val="StyleUnderline"/>
        </w:rPr>
        <w:t>. That service is made up of millions of independent merchants who rely on Amazon’s logistics and fulfillment services</w:t>
      </w:r>
      <w:r w:rsidRPr="0038029E">
        <w:rPr>
          <w:sz w:val="16"/>
        </w:rPr>
        <w:t xml:space="preserve"> to get their goods to customers’ doorsteps. Amazon also buys products wholesale from other companies, known as vendors or first-party sellers, and then handles the selling process.</w:t>
      </w:r>
      <w:r>
        <w:rPr>
          <w:sz w:val="16"/>
        </w:rPr>
        <w:t xml:space="preserve"> </w:t>
      </w:r>
      <w:r w:rsidRPr="0038029E">
        <w:rPr>
          <w:rStyle w:val="StyleUnderline"/>
        </w:rPr>
        <w:t xml:space="preserve">In the new filing, </w:t>
      </w:r>
      <w:r w:rsidRPr="0038029E">
        <w:rPr>
          <w:rStyle w:val="StyleUnderline"/>
          <w:highlight w:val="cyan"/>
        </w:rPr>
        <w:t>Racine alleges</w:t>
      </w:r>
      <w:r w:rsidRPr="0038029E">
        <w:rPr>
          <w:rStyle w:val="StyleUnderline"/>
        </w:rPr>
        <w:t xml:space="preserve"> that </w:t>
      </w:r>
      <w:r w:rsidRPr="0038029E">
        <w:rPr>
          <w:rStyle w:val="StyleUnderline"/>
          <w:highlight w:val="cyan"/>
        </w:rPr>
        <w:t xml:space="preserve">Amazon’s “Minimum Margin Agreement” with first-party sellers </w:t>
      </w:r>
      <w:r w:rsidRPr="0038029E">
        <w:rPr>
          <w:rStyle w:val="StyleUnderline"/>
        </w:rPr>
        <w:t xml:space="preserve">has the “practical effect” of </w:t>
      </w:r>
      <w:r w:rsidRPr="0038029E">
        <w:rPr>
          <w:rStyle w:val="StyleUnderline"/>
          <w:highlight w:val="cyan"/>
        </w:rPr>
        <w:t>incentiviz</w:t>
      </w:r>
      <w:r w:rsidRPr="0038029E">
        <w:rPr>
          <w:rStyle w:val="StyleUnderline"/>
        </w:rPr>
        <w:t xml:space="preserve">ing those </w:t>
      </w:r>
      <w:r w:rsidRPr="0038029E">
        <w:rPr>
          <w:rStyle w:val="StyleUnderline"/>
          <w:highlight w:val="cyan"/>
        </w:rPr>
        <w:t>wholesalers to raise</w:t>
      </w:r>
      <w:r w:rsidRPr="0038029E">
        <w:rPr>
          <w:rStyle w:val="StyleUnderline"/>
        </w:rPr>
        <w:t xml:space="preserve"> their </w:t>
      </w:r>
      <w:r w:rsidRPr="0038029E">
        <w:rPr>
          <w:rStyle w:val="StyleUnderline"/>
          <w:highlight w:val="cyan"/>
        </w:rPr>
        <w:t>prices for marketplaces outside of Amazon</w:t>
      </w:r>
      <w:r w:rsidRPr="0038029E">
        <w:t>.</w:t>
      </w:r>
      <w:r>
        <w:t xml:space="preserve"> </w:t>
      </w:r>
      <w:r w:rsidRPr="0038029E">
        <w:rPr>
          <w:sz w:val="16"/>
        </w:rPr>
        <w:t xml:space="preserve">That’s because those </w:t>
      </w:r>
      <w:r w:rsidRPr="0038029E">
        <w:rPr>
          <w:rStyle w:val="StyleUnderline"/>
        </w:rPr>
        <w:t>agreements require that the wholesaler guarantee Amazon a minimum profit</w:t>
      </w:r>
      <w:r w:rsidRPr="0038029E">
        <w:rPr>
          <w:sz w:val="16"/>
        </w:rPr>
        <w:t xml:space="preserve">, according to the complaint, </w:t>
      </w:r>
      <w:r w:rsidRPr="0038029E">
        <w:rPr>
          <w:rStyle w:val="StyleUnderline"/>
        </w:rPr>
        <w:t>meaning the seller must make up the difference if it doesn’t reach that margin</w:t>
      </w:r>
      <w:r w:rsidRPr="0038029E">
        <w:rPr>
          <w:sz w:val="16"/>
        </w:rPr>
        <w:t>. Racine alleges first-party sellers may be inclined to raise their prices elsewhere “to ensure that Amazon does not drop its price based on lower prices elsewhere.”</w:t>
      </w:r>
      <w:r>
        <w:rPr>
          <w:sz w:val="16"/>
        </w:rPr>
        <w:t xml:space="preserve"> </w:t>
      </w:r>
      <w:r w:rsidRPr="0038029E">
        <w:rPr>
          <w:sz w:val="16"/>
          <w:szCs w:val="16"/>
        </w:rPr>
        <w:t>“These agreements reduce other online marketplaces’ ability to compete with Amazon by offering lower prices to consumers,” according to the complaint, which goes on to say that the practice “results in reduced competition among online marketplaces and higher prices to consumers.”</w:t>
      </w:r>
      <w:r>
        <w:rPr>
          <w:sz w:val="16"/>
          <w:szCs w:val="16"/>
        </w:rPr>
        <w:t xml:space="preserve"> </w:t>
      </w:r>
      <w:r w:rsidRPr="0038029E">
        <w:rPr>
          <w:sz w:val="16"/>
          <w:szCs w:val="16"/>
        </w:rPr>
        <w:t xml:space="preserve">Vendors such as popular phone accessory maker </w:t>
      </w:r>
      <w:proofErr w:type="spellStart"/>
      <w:r w:rsidRPr="0038029E">
        <w:rPr>
          <w:sz w:val="16"/>
          <w:szCs w:val="16"/>
        </w:rPr>
        <w:t>PopSockets</w:t>
      </w:r>
      <w:proofErr w:type="spellEnd"/>
      <w:r w:rsidRPr="0038029E">
        <w:rPr>
          <w:sz w:val="16"/>
          <w:szCs w:val="16"/>
        </w:rPr>
        <w:t xml:space="preserve"> have previously highlighted Amazon’s aggressive pricing tactics as a persistent issue they encountered when selling their products on the company’s marketplace.</w:t>
      </w:r>
      <w:r>
        <w:rPr>
          <w:sz w:val="16"/>
          <w:szCs w:val="16"/>
        </w:rPr>
        <w:t xml:space="preserve"> </w:t>
      </w:r>
      <w:r w:rsidRPr="0038029E">
        <w:rPr>
          <w:sz w:val="16"/>
          <w:szCs w:val="16"/>
        </w:rPr>
        <w:t>In a statement, Racine said Amazon has used its dominant position in e-commerce to “rig the system,” resulting in higher prices for consumers and less competition among online marketplaces. Racine said his office uncovered Amazon’s “anti-competitive” agreements with first-party sellers as it was investigating its relationships with third-party sellers.</w:t>
      </w:r>
      <w:r>
        <w:rPr>
          <w:sz w:val="16"/>
          <w:szCs w:val="16"/>
        </w:rPr>
        <w:t xml:space="preserve"> </w:t>
      </w:r>
      <w:r w:rsidRPr="0038029E">
        <w:rPr>
          <w:sz w:val="16"/>
          <w:szCs w:val="16"/>
        </w:rPr>
        <w:t>“I filed this antitrust lawsuit to stand up for consumers, hold Amazon accountable for its anti-competitive practices, and protect competition,” Racine said in a statement. “We’re continuing to do just that with this amended complaint that adds more of Amazon’s misconduct.”</w:t>
      </w:r>
      <w:r>
        <w:rPr>
          <w:sz w:val="16"/>
          <w:szCs w:val="16"/>
        </w:rPr>
        <w:t xml:space="preserve"> </w:t>
      </w:r>
      <w:r w:rsidRPr="0038029E">
        <w:rPr>
          <w:sz w:val="16"/>
          <w:szCs w:val="16"/>
        </w:rPr>
        <w:t>Amazon spokesperson Jack Evans directed CNBC to the company’s previous statement on Racine’s initial lawsuit.</w:t>
      </w:r>
      <w:r>
        <w:rPr>
          <w:sz w:val="16"/>
          <w:szCs w:val="16"/>
        </w:rPr>
        <w:t xml:space="preserve"> </w:t>
      </w:r>
      <w:r w:rsidRPr="0038029E">
        <w:rPr>
          <w:sz w:val="16"/>
          <w:szCs w:val="16"/>
        </w:rPr>
        <w:t>“The DC Attorney General has it exactly backwards -- sellers set their own prices for the products they offer in our store,” Evans said. “Amazon takes pride in the fact that we offer low prices across the broadest selection, and like any store we reserve the right not to highlight offers to customers that are not priced competitively. The relief the AG seeks would force Amazon to feature higher prices to customers, oddly going against core objectives of antitrust law.”</w:t>
      </w:r>
      <w:r>
        <w:rPr>
          <w:sz w:val="16"/>
          <w:szCs w:val="16"/>
        </w:rPr>
        <w:t xml:space="preserve"> </w:t>
      </w:r>
      <w:r w:rsidRPr="0038029E">
        <w:rPr>
          <w:sz w:val="16"/>
          <w:szCs w:val="16"/>
        </w:rPr>
        <w:t>The company has previously argued that sellers set their own prices for the products sold on Amazon and that it’s within its right not to show offers that aren’t priced competitively.</w:t>
      </w:r>
      <w:r>
        <w:rPr>
          <w:sz w:val="16"/>
          <w:szCs w:val="16"/>
        </w:rPr>
        <w:t xml:space="preserve"> </w:t>
      </w:r>
      <w:r w:rsidRPr="0038029E">
        <w:rPr>
          <w:sz w:val="16"/>
          <w:szCs w:val="16"/>
        </w:rPr>
        <w:t>The amended complaint adds to Amazon’s mounting antitrust scrutiny. In addition to Racine’s lawsuit, Amazon is also being probed by the Federal Trade Commission over its business practices in retail and cloud computing, according to reports from several outlets.</w:t>
      </w:r>
      <w:r>
        <w:rPr>
          <w:sz w:val="16"/>
          <w:szCs w:val="16"/>
        </w:rPr>
        <w:t xml:space="preserve"> </w:t>
      </w:r>
      <w:r w:rsidRPr="0038029E">
        <w:rPr>
          <w:rStyle w:val="StyleUnderline"/>
        </w:rPr>
        <w:t xml:space="preserve">There’s </w:t>
      </w:r>
      <w:r w:rsidRPr="0038029E">
        <w:rPr>
          <w:rStyle w:val="StyleUnderline"/>
          <w:highlight w:val="cyan"/>
        </w:rPr>
        <w:t>also</w:t>
      </w:r>
      <w:r w:rsidRPr="0038029E">
        <w:rPr>
          <w:sz w:val="16"/>
        </w:rPr>
        <w:t xml:space="preserve"> </w:t>
      </w:r>
      <w:r w:rsidRPr="0038029E">
        <w:rPr>
          <w:rStyle w:val="Emphasis"/>
          <w:highlight w:val="cyan"/>
        </w:rPr>
        <w:t>sweeping antitrust reforms that target Big Tech</w:t>
      </w:r>
      <w:r w:rsidRPr="0038029E">
        <w:rPr>
          <w:sz w:val="16"/>
        </w:rPr>
        <w:t xml:space="preserve"> </w:t>
      </w:r>
      <w:r w:rsidRPr="0038029E">
        <w:rPr>
          <w:rStyle w:val="StyleUnderline"/>
          <w:highlight w:val="cyan"/>
        </w:rPr>
        <w:t>moving through Congress</w:t>
      </w:r>
      <w:r w:rsidRPr="0038029E">
        <w:rPr>
          <w:sz w:val="16"/>
        </w:rPr>
        <w:t xml:space="preserve"> and the European Commission has zeroed in on Amazon’s treatment of third-party sellers, alleging it engages in anti-competitive conduct.</w:t>
      </w:r>
      <w:r>
        <w:rPr>
          <w:sz w:val="16"/>
        </w:rPr>
        <w:t xml:space="preserve"> </w:t>
      </w:r>
    </w:p>
    <w:p w14:paraId="49FCB9EE" w14:textId="77777777" w:rsidR="00EE05D8" w:rsidRPr="0038029E" w:rsidRDefault="00EE05D8" w:rsidP="00EE05D8"/>
    <w:p w14:paraId="7F75C97B" w14:textId="77777777" w:rsidR="00EE05D8" w:rsidRPr="0038029E" w:rsidRDefault="00EE05D8" w:rsidP="00EE05D8"/>
    <w:p w14:paraId="64BF74B5" w14:textId="77777777" w:rsidR="00EE05D8" w:rsidRPr="0038029E" w:rsidRDefault="00EE05D8" w:rsidP="00EE05D8"/>
    <w:p w14:paraId="1FED3BDE" w14:textId="03E5D4A3" w:rsidR="00EE05D8" w:rsidRPr="0038029E" w:rsidRDefault="00EE05D8" w:rsidP="00EE05D8">
      <w:pPr>
        <w:pStyle w:val="Heading4"/>
        <w:rPr>
          <w:rFonts w:cs="Calibri"/>
        </w:rPr>
      </w:pPr>
      <w:r>
        <w:rPr>
          <w:rFonts w:cs="Calibri"/>
          <w:u w:val="single"/>
        </w:rPr>
        <w:t>F---</w:t>
      </w:r>
      <w:r w:rsidRPr="009C4BF5">
        <w:rPr>
          <w:rFonts w:cs="Calibri"/>
          <w:u w:val="single"/>
        </w:rPr>
        <w:t>Apple Store ruling</w:t>
      </w:r>
      <w:r>
        <w:rPr>
          <w:rFonts w:cs="Calibri"/>
        </w:rPr>
        <w:t xml:space="preserve"> thumps</w:t>
      </w:r>
      <w:r w:rsidRPr="0038029E">
        <w:rPr>
          <w:rFonts w:cs="Calibri"/>
        </w:rPr>
        <w:t xml:space="preserve">. </w:t>
      </w:r>
    </w:p>
    <w:p w14:paraId="6B1E6DA4" w14:textId="77777777" w:rsidR="00EE05D8" w:rsidRPr="0038029E" w:rsidRDefault="00EE05D8" w:rsidP="00EE05D8">
      <w:r w:rsidRPr="0038029E">
        <w:t xml:space="preserve">Reed </w:t>
      </w:r>
      <w:proofErr w:type="spellStart"/>
      <w:r w:rsidRPr="0038029E">
        <w:rPr>
          <w:rStyle w:val="Style13ptBold"/>
        </w:rPr>
        <w:t>Albergotti</w:t>
      </w:r>
      <w:proofErr w:type="spellEnd"/>
      <w:r w:rsidRPr="0038029E">
        <w:rPr>
          <w:rStyle w:val="Style13ptBold"/>
        </w:rPr>
        <w:t xml:space="preserve"> 9-12</w:t>
      </w:r>
      <w:r w:rsidRPr="0038029E">
        <w:t xml:space="preserve">. The Washington Post's consumer electronics reporter. The Washington Post; Washington, D.C. [Washington, D.C]. 12 Sep 2021: A.1. Accessed through Emory ProQuest. </w:t>
      </w:r>
    </w:p>
    <w:p w14:paraId="09611D0D" w14:textId="77777777" w:rsidR="00EE05D8" w:rsidRPr="0038029E" w:rsidRDefault="00EE05D8" w:rsidP="00EE05D8">
      <w:pPr>
        <w:rPr>
          <w:sz w:val="16"/>
        </w:rPr>
      </w:pPr>
      <w:r w:rsidRPr="0038029E">
        <w:rPr>
          <w:rStyle w:val="Emphasis"/>
        </w:rPr>
        <w:lastRenderedPageBreak/>
        <w:t>Landmark ruling allowing rival payment options may spread antitrust ripples</w:t>
      </w:r>
      <w:r>
        <w:rPr>
          <w:rStyle w:val="Emphasis"/>
        </w:rPr>
        <w:t xml:space="preserve"> </w:t>
      </w:r>
      <w:r w:rsidRPr="0038029E">
        <w:rPr>
          <w:sz w:val="16"/>
        </w:rPr>
        <w:t xml:space="preserve">A </w:t>
      </w:r>
      <w:r w:rsidRPr="0038029E">
        <w:rPr>
          <w:rStyle w:val="StyleUnderline"/>
          <w:highlight w:val="cyan"/>
        </w:rPr>
        <w:t>federal judge</w:t>
      </w:r>
      <w:r w:rsidRPr="0038029E">
        <w:rPr>
          <w:rStyle w:val="StyleUnderline"/>
        </w:rPr>
        <w:t xml:space="preserve"> fundamentally </w:t>
      </w:r>
      <w:r w:rsidRPr="0038029E">
        <w:rPr>
          <w:rStyle w:val="StyleUnderline"/>
          <w:highlight w:val="cyan"/>
        </w:rPr>
        <w:t>altered Apple</w:t>
      </w:r>
      <w:r w:rsidRPr="0038029E">
        <w:rPr>
          <w:rStyle w:val="StyleUnderline"/>
        </w:rPr>
        <w:t xml:space="preserve">'s App </w:t>
      </w:r>
      <w:r w:rsidRPr="0038029E">
        <w:rPr>
          <w:rStyle w:val="StyleUnderline"/>
          <w:highlight w:val="cyan"/>
        </w:rPr>
        <w:t>Store</w:t>
      </w:r>
      <w:r w:rsidRPr="0038029E">
        <w:rPr>
          <w:rStyle w:val="StyleUnderline"/>
        </w:rPr>
        <w:t xml:space="preserve"> business model on Friday </w:t>
      </w:r>
      <w:r w:rsidRPr="0038029E">
        <w:rPr>
          <w:rStyle w:val="StyleUnderline"/>
          <w:highlight w:val="cyan"/>
        </w:rPr>
        <w:t>in a landmark ruling that</w:t>
      </w:r>
      <w:r w:rsidRPr="0038029E">
        <w:rPr>
          <w:sz w:val="16"/>
        </w:rPr>
        <w:t xml:space="preserve"> </w:t>
      </w:r>
      <w:r w:rsidRPr="0038029E">
        <w:rPr>
          <w:rStyle w:val="Emphasis"/>
          <w:highlight w:val="cyan"/>
        </w:rPr>
        <w:t>accused</w:t>
      </w:r>
      <w:r w:rsidRPr="0038029E">
        <w:rPr>
          <w:rStyle w:val="Emphasis"/>
        </w:rPr>
        <w:t xml:space="preserve"> the </w:t>
      </w:r>
      <w:r w:rsidRPr="0038029E">
        <w:rPr>
          <w:rStyle w:val="Emphasis"/>
          <w:highlight w:val="cyan"/>
        </w:rPr>
        <w:t>iPhone maker of illegal anticompetitive behavior and</w:t>
      </w:r>
      <w:r w:rsidRPr="0038029E">
        <w:rPr>
          <w:rStyle w:val="Emphasis"/>
        </w:rPr>
        <w:t xml:space="preserve"> is likely to </w:t>
      </w:r>
      <w:r w:rsidRPr="0038029E">
        <w:rPr>
          <w:rStyle w:val="Emphasis"/>
          <w:highlight w:val="cyan"/>
        </w:rPr>
        <w:t>have ripple effects across</w:t>
      </w:r>
      <w:r w:rsidRPr="0038029E">
        <w:rPr>
          <w:rStyle w:val="Emphasis"/>
        </w:rPr>
        <w:t xml:space="preserve"> the U.S. </w:t>
      </w:r>
      <w:r w:rsidRPr="0038029E">
        <w:rPr>
          <w:rStyle w:val="Emphasis"/>
          <w:highlight w:val="cyan"/>
        </w:rPr>
        <w:t>antitrust</w:t>
      </w:r>
      <w:r w:rsidRPr="0038029E">
        <w:rPr>
          <w:rStyle w:val="Emphasis"/>
        </w:rPr>
        <w:t xml:space="preserve"> landscape</w:t>
      </w:r>
      <w:r w:rsidRPr="0038029E">
        <w:rPr>
          <w:sz w:val="16"/>
        </w:rPr>
        <w:t>.</w:t>
      </w:r>
      <w:r>
        <w:rPr>
          <w:sz w:val="16"/>
        </w:rPr>
        <w:t xml:space="preserve"> </w:t>
      </w:r>
      <w:r w:rsidRPr="0038029E">
        <w:rPr>
          <w:sz w:val="16"/>
        </w:rPr>
        <w:t xml:space="preserve">In a decision on an antitrust lawsuit brought by Fortnite maker Epic Games, </w:t>
      </w:r>
      <w:r w:rsidRPr="0038029E">
        <w:rPr>
          <w:rStyle w:val="StyleUnderline"/>
        </w:rPr>
        <w:t>U.S. District Judge Yvonne Gonzalez Rogers ruled that Apple must allow app developers to "steer" customers to alternatives to the tech giant's payment processing service, which collects a 30 percent fee on most digital transactions</w:t>
      </w:r>
      <w:r w:rsidRPr="0038029E">
        <w:rPr>
          <w:sz w:val="16"/>
        </w:rPr>
        <w:t xml:space="preserve">. </w:t>
      </w:r>
      <w:r w:rsidRPr="0038029E">
        <w:rPr>
          <w:rStyle w:val="StyleUnderline"/>
        </w:rPr>
        <w:t>That was previously not allowed by the company</w:t>
      </w:r>
      <w:r w:rsidRPr="0038029E">
        <w:rPr>
          <w:sz w:val="16"/>
        </w:rPr>
        <w:t>, and marks a major victory for developers, which have long complained of the tight grip the tech giant maintains on its App Store in the roughly one billion iPhones currently in use.</w:t>
      </w:r>
      <w:r>
        <w:rPr>
          <w:sz w:val="16"/>
        </w:rPr>
        <w:t xml:space="preserve"> </w:t>
      </w:r>
      <w:r w:rsidRPr="0038029E">
        <w:rPr>
          <w:rStyle w:val="StyleUnderline"/>
        </w:rPr>
        <w:t xml:space="preserve">Gonzalez </w:t>
      </w:r>
      <w:r w:rsidRPr="0038029E">
        <w:rPr>
          <w:rStyle w:val="StyleUnderline"/>
          <w:highlight w:val="cyan"/>
        </w:rPr>
        <w:t>Rogers</w:t>
      </w:r>
      <w:r w:rsidRPr="0038029E">
        <w:rPr>
          <w:rStyle w:val="StyleUnderline"/>
        </w:rPr>
        <w:t xml:space="preserve"> also </w:t>
      </w:r>
      <w:r w:rsidRPr="0038029E">
        <w:rPr>
          <w:rStyle w:val="StyleUnderline"/>
          <w:highlight w:val="cyan"/>
        </w:rPr>
        <w:t>found that</w:t>
      </w:r>
      <w:r w:rsidRPr="0038029E">
        <w:rPr>
          <w:sz w:val="16"/>
        </w:rPr>
        <w:t xml:space="preserve"> </w:t>
      </w:r>
      <w:r w:rsidRPr="0038029E">
        <w:rPr>
          <w:rStyle w:val="Emphasis"/>
          <w:highlight w:val="cyan"/>
        </w:rPr>
        <w:t>Apple</w:t>
      </w:r>
      <w:r w:rsidRPr="0038029E">
        <w:rPr>
          <w:rStyle w:val="Emphasis"/>
        </w:rPr>
        <w:t xml:space="preserve"> was </w:t>
      </w:r>
      <w:r w:rsidRPr="0038029E">
        <w:rPr>
          <w:rStyle w:val="Emphasis"/>
          <w:highlight w:val="cyan"/>
        </w:rPr>
        <w:t>in violation of California state competition laws</w:t>
      </w:r>
      <w:r w:rsidRPr="0038029E">
        <w:rPr>
          <w:sz w:val="16"/>
        </w:rPr>
        <w:t xml:space="preserve"> </w:t>
      </w:r>
      <w:r w:rsidRPr="0038029E">
        <w:rPr>
          <w:rStyle w:val="StyleUnderline"/>
        </w:rPr>
        <w:t>because of the way it forces developers into using Apple's payment processing service without allowing them to tell customers there are alternatives</w:t>
      </w:r>
      <w:r w:rsidRPr="0038029E">
        <w:rPr>
          <w:sz w:val="16"/>
        </w:rPr>
        <w:t>, which are often cheaper.</w:t>
      </w:r>
      <w:r>
        <w:rPr>
          <w:sz w:val="16"/>
        </w:rPr>
        <w:t xml:space="preserve"> </w:t>
      </w:r>
      <w:r w:rsidRPr="0038029E">
        <w:rPr>
          <w:sz w:val="16"/>
          <w:szCs w:val="16"/>
        </w:rPr>
        <w:t>She stopped short of ruling in favor of Epic's claims that Apple is a monopolist, although she left the door open by suggesting more evidence could have changed her decision.</w:t>
      </w:r>
      <w:r>
        <w:rPr>
          <w:sz w:val="16"/>
          <w:szCs w:val="16"/>
        </w:rPr>
        <w:t xml:space="preserve"> </w:t>
      </w:r>
      <w:r w:rsidRPr="0038029E">
        <w:rPr>
          <w:sz w:val="16"/>
          <w:szCs w:val="16"/>
        </w:rPr>
        <w:t>"The court does not find that it is impossible; only that Epic Games failed in its burden to demonstrate Apple is an illegal monopolist," she wrote.</w:t>
      </w:r>
      <w:r>
        <w:rPr>
          <w:sz w:val="16"/>
          <w:szCs w:val="16"/>
        </w:rPr>
        <w:t xml:space="preserve"> </w:t>
      </w:r>
      <w:r w:rsidRPr="0038029E">
        <w:rPr>
          <w:sz w:val="16"/>
          <w:szCs w:val="16"/>
        </w:rPr>
        <w:t xml:space="preserve">Epic spokeswoman </w:t>
      </w:r>
      <w:proofErr w:type="spellStart"/>
      <w:r w:rsidRPr="0038029E">
        <w:rPr>
          <w:sz w:val="16"/>
          <w:szCs w:val="16"/>
        </w:rPr>
        <w:t>Elka</w:t>
      </w:r>
      <w:proofErr w:type="spellEnd"/>
      <w:r w:rsidRPr="0038029E">
        <w:rPr>
          <w:sz w:val="16"/>
          <w:szCs w:val="16"/>
        </w:rPr>
        <w:t xml:space="preserve"> Looks said the company plans to appeal the ruling. Tim Sweeney, chief executive of Epic, said in a tweet that, "Today's ruling isn't a win for developers or for consumers."</w:t>
      </w:r>
      <w:r>
        <w:rPr>
          <w:sz w:val="16"/>
          <w:szCs w:val="16"/>
        </w:rPr>
        <w:t xml:space="preserve"> </w:t>
      </w:r>
      <w:r w:rsidRPr="0038029E">
        <w:rPr>
          <w:sz w:val="16"/>
          <w:szCs w:val="16"/>
        </w:rPr>
        <w:t>Apple did not respond to requests for comment.</w:t>
      </w:r>
      <w:r>
        <w:rPr>
          <w:sz w:val="16"/>
          <w:szCs w:val="16"/>
        </w:rPr>
        <w:t xml:space="preserve"> </w:t>
      </w:r>
      <w:r w:rsidRPr="0038029E">
        <w:rPr>
          <w:rStyle w:val="StyleUnderline"/>
        </w:rPr>
        <w:t xml:space="preserve">The </w:t>
      </w:r>
      <w:r w:rsidRPr="0038029E">
        <w:rPr>
          <w:rStyle w:val="StyleUnderline"/>
          <w:highlight w:val="cyan"/>
        </w:rPr>
        <w:t>ruling</w:t>
      </w:r>
      <w:r w:rsidRPr="0038029E">
        <w:rPr>
          <w:sz w:val="16"/>
        </w:rPr>
        <w:t xml:space="preserve">, </w:t>
      </w:r>
      <w:r w:rsidRPr="0038029E">
        <w:rPr>
          <w:rStyle w:val="Emphasis"/>
          <w:highlight w:val="cyan"/>
        </w:rPr>
        <w:t>one of the first major legal actions</w:t>
      </w:r>
      <w:r w:rsidRPr="0038029E">
        <w:rPr>
          <w:rStyle w:val="Emphasis"/>
        </w:rPr>
        <w:t xml:space="preserve"> taken </w:t>
      </w:r>
      <w:r w:rsidRPr="0038029E">
        <w:rPr>
          <w:rStyle w:val="Emphasis"/>
          <w:highlight w:val="cyan"/>
        </w:rPr>
        <w:t>against a tech giant</w:t>
      </w:r>
      <w:r w:rsidRPr="0038029E">
        <w:rPr>
          <w:rStyle w:val="Emphasis"/>
        </w:rPr>
        <w:t xml:space="preserve"> in a new era of antitrust scrutiny</w:t>
      </w:r>
      <w:r w:rsidRPr="0038029E">
        <w:rPr>
          <w:sz w:val="16"/>
        </w:rPr>
        <w:t xml:space="preserve">, </w:t>
      </w:r>
      <w:r w:rsidRPr="0038029E">
        <w:rPr>
          <w:rStyle w:val="Emphasis"/>
        </w:rPr>
        <w:t xml:space="preserve">is </w:t>
      </w:r>
      <w:r w:rsidRPr="0038029E">
        <w:rPr>
          <w:rStyle w:val="Emphasis"/>
          <w:highlight w:val="cyan"/>
        </w:rPr>
        <w:t>sure to echo loudly both in Washington</w:t>
      </w:r>
      <w:r w:rsidRPr="0038029E">
        <w:rPr>
          <w:sz w:val="16"/>
        </w:rPr>
        <w:t xml:space="preserve">, </w:t>
      </w:r>
      <w:r w:rsidRPr="0038029E">
        <w:rPr>
          <w:rStyle w:val="StyleUnderline"/>
        </w:rPr>
        <w:t>where a legislative effort to rein in the power of Big Tech is underway</w:t>
      </w:r>
      <w:r w:rsidRPr="0038029E">
        <w:rPr>
          <w:sz w:val="16"/>
        </w:rPr>
        <w:t xml:space="preserve">, </w:t>
      </w:r>
      <w:r w:rsidRPr="0038029E">
        <w:rPr>
          <w:rStyle w:val="StyleUnderline"/>
          <w:highlight w:val="cyan"/>
        </w:rPr>
        <w:t>and in the courts</w:t>
      </w:r>
      <w:r w:rsidRPr="0038029E">
        <w:rPr>
          <w:sz w:val="16"/>
        </w:rPr>
        <w:t xml:space="preserve">, </w:t>
      </w:r>
      <w:r w:rsidRPr="0038029E">
        <w:rPr>
          <w:rStyle w:val="StyleUnderline"/>
        </w:rPr>
        <w:t>which are facing the biggest test of antitrust laws in decades</w:t>
      </w:r>
      <w:r w:rsidRPr="0038029E">
        <w:rPr>
          <w:sz w:val="16"/>
        </w:rPr>
        <w:t xml:space="preserve">. </w:t>
      </w:r>
      <w:r w:rsidRPr="0038029E">
        <w:rPr>
          <w:rStyle w:val="Emphasis"/>
          <w:highlight w:val="cyan"/>
        </w:rPr>
        <w:t>Tech giants</w:t>
      </w:r>
      <w:r w:rsidRPr="0038029E">
        <w:rPr>
          <w:rStyle w:val="Emphasis"/>
        </w:rPr>
        <w:t xml:space="preserve"> have </w:t>
      </w:r>
      <w:r w:rsidRPr="0038029E">
        <w:rPr>
          <w:rStyle w:val="Emphasis"/>
          <w:highlight w:val="cyan"/>
        </w:rPr>
        <w:t>come under</w:t>
      </w:r>
      <w:r w:rsidRPr="0038029E">
        <w:rPr>
          <w:rStyle w:val="Emphasis"/>
        </w:rPr>
        <w:t xml:space="preserve"> the </w:t>
      </w:r>
      <w:r w:rsidRPr="0038029E">
        <w:rPr>
          <w:rStyle w:val="Emphasis"/>
          <w:highlight w:val="cyan"/>
        </w:rPr>
        <w:t>microscope in recent years</w:t>
      </w:r>
      <w:r w:rsidRPr="0038029E">
        <w:rPr>
          <w:sz w:val="16"/>
        </w:rPr>
        <w:t xml:space="preserve"> as it became clear that current antitrust law does not effectively address their power, and regulators and lawmakers have been pushing to change that.</w:t>
      </w:r>
      <w:r>
        <w:rPr>
          <w:sz w:val="16"/>
        </w:rPr>
        <w:t xml:space="preserve"> </w:t>
      </w:r>
      <w:r w:rsidRPr="0038029E">
        <w:rPr>
          <w:rStyle w:val="StyleUnderline"/>
        </w:rPr>
        <w:t>Last October</w:t>
      </w:r>
      <w:r w:rsidRPr="0038029E">
        <w:rPr>
          <w:sz w:val="16"/>
        </w:rPr>
        <w:t xml:space="preserve">, </w:t>
      </w:r>
      <w:r w:rsidRPr="0038029E">
        <w:rPr>
          <w:rStyle w:val="StyleUnderline"/>
        </w:rPr>
        <w:t>the Justice Department sued Google over allegations that it violated federal antitrust law</w:t>
      </w:r>
      <w:r w:rsidRPr="0038029E">
        <w:rPr>
          <w:sz w:val="16"/>
        </w:rPr>
        <w:t xml:space="preserve">. </w:t>
      </w:r>
      <w:r w:rsidRPr="0038029E">
        <w:rPr>
          <w:rStyle w:val="StyleUnderline"/>
        </w:rPr>
        <w:t>Just two months later, the Federal Trade Commission sued Facebook for allegedly behaving as an unlawful monopoly</w:t>
      </w:r>
      <w:r w:rsidRPr="0038029E">
        <w:rPr>
          <w:sz w:val="16"/>
        </w:rPr>
        <w:t xml:space="preserve">. </w:t>
      </w:r>
      <w:r w:rsidRPr="0038029E">
        <w:rPr>
          <w:rStyle w:val="StyleUnderline"/>
        </w:rPr>
        <w:t>Congress has also held several hearings about antitrust concerns</w:t>
      </w:r>
      <w:r w:rsidRPr="0038029E">
        <w:rPr>
          <w:sz w:val="16"/>
        </w:rPr>
        <w:t>, including demanding last year that the chief executives of Amazon, Facebook, Google and Apple testify to their companies' power. (Amazon founder Jeff Bezos owns The Washington Post.)</w:t>
      </w:r>
      <w:r>
        <w:rPr>
          <w:sz w:val="16"/>
        </w:rPr>
        <w:t xml:space="preserve"> </w:t>
      </w:r>
      <w:r w:rsidRPr="0038029E">
        <w:rPr>
          <w:sz w:val="16"/>
          <w:szCs w:val="16"/>
        </w:rPr>
        <w:t>During the hearing, Apple CEO Tim Cook defended Apple's relationship with app developers.</w:t>
      </w:r>
      <w:r>
        <w:rPr>
          <w:sz w:val="16"/>
          <w:szCs w:val="16"/>
        </w:rPr>
        <w:t xml:space="preserve"> </w:t>
      </w:r>
      <w:r w:rsidRPr="0038029E">
        <w:rPr>
          <w:sz w:val="16"/>
          <w:szCs w:val="16"/>
        </w:rPr>
        <w:t>"We do not retaliate or bully people," he said. "It is strongly against our company culture."</w:t>
      </w:r>
      <w:r>
        <w:rPr>
          <w:sz w:val="16"/>
          <w:szCs w:val="16"/>
        </w:rPr>
        <w:t xml:space="preserve"> </w:t>
      </w:r>
      <w:r w:rsidRPr="0038029E">
        <w:rPr>
          <w:sz w:val="16"/>
          <w:szCs w:val="16"/>
        </w:rPr>
        <w:t>Apple's developers in recent years have begun speaking out against the company for policies they view as anticompetitive and unfair. While companies like Epic, Spotify, Match Group and others have publicly locked horns with Apple, some smaller developers have also spoken out. Some have joined the Coalition for App Fairness, which was set up by Epic and other large companies.</w:t>
      </w:r>
      <w:r>
        <w:rPr>
          <w:sz w:val="16"/>
          <w:szCs w:val="16"/>
        </w:rPr>
        <w:t xml:space="preserve"> </w:t>
      </w:r>
      <w:r w:rsidRPr="0038029E">
        <w:rPr>
          <w:sz w:val="16"/>
          <w:szCs w:val="16"/>
        </w:rPr>
        <w:t>Spotify's head of global affairs and chief legal officer Horacio Gutierrez said in an emailed statement that it was pleased with the findings of anti-competitive practices, as well as the move to allow app developers to steer customers to other ways to pay.</w:t>
      </w:r>
      <w:r>
        <w:rPr>
          <w:sz w:val="16"/>
          <w:szCs w:val="16"/>
        </w:rPr>
        <w:t xml:space="preserve"> </w:t>
      </w:r>
      <w:r w:rsidRPr="0038029E">
        <w:rPr>
          <w:sz w:val="16"/>
          <w:szCs w:val="16"/>
        </w:rPr>
        <w:t>"This and other developments around the world show that there is strong need and momentum for legislation to address these and many other unfair practices, which are designed to hurt competition and consumers," he added. "This task has never been more urgent."</w:t>
      </w:r>
      <w:r>
        <w:rPr>
          <w:sz w:val="16"/>
          <w:szCs w:val="16"/>
        </w:rPr>
        <w:t xml:space="preserve"> </w:t>
      </w:r>
      <w:r w:rsidRPr="0038029E">
        <w:rPr>
          <w:sz w:val="16"/>
          <w:szCs w:val="16"/>
        </w:rPr>
        <w:t>Vidhya Murugesan, spokeswoman for dating app developer Match Group, echoed those concerns.</w:t>
      </w:r>
      <w:r>
        <w:rPr>
          <w:sz w:val="16"/>
          <w:szCs w:val="16"/>
        </w:rPr>
        <w:t xml:space="preserve"> </w:t>
      </w:r>
      <w:r w:rsidRPr="0038029E">
        <w:rPr>
          <w:sz w:val="16"/>
          <w:szCs w:val="16"/>
        </w:rPr>
        <w:t>"The Court got it right that Apple has abused their power and engaged in unfair behavior, but what today's ruling also makes clear is that antiquated antitrust laws cannot solely be fixed by the courts," she said in an emailed statement, adding that laws need to be changed.</w:t>
      </w:r>
      <w:r>
        <w:rPr>
          <w:sz w:val="16"/>
          <w:szCs w:val="16"/>
        </w:rPr>
        <w:t xml:space="preserve"> </w:t>
      </w:r>
      <w:r w:rsidRPr="0038029E">
        <w:rPr>
          <w:sz w:val="16"/>
          <w:szCs w:val="16"/>
        </w:rPr>
        <w:t>Last week, South Korean lawmakers passed legislation that forces Apple to allow alternative payment processing systems.</w:t>
      </w:r>
      <w:r>
        <w:rPr>
          <w:sz w:val="16"/>
          <w:szCs w:val="16"/>
        </w:rPr>
        <w:t xml:space="preserve"> </w:t>
      </w:r>
      <w:r w:rsidRPr="0038029E">
        <w:rPr>
          <w:sz w:val="16"/>
          <w:szCs w:val="16"/>
        </w:rPr>
        <w:t>Others said the court's decision didn't go far enough. Evan Greer, director of digital rights group Fight for the Future, said the decision didn't do enough to address the harm caused by Apple's policies.</w:t>
      </w:r>
      <w:r>
        <w:rPr>
          <w:sz w:val="16"/>
          <w:szCs w:val="16"/>
        </w:rPr>
        <w:t xml:space="preserve"> </w:t>
      </w:r>
      <w:r w:rsidRPr="0038029E">
        <w:rPr>
          <w:sz w:val="16"/>
          <w:szCs w:val="16"/>
        </w:rPr>
        <w:t>"As long as Apple maintains an authoritarian stranglehold over what software millions of people can and can't run on their phones, the company will be actively helping repressive governments undermine human rights and censor apps used by journalists, dissidents, and vulnerable communities," Greer added.</w:t>
      </w:r>
      <w:r>
        <w:rPr>
          <w:sz w:val="16"/>
          <w:szCs w:val="16"/>
        </w:rPr>
        <w:t xml:space="preserve"> </w:t>
      </w:r>
      <w:r w:rsidRPr="0038029E">
        <w:rPr>
          <w:sz w:val="16"/>
          <w:szCs w:val="16"/>
        </w:rPr>
        <w:t>The victory for App Store developers could allow them to circumvent some of the fees Apple charges. Under the changes, which take effect in 90 days barring any legal challenges, developers can collect money for digital goods outside of the App Store, but Apple's current App Store policies prohibit developers from telling customers inside their apps about alternative payment options or providing links to outside websites where customers can sign up for subscriptions or purchase digital goods and circumvent Apple's fees.</w:t>
      </w:r>
      <w:r>
        <w:rPr>
          <w:sz w:val="16"/>
          <w:szCs w:val="16"/>
        </w:rPr>
        <w:t xml:space="preserve"> </w:t>
      </w:r>
      <w:r w:rsidRPr="0038029E">
        <w:rPr>
          <w:sz w:val="16"/>
          <w:szCs w:val="16"/>
        </w:rPr>
        <w:t>Netflix, for instance, does not allow customers to subscribe within its mobile app. Customers must find their way to Netflix's website and subscribe there.</w:t>
      </w:r>
      <w:r>
        <w:rPr>
          <w:sz w:val="16"/>
          <w:szCs w:val="16"/>
        </w:rPr>
        <w:t xml:space="preserve"> </w:t>
      </w:r>
      <w:r w:rsidRPr="0038029E">
        <w:rPr>
          <w:rStyle w:val="StyleUnderline"/>
        </w:rPr>
        <w:t xml:space="preserve">Gonzalez </w:t>
      </w:r>
      <w:r w:rsidRPr="0038029E">
        <w:rPr>
          <w:rStyle w:val="StyleUnderline"/>
          <w:highlight w:val="cyan"/>
        </w:rPr>
        <w:t xml:space="preserve">Rogers said </w:t>
      </w:r>
      <w:r w:rsidRPr="0038029E">
        <w:rPr>
          <w:rStyle w:val="StyleUnderline"/>
        </w:rPr>
        <w:t xml:space="preserve">the way </w:t>
      </w:r>
      <w:r w:rsidRPr="0038029E">
        <w:rPr>
          <w:rStyle w:val="StyleUnderline"/>
          <w:highlight w:val="cyan"/>
        </w:rPr>
        <w:t xml:space="preserve">Apple </w:t>
      </w:r>
      <w:r w:rsidRPr="0038029E">
        <w:rPr>
          <w:rStyle w:val="StyleUnderline"/>
        </w:rPr>
        <w:t>treats developers resulted in the company</w:t>
      </w:r>
      <w:r w:rsidRPr="0038029E">
        <w:rPr>
          <w:sz w:val="16"/>
        </w:rPr>
        <w:t xml:space="preserve"> </w:t>
      </w:r>
      <w:r w:rsidRPr="0038029E">
        <w:rPr>
          <w:rStyle w:val="Emphasis"/>
          <w:highlight w:val="cyan"/>
        </w:rPr>
        <w:t>violating California competition laws</w:t>
      </w:r>
      <w:r w:rsidRPr="0038029E">
        <w:rPr>
          <w:sz w:val="16"/>
        </w:rPr>
        <w:t xml:space="preserve">. </w:t>
      </w:r>
      <w:r w:rsidRPr="0038029E">
        <w:rPr>
          <w:rStyle w:val="StyleUnderline"/>
        </w:rPr>
        <w:t xml:space="preserve">The </w:t>
      </w:r>
      <w:r w:rsidRPr="0038029E">
        <w:rPr>
          <w:rStyle w:val="StyleUnderline"/>
          <w:highlight w:val="cyan"/>
        </w:rPr>
        <w:t>App Store is the only way software developers can distribute apps</w:t>
      </w:r>
      <w:r w:rsidRPr="0038029E">
        <w:rPr>
          <w:sz w:val="16"/>
        </w:rPr>
        <w:t xml:space="preserve">, </w:t>
      </w:r>
      <w:r w:rsidRPr="0038029E">
        <w:rPr>
          <w:rStyle w:val="StyleUnderline"/>
        </w:rPr>
        <w:t>and Apple's payment processing service is the only way they can collect money for digital goods sold within apps</w:t>
      </w:r>
      <w:r w:rsidRPr="0038029E">
        <w:rPr>
          <w:sz w:val="16"/>
        </w:rPr>
        <w:t>.</w:t>
      </w:r>
      <w:r>
        <w:rPr>
          <w:sz w:val="16"/>
        </w:rPr>
        <w:t xml:space="preserve"> </w:t>
      </w:r>
      <w:r w:rsidRPr="0038029E">
        <w:rPr>
          <w:sz w:val="16"/>
        </w:rPr>
        <w:t>"</w:t>
      </w:r>
      <w:r w:rsidRPr="0038029E">
        <w:rPr>
          <w:rStyle w:val="Emphasis"/>
        </w:rPr>
        <w:t xml:space="preserve">The </w:t>
      </w:r>
      <w:r w:rsidRPr="0038029E">
        <w:rPr>
          <w:rStyle w:val="Emphasis"/>
          <w:highlight w:val="cyan"/>
        </w:rPr>
        <w:t>Court concludes</w:t>
      </w:r>
      <w:r w:rsidRPr="0038029E">
        <w:rPr>
          <w:rStyle w:val="Emphasis"/>
        </w:rPr>
        <w:t xml:space="preserve"> that </w:t>
      </w:r>
      <w:r w:rsidRPr="0038029E">
        <w:rPr>
          <w:rStyle w:val="Emphasis"/>
          <w:highlight w:val="cyan"/>
        </w:rPr>
        <w:t xml:space="preserve">Apple's anti-steering provisions </w:t>
      </w:r>
      <w:r w:rsidRPr="0038029E">
        <w:rPr>
          <w:rStyle w:val="Emphasis"/>
        </w:rPr>
        <w:t xml:space="preserve">hide critical information from consumers and </w:t>
      </w:r>
      <w:r w:rsidRPr="0038029E">
        <w:rPr>
          <w:rStyle w:val="Emphasis"/>
          <w:highlight w:val="cyan"/>
        </w:rPr>
        <w:t>illegally stifle consumer choice</w:t>
      </w:r>
      <w:r w:rsidRPr="0038029E">
        <w:rPr>
          <w:sz w:val="16"/>
        </w:rPr>
        <w:t xml:space="preserve">," </w:t>
      </w:r>
      <w:r w:rsidRPr="0038029E">
        <w:rPr>
          <w:rStyle w:val="StyleUnderline"/>
        </w:rPr>
        <w:t xml:space="preserve">Gonzalez </w:t>
      </w:r>
      <w:r w:rsidRPr="0038029E">
        <w:rPr>
          <w:rStyle w:val="StyleUnderline"/>
          <w:highlight w:val="cyan"/>
        </w:rPr>
        <w:t>Rogers wrote</w:t>
      </w:r>
      <w:r w:rsidRPr="0038029E">
        <w:rPr>
          <w:sz w:val="16"/>
        </w:rPr>
        <w:t>.</w:t>
      </w:r>
    </w:p>
    <w:p w14:paraId="6DA4218F" w14:textId="77777777" w:rsidR="00EE05D8" w:rsidRPr="0038029E" w:rsidRDefault="00EE05D8" w:rsidP="00EE05D8"/>
    <w:p w14:paraId="4CA860BC" w14:textId="77777777" w:rsidR="00EE05D8" w:rsidRPr="0038029E" w:rsidRDefault="00EE05D8" w:rsidP="00EE05D8"/>
    <w:p w14:paraId="32D3404B" w14:textId="77777777" w:rsidR="00EE05D8" w:rsidRPr="00EE05D8" w:rsidRDefault="00EE05D8" w:rsidP="00EE05D8"/>
    <w:p w14:paraId="00DBDF27" w14:textId="1259AB58" w:rsidR="00EE05D8" w:rsidRDefault="00EE05D8" w:rsidP="00EE05D8">
      <w:pPr>
        <w:pStyle w:val="Heading4"/>
      </w:pPr>
      <w:r>
        <w:t xml:space="preserve">G---Biden’s XO and </w:t>
      </w:r>
      <w:r w:rsidRPr="00E22A77">
        <w:rPr>
          <w:u w:val="single"/>
        </w:rPr>
        <w:t>future</w:t>
      </w:r>
      <w:r>
        <w:t xml:space="preserve"> FTC rule changes</w:t>
      </w:r>
    </w:p>
    <w:p w14:paraId="0E0C98D6" w14:textId="77777777" w:rsidR="00EE05D8" w:rsidRPr="000A32AB" w:rsidRDefault="00EE05D8" w:rsidP="00EE05D8">
      <w:proofErr w:type="spellStart"/>
      <w:r>
        <w:t>Ausra</w:t>
      </w:r>
      <w:proofErr w:type="spellEnd"/>
      <w:r>
        <w:t xml:space="preserve"> </w:t>
      </w:r>
      <w:proofErr w:type="spellStart"/>
      <w:r w:rsidRPr="00916ADB">
        <w:rPr>
          <w:rStyle w:val="Style13ptBold"/>
        </w:rPr>
        <w:t>Delard</w:t>
      </w:r>
      <w:proofErr w:type="spellEnd"/>
      <w:r w:rsidRPr="00916ADB">
        <w:rPr>
          <w:rStyle w:val="Style13ptBold"/>
        </w:rPr>
        <w:t xml:space="preserve"> &amp;</w:t>
      </w:r>
      <w:r>
        <w:t xml:space="preserve"> Brian </w:t>
      </w:r>
      <w:proofErr w:type="spellStart"/>
      <w:r w:rsidRPr="00916ADB">
        <w:rPr>
          <w:rStyle w:val="Style13ptBold"/>
        </w:rPr>
        <w:t>O’Bleness</w:t>
      </w:r>
      <w:proofErr w:type="spellEnd"/>
      <w:r w:rsidRPr="00916ADB">
        <w:rPr>
          <w:rStyle w:val="Style13ptBold"/>
        </w:rPr>
        <w:t xml:space="preserve"> 21</w:t>
      </w:r>
      <w:r>
        <w:t xml:space="preserve">, </w:t>
      </w:r>
      <w:r w:rsidRPr="00916ADB">
        <w:t>JD Co-Chair of the U.S. Competition and Antitrust Group and Member of Dentons' National Health Care Practice Group</w:t>
      </w:r>
      <w:r>
        <w:t xml:space="preserve">; </w:t>
      </w:r>
      <w:r w:rsidRPr="00916ADB">
        <w:t>Co-Chair of the U.S. Competition and Antitrust Group and Member of Dentons' White Collar and Government Investigations Practice,</w:t>
      </w:r>
      <w:r>
        <w:t xml:space="preserve"> “</w:t>
      </w:r>
      <w:r w:rsidRPr="00916ADB">
        <w:t>A New Day, A New Deal: The Biden Administration’s Antitrust Revolution</w:t>
      </w:r>
      <w:r>
        <w:t xml:space="preserve">”, JD Supra, 7/19/21, </w:t>
      </w:r>
      <w:r w:rsidRPr="00916ADB">
        <w:t>https://www.jdsupra.com/legalnews/a-new-day-a-new-deal-the-biden-8824526/</w:t>
      </w:r>
    </w:p>
    <w:p w14:paraId="14501007" w14:textId="77777777" w:rsidR="00EE05D8" w:rsidRPr="002950BF" w:rsidRDefault="00EE05D8" w:rsidP="00EE05D8">
      <w:pPr>
        <w:rPr>
          <w:sz w:val="16"/>
        </w:rPr>
      </w:pPr>
      <w:r w:rsidRPr="002950BF">
        <w:rPr>
          <w:sz w:val="16"/>
        </w:rPr>
        <w:t xml:space="preserve">The </w:t>
      </w:r>
      <w:r w:rsidRPr="00CE7EB9">
        <w:rPr>
          <w:highlight w:val="cyan"/>
          <w:u w:val="single"/>
        </w:rPr>
        <w:t>Biden</w:t>
      </w:r>
      <w:r w:rsidRPr="002950BF">
        <w:rPr>
          <w:sz w:val="16"/>
        </w:rPr>
        <w:t xml:space="preserve"> administration </w:t>
      </w:r>
      <w:r w:rsidRPr="000A32AB">
        <w:rPr>
          <w:u w:val="single"/>
        </w:rPr>
        <w:t xml:space="preserve">is </w:t>
      </w:r>
      <w:r w:rsidRPr="00CE7EB9">
        <w:rPr>
          <w:rStyle w:val="Emphasis"/>
          <w:highlight w:val="cyan"/>
        </w:rPr>
        <w:t>“supercharging” antitrust enforcement</w:t>
      </w:r>
      <w:r w:rsidRPr="000A32AB">
        <w:rPr>
          <w:u w:val="single"/>
        </w:rPr>
        <w:t xml:space="preserve"> with an expansive view of what constitutes anti-competitive behavior.</w:t>
      </w:r>
      <w:r w:rsidRPr="002950BF">
        <w:rPr>
          <w:sz w:val="16"/>
        </w:rPr>
        <w:t xml:space="preserve"> While much attention has been paid to antitrust scrutiny of large technology companies, also </w:t>
      </w:r>
      <w:r w:rsidRPr="00CE7EB9">
        <w:rPr>
          <w:highlight w:val="cyan"/>
          <w:u w:val="single"/>
        </w:rPr>
        <w:t xml:space="preserve">in the </w:t>
      </w:r>
      <w:r w:rsidRPr="00CE7EB9">
        <w:rPr>
          <w:rStyle w:val="Emphasis"/>
          <w:highlight w:val="cyan"/>
        </w:rPr>
        <w:t>crosshairs</w:t>
      </w:r>
      <w:r w:rsidRPr="000A32AB">
        <w:rPr>
          <w:u w:val="single"/>
        </w:rPr>
        <w:t xml:space="preserve"> of</w:t>
      </w:r>
      <w:r w:rsidRPr="002950BF">
        <w:rPr>
          <w:sz w:val="16"/>
        </w:rPr>
        <w:t xml:space="preserve"> the </w:t>
      </w:r>
      <w:r w:rsidRPr="000A32AB">
        <w:rPr>
          <w:u w:val="single"/>
        </w:rPr>
        <w:t>Biden</w:t>
      </w:r>
      <w:r w:rsidRPr="002950BF">
        <w:rPr>
          <w:sz w:val="16"/>
        </w:rPr>
        <w:t xml:space="preserve"> administration </w:t>
      </w:r>
      <w:r w:rsidRPr="00CE7EB9">
        <w:rPr>
          <w:highlight w:val="cyan"/>
          <w:u w:val="single"/>
        </w:rPr>
        <w:t>are labor</w:t>
      </w:r>
      <w:r w:rsidRPr="000A32AB">
        <w:rPr>
          <w:u w:val="single"/>
        </w:rPr>
        <w:t xml:space="preserve"> markets, </w:t>
      </w:r>
      <w:r w:rsidRPr="00CE7EB9">
        <w:rPr>
          <w:highlight w:val="cyan"/>
          <w:u w:val="single"/>
        </w:rPr>
        <w:t>ag</w:t>
      </w:r>
      <w:r w:rsidRPr="002950BF">
        <w:rPr>
          <w:sz w:val="16"/>
        </w:rPr>
        <w:t xml:space="preserve">ricultural </w:t>
      </w:r>
      <w:r w:rsidRPr="000A32AB">
        <w:rPr>
          <w:u w:val="single"/>
        </w:rPr>
        <w:t xml:space="preserve">markets </w:t>
      </w:r>
      <w:r w:rsidRPr="00CE7EB9">
        <w:rPr>
          <w:highlight w:val="cyan"/>
          <w:u w:val="single"/>
        </w:rPr>
        <w:t>and healthcare markets</w:t>
      </w:r>
      <w:r w:rsidRPr="002950BF">
        <w:rPr>
          <w:sz w:val="16"/>
        </w:rPr>
        <w:t xml:space="preserve"> (prescription drugs, hospital consolidation and insurance) according to President Biden’s July 9 Executive Order on Competition2. The order is one of several recent developments that </w:t>
      </w:r>
      <w:r w:rsidRPr="000A32AB">
        <w:rPr>
          <w:u w:val="single"/>
        </w:rPr>
        <w:t xml:space="preserve">signal </w:t>
      </w:r>
      <w:r w:rsidRPr="00CE7EB9">
        <w:rPr>
          <w:rStyle w:val="Emphasis"/>
          <w:highlight w:val="cyan"/>
        </w:rPr>
        <w:t>an antitrust revolution is underway.</w:t>
      </w:r>
      <w:r w:rsidRPr="002950BF">
        <w:rPr>
          <w:sz w:val="16"/>
        </w:rPr>
        <w:t xml:space="preserve"> A central theme of this revolution is that competition laws can serve as a broad panacea to solve many societal problems, including privacy concerns.3</w:t>
      </w:r>
    </w:p>
    <w:p w14:paraId="5E83AA0E" w14:textId="77777777" w:rsidR="00EE05D8" w:rsidRPr="002950BF" w:rsidRDefault="00EE05D8" w:rsidP="00EE05D8">
      <w:pPr>
        <w:rPr>
          <w:sz w:val="16"/>
        </w:rPr>
      </w:pPr>
      <w:r w:rsidRPr="002950BF">
        <w:rPr>
          <w:sz w:val="16"/>
        </w:rPr>
        <w:t xml:space="preserve">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CE7EB9">
        <w:rPr>
          <w:highlight w:val="cyan"/>
          <w:u w:val="single"/>
        </w:rPr>
        <w:t>Khan</w:t>
      </w:r>
      <w:r w:rsidRPr="000A32AB">
        <w:rPr>
          <w:u w:val="single"/>
        </w:rPr>
        <w:t xml:space="preserve"> has moved quickly to </w:t>
      </w:r>
      <w:r w:rsidRPr="00CE7EB9">
        <w:rPr>
          <w:highlight w:val="cyan"/>
          <w:u w:val="single"/>
        </w:rPr>
        <w:t>revise guidance and protocols</w:t>
      </w:r>
      <w:r w:rsidRPr="000A32AB">
        <w:rPr>
          <w:u w:val="single"/>
        </w:rPr>
        <w:t xml:space="preserve"> that may have otherwise limited expanded enforcement</w:t>
      </w:r>
      <w:r w:rsidRPr="002950BF">
        <w:rPr>
          <w:sz w:val="16"/>
        </w:rPr>
        <w:t xml:space="preserve"> against broadly defined unfair competition, including predatory, exploitative and coercive practices. </w:t>
      </w:r>
      <w:r w:rsidRPr="00CE7EB9">
        <w:rPr>
          <w:rStyle w:val="Emphasis"/>
          <w:highlight w:val="cyan"/>
        </w:rPr>
        <w:t>Transformation</w:t>
      </w:r>
      <w:r w:rsidRPr="000A32AB">
        <w:rPr>
          <w:u w:val="single"/>
        </w:rPr>
        <w:t xml:space="preserve"> of current antitrust policy </w:t>
      </w:r>
      <w:r w:rsidRPr="00CE7EB9">
        <w:rPr>
          <w:highlight w:val="cyan"/>
          <w:u w:val="single"/>
        </w:rPr>
        <w:t>is</w:t>
      </w:r>
      <w:r w:rsidRPr="000A32AB">
        <w:rPr>
          <w:u w:val="single"/>
        </w:rPr>
        <w:t xml:space="preserve"> also </w:t>
      </w:r>
      <w:r w:rsidRPr="00CE7EB9">
        <w:rPr>
          <w:highlight w:val="cyan"/>
          <w:u w:val="single"/>
        </w:rPr>
        <w:t>supported by</w:t>
      </w:r>
      <w:r w:rsidRPr="000A32AB">
        <w:rPr>
          <w:u w:val="single"/>
        </w:rPr>
        <w:t xml:space="preserve"> pending </w:t>
      </w:r>
      <w:r w:rsidRPr="00CE7EB9">
        <w:rPr>
          <w:highlight w:val="cyan"/>
          <w:u w:val="single"/>
        </w:rPr>
        <w:t>legislation</w:t>
      </w:r>
      <w:r w:rsidRPr="002950BF">
        <w:rPr>
          <w:sz w:val="16"/>
        </w:rPr>
        <w:t xml:space="preserve"> that calls for sweeping reform to “reinvigorate America’s antitrust laws and restore competition to American markets.”5</w:t>
      </w:r>
    </w:p>
    <w:p w14:paraId="7C1FC48B" w14:textId="77777777" w:rsidR="00EE05D8" w:rsidRPr="002950BF" w:rsidRDefault="00EE05D8" w:rsidP="00EE05D8">
      <w:pPr>
        <w:rPr>
          <w:sz w:val="16"/>
        </w:rPr>
      </w:pPr>
      <w:r w:rsidRPr="002950BF">
        <w:rPr>
          <w:sz w:val="16"/>
        </w:rPr>
        <w:t>At the heart of the revolution is a sense that antitrust enforcement has failed to address anti-competitive acts by (</w:t>
      </w:r>
      <w:proofErr w:type="spellStart"/>
      <w:r w:rsidRPr="002950BF">
        <w:rPr>
          <w:sz w:val="16"/>
        </w:rPr>
        <w:t>i</w:t>
      </w:r>
      <w:proofErr w:type="spellEnd"/>
      <w:r w:rsidRPr="002950BF">
        <w:rPr>
          <w:sz w:val="16"/>
        </w:rPr>
        <w:t xml:space="preserve">)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0A32AB">
        <w:rPr>
          <w:u w:val="single"/>
        </w:rPr>
        <w:t>Biden</w:t>
      </w:r>
      <w:r w:rsidRPr="002950BF">
        <w:rPr>
          <w:sz w:val="16"/>
        </w:rPr>
        <w:t xml:space="preserve"> administration appears </w:t>
      </w:r>
      <w:r w:rsidRPr="00CE7EB9">
        <w:rPr>
          <w:highlight w:val="cyan"/>
          <w:u w:val="single"/>
        </w:rPr>
        <w:t>keen to return to historical</w:t>
      </w:r>
      <w:r w:rsidRPr="000A32AB">
        <w:rPr>
          <w:u w:val="single"/>
        </w:rPr>
        <w:t xml:space="preserve"> antitrust </w:t>
      </w:r>
      <w:r w:rsidRPr="00CE7EB9">
        <w:rPr>
          <w:highlight w:val="cyan"/>
          <w:u w:val="single"/>
        </w:rPr>
        <w:t>paradigms</w:t>
      </w:r>
      <w:r w:rsidRPr="002950BF">
        <w:rPr>
          <w:sz w:val="16"/>
        </w:rPr>
        <w:t xml:space="preserve"> seen in the 1960s </w:t>
      </w:r>
      <w:r w:rsidRPr="00CE7EB9">
        <w:rPr>
          <w:highlight w:val="cyan"/>
          <w:u w:val="single"/>
        </w:rPr>
        <w:t>where</w:t>
      </w:r>
      <w:r w:rsidRPr="000A32AB">
        <w:rPr>
          <w:u w:val="single"/>
        </w:rPr>
        <w:t xml:space="preserve"> maintenance of </w:t>
      </w:r>
      <w:r w:rsidRPr="00CE7EB9">
        <w:rPr>
          <w:highlight w:val="cyan"/>
          <w:u w:val="single"/>
        </w:rPr>
        <w:t>fragmented</w:t>
      </w:r>
      <w:r w:rsidRPr="000A32AB">
        <w:rPr>
          <w:u w:val="single"/>
        </w:rPr>
        <w:t xml:space="preserve"> industries and </w:t>
      </w:r>
      <w:r w:rsidRPr="00CE7EB9">
        <w:rPr>
          <w:highlight w:val="cyan"/>
          <w:u w:val="single"/>
        </w:rPr>
        <w:t xml:space="preserve">markets was of </w:t>
      </w:r>
      <w:r w:rsidRPr="00CE7EB9">
        <w:rPr>
          <w:rStyle w:val="Emphasis"/>
          <w:highlight w:val="cyan"/>
        </w:rPr>
        <w:t>paramount importance</w:t>
      </w:r>
      <w:r w:rsidRPr="000A32AB">
        <w:rPr>
          <w:u w:val="single"/>
        </w:rPr>
        <w:t>, even at the cost of higher prices.</w:t>
      </w:r>
      <w:r w:rsidRPr="002950BF">
        <w:rPr>
          <w:sz w:val="16"/>
        </w:rPr>
        <w:t>6</w:t>
      </w:r>
    </w:p>
    <w:p w14:paraId="69C40EC4" w14:textId="77777777" w:rsidR="00EE05D8" w:rsidRPr="002950BF" w:rsidRDefault="00EE05D8" w:rsidP="00EE05D8">
      <w:pPr>
        <w:rPr>
          <w:sz w:val="16"/>
        </w:rPr>
      </w:pPr>
      <w:r w:rsidRPr="002950BF">
        <w:rPr>
          <w:sz w:val="16"/>
        </w:rPr>
        <w:t>Biden’s Executive Order on Competition</w:t>
      </w:r>
    </w:p>
    <w:p w14:paraId="2177623A" w14:textId="77777777" w:rsidR="00EE05D8" w:rsidRPr="002950BF" w:rsidRDefault="00EE05D8" w:rsidP="00EE05D8">
      <w:pPr>
        <w:rPr>
          <w:sz w:val="16"/>
        </w:rPr>
      </w:pPr>
      <w:r w:rsidRPr="002950BF">
        <w:rPr>
          <w:u w:val="single"/>
        </w:rPr>
        <w:t>On July 9,</w:t>
      </w:r>
      <w:r w:rsidRPr="002950BF">
        <w:rPr>
          <w:sz w:val="16"/>
        </w:rPr>
        <w:t xml:space="preserve"> President </w:t>
      </w:r>
      <w:r w:rsidRPr="002950BF">
        <w:rPr>
          <w:u w:val="single"/>
        </w:rPr>
        <w:t xml:space="preserve">Biden issued an </w:t>
      </w:r>
      <w:r w:rsidRPr="00CE7EB9">
        <w:rPr>
          <w:u w:val="single"/>
        </w:rPr>
        <w:t>E</w:t>
      </w:r>
      <w:r w:rsidRPr="00CE7EB9">
        <w:rPr>
          <w:highlight w:val="cyan"/>
          <w:u w:val="single"/>
        </w:rPr>
        <w:t>x</w:t>
      </w:r>
      <w:r w:rsidRPr="00CE7EB9">
        <w:rPr>
          <w:u w:val="single"/>
        </w:rPr>
        <w:t xml:space="preserve">ecutive </w:t>
      </w:r>
      <w:r w:rsidRPr="00CE7EB9">
        <w:rPr>
          <w:highlight w:val="cyan"/>
          <w:u w:val="single"/>
        </w:rPr>
        <w:t>O</w:t>
      </w:r>
      <w:r w:rsidRPr="00CE7EB9">
        <w:rPr>
          <w:u w:val="single"/>
        </w:rPr>
        <w:t>rder</w:t>
      </w:r>
      <w:r w:rsidRPr="002950BF">
        <w:rPr>
          <w:u w:val="single"/>
        </w:rPr>
        <w:t xml:space="preserve"> on Competition</w:t>
      </w:r>
      <w:r w:rsidRPr="002950BF">
        <w:rPr>
          <w:sz w:val="16"/>
        </w:rPr>
        <w:t xml:space="preserve"> (“EOC”) </w:t>
      </w:r>
      <w:r w:rsidRPr="002950BF">
        <w:rPr>
          <w:u w:val="single"/>
        </w:rPr>
        <w:t xml:space="preserve">and </w:t>
      </w:r>
      <w:r w:rsidRPr="00CE7EB9">
        <w:rPr>
          <w:highlight w:val="cyan"/>
          <w:u w:val="single"/>
        </w:rPr>
        <w:t>established a White House Competition Council</w:t>
      </w:r>
      <w:r w:rsidRPr="002950BF">
        <w:rPr>
          <w:u w:val="single"/>
        </w:rPr>
        <w:t xml:space="preserve"> to monitor progress on finalizing the initiatives in the order.</w:t>
      </w:r>
      <w:r w:rsidRPr="002950BF">
        <w:rPr>
          <w:sz w:val="16"/>
        </w:rPr>
        <w:t xml:space="preserve"> The EOC </w:t>
      </w:r>
      <w:r w:rsidRPr="00CE7EB9">
        <w:rPr>
          <w:rStyle w:val="Emphasis"/>
          <w:highlight w:val="cyan"/>
        </w:rPr>
        <w:t>encouraged enforcement</w:t>
      </w:r>
      <w:r w:rsidRPr="002950BF">
        <w:rPr>
          <w:u w:val="single"/>
        </w:rPr>
        <w:t xml:space="preserve"> efforts</w:t>
      </w:r>
      <w:r w:rsidRPr="002950BF">
        <w:rPr>
          <w:sz w:val="16"/>
        </w:rPr>
        <w:t xml:space="preserve"> particularly </w:t>
      </w:r>
      <w:r w:rsidRPr="002950BF">
        <w:rPr>
          <w:u w:val="single"/>
        </w:rPr>
        <w:t>in labor markets, ag</w:t>
      </w:r>
      <w:r w:rsidRPr="002950BF">
        <w:rPr>
          <w:sz w:val="16"/>
        </w:rPr>
        <w:t xml:space="preserve">ricultural </w:t>
      </w:r>
      <w:r w:rsidRPr="002950BF">
        <w:rPr>
          <w:u w:val="single"/>
        </w:rPr>
        <w:t>markets, healthcare markets</w:t>
      </w:r>
      <w:r w:rsidRPr="002950BF">
        <w:rPr>
          <w:sz w:val="16"/>
        </w:rPr>
        <w:t xml:space="preserve"> (prescription drugs, hospital consolidation and insurance), </w:t>
      </w:r>
      <w:r w:rsidRPr="002950BF">
        <w:rPr>
          <w:u w:val="single"/>
        </w:rPr>
        <w:t>and the tech sector.</w:t>
      </w:r>
      <w:r w:rsidRPr="002950BF">
        <w:rPr>
          <w:sz w:val="16"/>
        </w:rPr>
        <w:t xml:space="preserve">7 In particular, the President announced a </w:t>
      </w:r>
      <w:r w:rsidRPr="002950BF">
        <w:rPr>
          <w:u w:val="single"/>
        </w:rPr>
        <w:t xml:space="preserve">policy of </w:t>
      </w:r>
      <w:r w:rsidRPr="00CE7EB9">
        <w:rPr>
          <w:rStyle w:val="Emphasis"/>
          <w:highlight w:val="cyan"/>
        </w:rPr>
        <w:t>greater scrutiny</w:t>
      </w:r>
      <w:r w:rsidRPr="00CE7EB9">
        <w:rPr>
          <w:highlight w:val="cyan"/>
          <w:u w:val="single"/>
        </w:rPr>
        <w:t xml:space="preserve"> of mergers</w:t>
      </w:r>
      <w:r w:rsidRPr="002950BF">
        <w:rPr>
          <w:sz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7C00098F" w14:textId="77777777" w:rsidR="00EE05D8" w:rsidRPr="002950BF" w:rsidRDefault="00EE05D8" w:rsidP="00EE05D8">
      <w:pPr>
        <w:rPr>
          <w:sz w:val="16"/>
        </w:rPr>
      </w:pPr>
      <w:r w:rsidRPr="002950BF">
        <w:rPr>
          <w:sz w:val="16"/>
        </w:rPr>
        <w:t>In technology markets, President Biden encouraged the FTC to establish rules on (</w:t>
      </w:r>
      <w:proofErr w:type="spellStart"/>
      <w:r w:rsidRPr="002950BF">
        <w:rPr>
          <w:sz w:val="16"/>
        </w:rPr>
        <w:t>i</w:t>
      </w:r>
      <w:proofErr w:type="spellEnd"/>
      <w:r w:rsidRPr="002950BF">
        <w:rPr>
          <w:sz w:val="16"/>
        </w:rPr>
        <w:t xml:space="preserve">)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feed and fertilizer. In labor markets, the </w:t>
      </w:r>
      <w:r w:rsidRPr="002950BF">
        <w:rPr>
          <w:u w:val="single"/>
        </w:rPr>
        <w:t xml:space="preserve">EOC moves to </w:t>
      </w:r>
      <w:r w:rsidRPr="00CE7EB9">
        <w:rPr>
          <w:rStyle w:val="Emphasis"/>
          <w:highlight w:val="cyan"/>
        </w:rPr>
        <w:t>prohibit</w:t>
      </w:r>
      <w:r w:rsidRPr="00CE7EB9">
        <w:rPr>
          <w:highlight w:val="cyan"/>
          <w:u w:val="single"/>
        </w:rPr>
        <w:t xml:space="preserve"> non-compete clauses</w:t>
      </w:r>
      <w:r w:rsidRPr="002950BF">
        <w:rPr>
          <w:u w:val="single"/>
        </w:rPr>
        <w:t xml:space="preserve"> and unnecessary occupational licensing restrictions that impede economic mobility.</w:t>
      </w:r>
      <w:r w:rsidRPr="002950BF">
        <w:rPr>
          <w:sz w:val="16"/>
        </w:rPr>
        <w:t>10</w:t>
      </w:r>
    </w:p>
    <w:p w14:paraId="287B9F86" w14:textId="77777777" w:rsidR="00EE05D8" w:rsidRPr="002950BF" w:rsidRDefault="00EE05D8" w:rsidP="00EE05D8">
      <w:pPr>
        <w:rPr>
          <w:sz w:val="16"/>
        </w:rPr>
      </w:pPr>
      <w:r w:rsidRPr="002950BF">
        <w:rPr>
          <w:sz w:val="16"/>
        </w:rPr>
        <w:t>Merger Guidelines</w:t>
      </w:r>
    </w:p>
    <w:p w14:paraId="29A392CD" w14:textId="35689387" w:rsidR="00EE05D8" w:rsidRPr="00FB510B" w:rsidRDefault="00EE05D8" w:rsidP="00EE05D8">
      <w:pPr>
        <w:rPr>
          <w:sz w:val="16"/>
        </w:rPr>
      </w:pPr>
      <w:r w:rsidRPr="002950BF">
        <w:rPr>
          <w:sz w:val="16"/>
        </w:rPr>
        <w:lastRenderedPageBreak/>
        <w:t xml:space="preserve">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CE7EB9">
        <w:rPr>
          <w:highlight w:val="cyan"/>
          <w:u w:val="single"/>
        </w:rPr>
        <w:t>federal</w:t>
      </w:r>
      <w:r w:rsidRPr="002950BF">
        <w:rPr>
          <w:u w:val="single"/>
        </w:rPr>
        <w:t xml:space="preserve"> antitrust </w:t>
      </w:r>
      <w:r w:rsidRPr="00CE7EB9">
        <w:rPr>
          <w:highlight w:val="cyan"/>
          <w:u w:val="single"/>
        </w:rPr>
        <w:t xml:space="preserve">authorities plan to </w:t>
      </w:r>
      <w:r w:rsidRPr="00CE7EB9">
        <w:rPr>
          <w:rStyle w:val="Emphasis"/>
          <w:highlight w:val="cyan"/>
        </w:rPr>
        <w:t>significantly revamp</w:t>
      </w:r>
      <w:r w:rsidRPr="002950BF">
        <w:rPr>
          <w:u w:val="single"/>
        </w:rPr>
        <w:t xml:space="preserve"> the public </w:t>
      </w:r>
      <w:r w:rsidRPr="00CE7EB9">
        <w:rPr>
          <w:highlight w:val="cyan"/>
          <w:u w:val="single"/>
        </w:rPr>
        <w:t>guidance relating to</w:t>
      </w:r>
      <w:r w:rsidRPr="002950BF">
        <w:rPr>
          <w:u w:val="single"/>
        </w:rPr>
        <w:t xml:space="preserve"> both horizontal and vertical </w:t>
      </w:r>
      <w:r w:rsidRPr="00CE7EB9">
        <w:rPr>
          <w:highlight w:val="cyan"/>
          <w:u w:val="single"/>
        </w:rPr>
        <w:t>mergers.</w:t>
      </w:r>
      <w:r w:rsidRPr="002950BF">
        <w:rPr>
          <w:sz w:val="16"/>
        </w:rPr>
        <w:t xml:space="preserve"> Chair </w:t>
      </w:r>
      <w:r w:rsidRPr="002950BF">
        <w:rPr>
          <w:u w:val="single"/>
        </w:rPr>
        <w:t xml:space="preserve">Khan has raised concerns that current vertical merger enforcement has been </w:t>
      </w:r>
      <w:r w:rsidRPr="00CE7EB9">
        <w:rPr>
          <w:rStyle w:val="Emphasis"/>
        </w:rPr>
        <w:t>over-permissive</w:t>
      </w:r>
      <w:r w:rsidRPr="002950BF">
        <w:rPr>
          <w:sz w:val="16"/>
        </w:rPr>
        <w:t xml:space="preserve">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neutrality of the competitive process and the openness of the market by examining: (</w:t>
      </w:r>
      <w:proofErr w:type="spellStart"/>
      <w:r w:rsidRPr="002950BF">
        <w:rPr>
          <w:sz w:val="16"/>
        </w:rPr>
        <w:t>i</w:t>
      </w:r>
      <w:proofErr w:type="spellEnd"/>
      <w:r w:rsidRPr="002950BF">
        <w:rPr>
          <w:sz w:val="16"/>
        </w:rPr>
        <w:t>)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2E3292A4" w14:textId="7328D04A" w:rsidR="00EE05D8" w:rsidRPr="002C35C0" w:rsidRDefault="00EE05D8" w:rsidP="00EE05D8">
      <w:pPr>
        <w:pStyle w:val="Heading4"/>
      </w:pPr>
      <w:r>
        <w:t>H---COVID</w:t>
      </w:r>
    </w:p>
    <w:p w14:paraId="653057F2" w14:textId="77777777" w:rsidR="00EE05D8" w:rsidRPr="008261B1" w:rsidRDefault="00EE05D8" w:rsidP="00EE05D8">
      <w:r>
        <w:t xml:space="preserve">Andrew M. </w:t>
      </w:r>
      <w:r w:rsidRPr="002C35C0">
        <w:rPr>
          <w:rStyle w:val="Style13ptBold"/>
        </w:rPr>
        <w:t>Levine 20</w:t>
      </w:r>
      <w:r>
        <w:t>, litigation partner who focuses his practice on white collar and regulatory defense, internal investigations, “White Collar Crime and COVID-19: Enforcement in a Rapidly Changing Landscape”, https://www.debevoise.com/insights/publications/2020/05/white-collar-crime-and-covid-19-enforcement-in-a</w:t>
      </w:r>
    </w:p>
    <w:p w14:paraId="0AAACBDD" w14:textId="77777777" w:rsidR="00EE05D8" w:rsidRPr="00FB510B" w:rsidRDefault="00EE05D8" w:rsidP="00EE05D8">
      <w:pPr>
        <w:rPr>
          <w:u w:val="single"/>
        </w:rPr>
      </w:pPr>
      <w:r w:rsidRPr="001A59E8">
        <w:rPr>
          <w:sz w:val="16"/>
        </w:rPr>
        <w:t xml:space="preserve">In the short term, while enforcement agencies prioritize safety and work remotely, at least certain aspects of </w:t>
      </w:r>
      <w:r w:rsidRPr="002C35C0">
        <w:rPr>
          <w:rStyle w:val="StyleUnderline"/>
        </w:rPr>
        <w:t xml:space="preserve">white collar and regulatory </w:t>
      </w:r>
      <w:r w:rsidRPr="009457F4">
        <w:rPr>
          <w:rStyle w:val="StyleUnderline"/>
          <w:highlight w:val="cyan"/>
        </w:rPr>
        <w:t>investigations</w:t>
      </w:r>
      <w:r w:rsidRPr="002C35C0">
        <w:rPr>
          <w:rStyle w:val="StyleUnderline"/>
        </w:rPr>
        <w:t xml:space="preserve"> globally </w:t>
      </w:r>
      <w:r w:rsidRPr="009457F4">
        <w:rPr>
          <w:rStyle w:val="StyleUnderline"/>
          <w:highlight w:val="cyan"/>
        </w:rPr>
        <w:t>will slow</w:t>
      </w:r>
      <w:r w:rsidRPr="001A59E8">
        <w:rPr>
          <w:sz w:val="16"/>
        </w:rPr>
        <w:t xml:space="preserve">. There is much anecdotal evidence that </w:t>
      </w:r>
      <w:r w:rsidRPr="002C35C0">
        <w:rPr>
          <w:rStyle w:val="StyleUnderline"/>
        </w:rPr>
        <w:t xml:space="preserve">enforcement </w:t>
      </w:r>
      <w:r w:rsidRPr="009457F4">
        <w:rPr>
          <w:rStyle w:val="StyleUnderline"/>
          <w:highlight w:val="cyan"/>
        </w:rPr>
        <w:t>agencies have reduced the</w:t>
      </w:r>
      <w:r w:rsidRPr="001A59E8">
        <w:rPr>
          <w:sz w:val="16"/>
        </w:rPr>
        <w:t xml:space="preserve"> scale and </w:t>
      </w:r>
      <w:r w:rsidRPr="009457F4">
        <w:rPr>
          <w:rStyle w:val="StyleUnderline"/>
          <w:highlight w:val="cyan"/>
        </w:rPr>
        <w:t>pace</w:t>
      </w:r>
      <w:r w:rsidRPr="002C35C0">
        <w:rPr>
          <w:rStyle w:val="StyleUnderline"/>
        </w:rPr>
        <w:t xml:space="preserve"> </w:t>
      </w:r>
      <w:r w:rsidRPr="009457F4">
        <w:rPr>
          <w:rStyle w:val="StyleUnderline"/>
          <w:highlight w:val="cyan"/>
        </w:rPr>
        <w:t>of</w:t>
      </w:r>
      <w:r w:rsidRPr="001A59E8">
        <w:rPr>
          <w:sz w:val="16"/>
        </w:rPr>
        <w:t xml:space="preserve"> some </w:t>
      </w:r>
      <w:r w:rsidRPr="009457F4">
        <w:rPr>
          <w:rStyle w:val="StyleUnderline"/>
          <w:highlight w:val="cyan"/>
        </w:rPr>
        <w:t>investigations</w:t>
      </w:r>
      <w:r w:rsidRPr="001A59E8">
        <w:rPr>
          <w:sz w:val="16"/>
        </w:rPr>
        <w:t xml:space="preserve"> </w:t>
      </w:r>
      <w:r w:rsidRPr="002C35C0">
        <w:rPr>
          <w:rStyle w:val="StyleUnderline"/>
        </w:rPr>
        <w:t>given current obstacles</w:t>
      </w:r>
      <w:r w:rsidRPr="001A59E8">
        <w:rPr>
          <w:sz w:val="16"/>
        </w:rPr>
        <w:t xml:space="preserve">. For example, </w:t>
      </w:r>
      <w:r w:rsidRPr="009457F4">
        <w:rPr>
          <w:rStyle w:val="StyleUnderline"/>
          <w:highlight w:val="cyan"/>
        </w:rPr>
        <w:t>there will be inevitable delays</w:t>
      </w:r>
      <w:r w:rsidRPr="002C35C0">
        <w:rPr>
          <w:rStyle w:val="StyleUnderline"/>
        </w:rPr>
        <w:t xml:space="preserve"> as response times to subpoenas and investigative requests are extended due to difficulties</w:t>
      </w:r>
      <w:r w:rsidRPr="001A59E8">
        <w:rPr>
          <w:sz w:val="16"/>
        </w:rPr>
        <w:t xml:space="preserve"> </w:t>
      </w:r>
      <w:r w:rsidRPr="002C35C0">
        <w:rPr>
          <w:rStyle w:val="StyleUnderline"/>
        </w:rPr>
        <w:t>in sourcing documents</w:t>
      </w:r>
      <w:r w:rsidRPr="001A59E8">
        <w:rPr>
          <w:sz w:val="16"/>
        </w:rPr>
        <w:t xml:space="preserve"> and information remotely. Further </w:t>
      </w:r>
      <w:r w:rsidRPr="009457F4">
        <w:rPr>
          <w:rStyle w:val="StyleUnderline"/>
          <w:highlight w:val="cyan"/>
        </w:rPr>
        <w:t>practical limitations</w:t>
      </w:r>
      <w:r w:rsidRPr="002C35C0">
        <w:rPr>
          <w:rStyle w:val="StyleUnderline"/>
        </w:rPr>
        <w:t xml:space="preserve"> – </w:t>
      </w:r>
      <w:r w:rsidRPr="009457F4">
        <w:rPr>
          <w:rStyle w:val="StyleUnderline"/>
          <w:highlight w:val="cyan"/>
        </w:rPr>
        <w:t>such</w:t>
      </w:r>
      <w:r w:rsidRPr="002C35C0">
        <w:rPr>
          <w:rStyle w:val="StyleUnderline"/>
        </w:rPr>
        <w:t xml:space="preserve"> </w:t>
      </w:r>
      <w:r w:rsidRPr="009457F4">
        <w:rPr>
          <w:rStyle w:val="StyleUnderline"/>
          <w:highlight w:val="cyan"/>
        </w:rPr>
        <w:t>as</w:t>
      </w:r>
      <w:r w:rsidRPr="002C35C0">
        <w:rPr>
          <w:rStyle w:val="StyleUnderline"/>
        </w:rPr>
        <w:t xml:space="preserve"> lack of remote </w:t>
      </w:r>
      <w:r w:rsidRPr="009457F4">
        <w:rPr>
          <w:rStyle w:val="StyleUnderline"/>
          <w:highlight w:val="cyan"/>
        </w:rPr>
        <w:t xml:space="preserve">access to </w:t>
      </w:r>
      <w:r w:rsidRPr="009457F4">
        <w:rPr>
          <w:rStyle w:val="StyleUnderline"/>
        </w:rPr>
        <w:t xml:space="preserve">investigation </w:t>
      </w:r>
      <w:r w:rsidRPr="009457F4">
        <w:rPr>
          <w:rStyle w:val="StyleUnderline"/>
          <w:highlight w:val="cyan"/>
        </w:rPr>
        <w:t>files</w:t>
      </w:r>
      <w:r w:rsidRPr="002C35C0">
        <w:rPr>
          <w:rStyle w:val="StyleUnderline"/>
        </w:rPr>
        <w:t xml:space="preserve"> </w:t>
      </w:r>
      <w:r w:rsidRPr="009457F4">
        <w:rPr>
          <w:rStyle w:val="StyleUnderline"/>
          <w:highlight w:val="cyan"/>
        </w:rPr>
        <w:t>and</w:t>
      </w:r>
      <w:r w:rsidRPr="002C35C0">
        <w:rPr>
          <w:rStyle w:val="StyleUnderline"/>
        </w:rPr>
        <w:t xml:space="preserve"> physical </w:t>
      </w:r>
      <w:r w:rsidRPr="009457F4">
        <w:rPr>
          <w:rStyle w:val="StyleUnderline"/>
          <w:highlight w:val="cyan"/>
        </w:rPr>
        <w:t>evidence</w:t>
      </w:r>
      <w:r w:rsidRPr="002C35C0">
        <w:rPr>
          <w:rStyle w:val="StyleUnderline"/>
        </w:rPr>
        <w:t xml:space="preserve"> </w:t>
      </w:r>
      <w:r w:rsidRPr="009457F4">
        <w:rPr>
          <w:rStyle w:val="StyleUnderline"/>
          <w:highlight w:val="cyan"/>
        </w:rPr>
        <w:t>due to</w:t>
      </w:r>
      <w:r w:rsidRPr="002C35C0">
        <w:rPr>
          <w:rStyle w:val="StyleUnderline"/>
        </w:rPr>
        <w:t xml:space="preserve"> information security </w:t>
      </w:r>
      <w:r w:rsidRPr="009457F4">
        <w:rPr>
          <w:rStyle w:val="StyleUnderline"/>
          <w:highlight w:val="cyan"/>
        </w:rPr>
        <w:t>protocols</w:t>
      </w:r>
      <w:r w:rsidRPr="002C35C0">
        <w:rPr>
          <w:rStyle w:val="StyleUnderline"/>
        </w:rPr>
        <w:t xml:space="preserve">, court </w:t>
      </w:r>
      <w:r w:rsidRPr="009457F4">
        <w:rPr>
          <w:rStyle w:val="StyleUnderline"/>
          <w:highlight w:val="cyan"/>
        </w:rPr>
        <w:t>closures</w:t>
      </w:r>
      <w:r w:rsidRPr="002C35C0">
        <w:rPr>
          <w:rStyle w:val="StyleUnderline"/>
        </w:rPr>
        <w:t xml:space="preserve">, difficulties with videoconference technology, and restrictions on in-person meetings and interviews – also </w:t>
      </w:r>
      <w:r w:rsidRPr="009457F4">
        <w:rPr>
          <w:rStyle w:val="StyleUnderline"/>
          <w:highlight w:val="cyan"/>
        </w:rPr>
        <w:t>have delayed investigations</w:t>
      </w:r>
      <w:r w:rsidRPr="002C35C0">
        <w:rPr>
          <w:rStyle w:val="StyleUnderline"/>
        </w:rPr>
        <w:t>.</w:t>
      </w:r>
    </w:p>
    <w:p w14:paraId="636B11A2" w14:textId="5AE2F3E1" w:rsidR="00EE05D8" w:rsidRPr="00D82D1D" w:rsidRDefault="00EE05D8" w:rsidP="00EE05D8">
      <w:pPr>
        <w:pStyle w:val="Heading4"/>
      </w:pPr>
      <w:r w:rsidRPr="00D82D1D">
        <w:t xml:space="preserve">Biden’s XO </w:t>
      </w:r>
      <w:r>
        <w:t>solves</w:t>
      </w:r>
      <w:r w:rsidRPr="00D82D1D">
        <w:t>---</w:t>
      </w:r>
      <w:r>
        <w:t xml:space="preserve">whole of government approach enables resource abundance. </w:t>
      </w:r>
    </w:p>
    <w:p w14:paraId="1D906BD0" w14:textId="77777777" w:rsidR="00EE05D8" w:rsidRDefault="00EE05D8" w:rsidP="00EE05D8">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64" w:history="1">
        <w:r w:rsidRPr="0058199D">
          <w:rPr>
            <w:rStyle w:val="Hyperlink"/>
          </w:rPr>
          <w:t>https://www.project-syndicate.org/commentary/biden-antitrust-executive-order-what-it-does-by-eric-posner-2021-07</w:t>
        </w:r>
      </w:hyperlink>
      <w:r>
        <w:t>. Accessed 7-22-21)</w:t>
      </w:r>
    </w:p>
    <w:p w14:paraId="4884DCFC" w14:textId="77777777" w:rsidR="00EE05D8" w:rsidRPr="00D82D1D" w:rsidRDefault="00EE05D8" w:rsidP="00EE05D8">
      <w:pPr>
        <w:rPr>
          <w:sz w:val="16"/>
        </w:rPr>
      </w:pPr>
      <w:r w:rsidRPr="00763918">
        <w:rPr>
          <w:rStyle w:val="StyleUnderline"/>
          <w:highlight w:val="yellow"/>
        </w:rPr>
        <w:t xml:space="preserve">The executive order is </w:t>
      </w:r>
      <w:r w:rsidRPr="00763918">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2C1E81E5" w14:textId="77777777" w:rsidR="00EE05D8" w:rsidRPr="00D82D1D" w:rsidRDefault="00EE05D8" w:rsidP="00EE05D8">
      <w:pPr>
        <w:rPr>
          <w:rStyle w:val="StyleUnderline"/>
        </w:rPr>
      </w:pPr>
      <w:r w:rsidRPr="00763918">
        <w:rPr>
          <w:rStyle w:val="StyleUnderline"/>
          <w:highlight w:val="yellow"/>
        </w:rPr>
        <w:t>The order</w:t>
      </w:r>
      <w:r w:rsidRPr="00D82D1D">
        <w:rPr>
          <w:rStyle w:val="StyleUnderline"/>
        </w:rPr>
        <w:t xml:space="preserve"> also </w:t>
      </w:r>
      <w:r w:rsidRPr="00763918">
        <w:rPr>
          <w:rStyle w:val="StyleUnderline"/>
          <w:highlight w:val="yellow"/>
        </w:rPr>
        <w:t xml:space="preserve">establishes a </w:t>
      </w:r>
      <w:r w:rsidRPr="00763918">
        <w:rPr>
          <w:rStyle w:val="Emphasis"/>
          <w:highlight w:val="yellow"/>
        </w:rPr>
        <w:t>new bureaucratic organization</w:t>
      </w:r>
      <w:r w:rsidRPr="00D82D1D">
        <w:rPr>
          <w:rStyle w:val="StyleUnderline"/>
        </w:rPr>
        <w:t xml:space="preserve"> in the White House </w:t>
      </w:r>
      <w:r w:rsidRPr="00763918">
        <w:rPr>
          <w:rStyle w:val="StyleUnderline"/>
          <w:highlight w:val="yellow"/>
        </w:rPr>
        <w:t>to lead the anti-monopoly effort</w:t>
      </w:r>
      <w:r w:rsidRPr="00763918">
        <w:rPr>
          <w:sz w:val="16"/>
          <w:highlight w:val="yellow"/>
        </w:rPr>
        <w:t xml:space="preserve">. </w:t>
      </w:r>
      <w:r w:rsidRPr="00763918">
        <w:rPr>
          <w:rStyle w:val="StyleUnderline"/>
          <w:highlight w:val="yellow"/>
        </w:rPr>
        <w:t xml:space="preserve">Demanding a </w:t>
      </w:r>
      <w:r w:rsidRPr="00763918">
        <w:rPr>
          <w:rStyle w:val="Emphasis"/>
          <w:highlight w:val="yellow"/>
        </w:rPr>
        <w:t>“whole-of-government”</w:t>
      </w:r>
      <w:r w:rsidRPr="00763918">
        <w:rPr>
          <w:rStyle w:val="StyleUnderline"/>
          <w:highlight w:val="yellow"/>
        </w:rPr>
        <w:t xml:space="preserve"> approach, it calls on</w:t>
      </w:r>
      <w:r w:rsidRPr="00D82D1D">
        <w:rPr>
          <w:rStyle w:val="StyleUnderline"/>
        </w:rPr>
        <w:t xml:space="preserve"> the </w:t>
      </w:r>
      <w:r w:rsidRPr="00763918">
        <w:rPr>
          <w:rStyle w:val="Emphasis"/>
          <w:highlight w:val="yellow"/>
        </w:rPr>
        <w:t>vast resources</w:t>
      </w:r>
      <w:r w:rsidRPr="00763918">
        <w:rPr>
          <w:rStyle w:val="StyleUnderline"/>
          <w:highlight w:val="yellow"/>
        </w:rPr>
        <w:t xml:space="preserve"> of </w:t>
      </w:r>
      <w:r w:rsidRPr="00763918">
        <w:rPr>
          <w:rStyle w:val="Emphasis"/>
          <w:highlight w:val="yellow"/>
        </w:rPr>
        <w:t>numerous agencies</w:t>
      </w:r>
      <w:r w:rsidRPr="00D82D1D">
        <w:rPr>
          <w:rStyle w:val="StyleUnderline"/>
        </w:rPr>
        <w:t xml:space="preserve">, and </w:t>
      </w:r>
      <w:r w:rsidRPr="00763918">
        <w:rPr>
          <w:rStyle w:val="StyleUnderline"/>
          <w:highlight w:val="yellow"/>
        </w:rPr>
        <w:t>not</w:t>
      </w:r>
      <w:r w:rsidRPr="00D82D1D">
        <w:rPr>
          <w:rStyle w:val="StyleUnderline"/>
        </w:rPr>
        <w:t xml:space="preserve"> </w:t>
      </w:r>
      <w:r w:rsidRPr="00763918">
        <w:rPr>
          <w:rStyle w:val="StyleUnderline"/>
          <w:highlight w:val="yellow"/>
        </w:rPr>
        <w:t>just</w:t>
      </w:r>
      <w:r w:rsidRPr="00D82D1D">
        <w:rPr>
          <w:rStyle w:val="StyleUnderline"/>
        </w:rPr>
        <w:t xml:space="preserve"> the two that traditionally oversee antitrust (</w:t>
      </w:r>
      <w:r w:rsidRPr="00763918">
        <w:rPr>
          <w:rStyle w:val="StyleUnderline"/>
          <w:highlight w:val="yellow"/>
        </w:rPr>
        <w:t xml:space="preserve">the </w:t>
      </w:r>
      <w:r w:rsidRPr="00763918">
        <w:rPr>
          <w:rStyle w:val="Emphasis"/>
          <w:highlight w:val="yellow"/>
        </w:rPr>
        <w:t>D</w:t>
      </w:r>
      <w:r w:rsidRPr="00D82D1D">
        <w:rPr>
          <w:rStyle w:val="StyleUnderline"/>
        </w:rPr>
        <w:t xml:space="preserve">epartment </w:t>
      </w:r>
      <w:r w:rsidRPr="00763918">
        <w:rPr>
          <w:rStyle w:val="Emphasis"/>
          <w:highlight w:val="yellow"/>
        </w:rPr>
        <w:t>o</w:t>
      </w:r>
      <w:r w:rsidRPr="00D82D1D">
        <w:rPr>
          <w:rStyle w:val="StyleUnderline"/>
        </w:rPr>
        <w:t xml:space="preserve">f </w:t>
      </w:r>
      <w:r w:rsidRPr="00763918">
        <w:rPr>
          <w:rStyle w:val="Emphasis"/>
          <w:highlight w:val="yellow"/>
        </w:rPr>
        <w:t>J</w:t>
      </w:r>
      <w:r w:rsidRPr="00D82D1D">
        <w:rPr>
          <w:rStyle w:val="StyleUnderline"/>
        </w:rPr>
        <w:t xml:space="preserve">ustice </w:t>
      </w:r>
      <w:r w:rsidRPr="00763918">
        <w:rPr>
          <w:rStyle w:val="StyleUnderline"/>
          <w:highlight w:val="yellow"/>
        </w:rPr>
        <w:t>and</w:t>
      </w:r>
      <w:r w:rsidRPr="00D82D1D">
        <w:rPr>
          <w:rStyle w:val="StyleUnderline"/>
        </w:rPr>
        <w:t xml:space="preserve"> the </w:t>
      </w:r>
      <w:r w:rsidRPr="00763918">
        <w:rPr>
          <w:rStyle w:val="Emphasis"/>
          <w:highlight w:val="yellow"/>
        </w:rPr>
        <w:t>F</w:t>
      </w:r>
      <w:r w:rsidRPr="00D82D1D">
        <w:rPr>
          <w:rStyle w:val="StyleUnderline"/>
        </w:rPr>
        <w:t xml:space="preserve">ederal </w:t>
      </w:r>
      <w:r w:rsidRPr="00763918">
        <w:rPr>
          <w:rStyle w:val="Emphasis"/>
          <w:highlight w:val="yellow"/>
        </w:rPr>
        <w:t>T</w:t>
      </w:r>
      <w:r w:rsidRPr="00D82D1D">
        <w:rPr>
          <w:rStyle w:val="StyleUnderline"/>
        </w:rPr>
        <w:t xml:space="preserve">rade </w:t>
      </w:r>
      <w:r w:rsidRPr="00763918">
        <w:rPr>
          <w:rStyle w:val="Emphasis"/>
          <w:highlight w:val="yellow"/>
        </w:rPr>
        <w:t>C</w:t>
      </w:r>
      <w:r w:rsidRPr="00D82D1D">
        <w:rPr>
          <w:rStyle w:val="StyleUnderline"/>
        </w:rPr>
        <w:t>ommission).</w:t>
      </w:r>
    </w:p>
    <w:p w14:paraId="613442CA" w14:textId="6A5927C3" w:rsidR="00EE05D8" w:rsidRDefault="00EE05D8" w:rsidP="00EE05D8">
      <w:pPr>
        <w:pStyle w:val="Heading4"/>
      </w:pPr>
      <w:r>
        <w:t xml:space="preserve">Link is </w:t>
      </w:r>
      <w:r w:rsidRPr="00AC5EE8">
        <w:rPr>
          <w:u w:val="single"/>
        </w:rPr>
        <w:t>illogical</w:t>
      </w:r>
      <w:r>
        <w:t xml:space="preserve">---if it is a </w:t>
      </w:r>
      <w:r w:rsidRPr="00AC5EE8">
        <w:rPr>
          <w:u w:val="single"/>
        </w:rPr>
        <w:t>priority</w:t>
      </w:r>
      <w:r>
        <w:t xml:space="preserve">, resources are taken from anywhere else. </w:t>
      </w:r>
    </w:p>
    <w:p w14:paraId="050FF1E6" w14:textId="77777777" w:rsidR="00EE05D8" w:rsidRDefault="00EE05D8" w:rsidP="00EE05D8">
      <w:pPr>
        <w:pStyle w:val="Heading4"/>
      </w:pPr>
      <w:r>
        <w:t xml:space="preserve">Agencies are </w:t>
      </w:r>
      <w:r w:rsidRPr="00B01D16">
        <w:rPr>
          <w:u w:val="single"/>
        </w:rPr>
        <w:t>wrecked</w:t>
      </w:r>
    </w:p>
    <w:p w14:paraId="4FBFC810" w14:textId="77777777" w:rsidR="00EE05D8" w:rsidRDefault="00EE05D8" w:rsidP="00EE05D8">
      <w:r w:rsidRPr="0067288F">
        <w:rPr>
          <w:rStyle w:val="Style13ptBold"/>
        </w:rPr>
        <w:t>MFEM 8</w:t>
      </w:r>
      <w:r>
        <w:rPr>
          <w:rStyle w:val="Style13ptBold"/>
        </w:rPr>
        <w:t>/</w:t>
      </w:r>
      <w:r w:rsidRPr="0067288F">
        <w:rPr>
          <w:rStyle w:val="Style13ptBold"/>
        </w:rPr>
        <w:t>19</w:t>
      </w:r>
      <w:r>
        <w:t xml:space="preserve">, Masuda, </w:t>
      </w:r>
      <w:proofErr w:type="spellStart"/>
      <w:r>
        <w:t>Funai</w:t>
      </w:r>
      <w:proofErr w:type="spellEnd"/>
      <w:r>
        <w:t xml:space="preserve">, Eifert &amp; Mitchell, Ltd., "The Implications of President Biden's ‘Executive Order on Promoting Competition in the American Economy’," </w:t>
      </w:r>
      <w:proofErr w:type="spellStart"/>
      <w:r>
        <w:t>Mondaq</w:t>
      </w:r>
      <w:proofErr w:type="spellEnd"/>
      <w:r>
        <w:t xml:space="preserve">, 08/19/2021, </w:t>
      </w:r>
      <w:r>
        <w:lastRenderedPageBreak/>
        <w:t>https://www.mondaq.com/unitedstates/antitrust-eu-competition-/1103288/the-implications-of-president-biden39s-executive-order-on-promoting-competition-in-the-american-economy.</w:t>
      </w:r>
    </w:p>
    <w:p w14:paraId="0B6B00E8" w14:textId="77777777" w:rsidR="00EE05D8" w:rsidRPr="00B01D16" w:rsidRDefault="00EE05D8" w:rsidP="00EE05D8">
      <w:pPr>
        <w:rPr>
          <w:sz w:val="16"/>
        </w:rPr>
      </w:pPr>
      <w:r w:rsidRPr="00B01D16">
        <w:rPr>
          <w:sz w:val="16"/>
        </w:rPr>
        <w:t xml:space="preserve">On July 9, 2021, President Joe </w:t>
      </w:r>
      <w:r w:rsidRPr="00277688">
        <w:rPr>
          <w:rStyle w:val="StyleUnderline"/>
          <w:highlight w:val="cyan"/>
        </w:rPr>
        <w:t>Biden</w:t>
      </w:r>
      <w:r w:rsidRPr="00B01D16">
        <w:rPr>
          <w:rStyle w:val="StyleUnderline"/>
        </w:rPr>
        <w:t xml:space="preserve"> signed a</w:t>
      </w:r>
      <w:r w:rsidRPr="00B01D16">
        <w:rPr>
          <w:sz w:val="16"/>
        </w:rPr>
        <w:t xml:space="preserve"> </w:t>
      </w:r>
      <w:r w:rsidRPr="00277688">
        <w:rPr>
          <w:rStyle w:val="Emphasis"/>
          <w:highlight w:val="cyan"/>
        </w:rPr>
        <w:t>sweeping</w:t>
      </w:r>
      <w:r w:rsidRPr="00B01D16">
        <w:rPr>
          <w:rStyle w:val="Emphasis"/>
        </w:rPr>
        <w:t xml:space="preserve"> e</w:t>
      </w:r>
      <w:r w:rsidRPr="00277688">
        <w:rPr>
          <w:rStyle w:val="Emphasis"/>
          <w:highlight w:val="cyan"/>
        </w:rPr>
        <w:t>x</w:t>
      </w:r>
      <w:r w:rsidRPr="00B01D16">
        <w:rPr>
          <w:rStyle w:val="Emphasis"/>
        </w:rPr>
        <w:t xml:space="preserve">ecutive </w:t>
      </w:r>
      <w:r w:rsidRPr="00277688">
        <w:rPr>
          <w:rStyle w:val="Emphasis"/>
          <w:highlight w:val="cyan"/>
        </w:rPr>
        <w:t>o</w:t>
      </w:r>
      <w:r w:rsidRPr="00B01D16">
        <w:rPr>
          <w:rStyle w:val="Emphasis"/>
        </w:rPr>
        <w:t>rder</w:t>
      </w:r>
      <w:r w:rsidRPr="00B01D16">
        <w:rPr>
          <w:sz w:val="16"/>
        </w:rPr>
        <w:t xml:space="preserve"> titled the “Executive Order on Promoting Competition in the American Economy” (the “Order”), </w:t>
      </w:r>
      <w:r w:rsidRPr="00B01D16">
        <w:rPr>
          <w:rStyle w:val="StyleUnderline"/>
        </w:rPr>
        <w:t>affirming the policy</w:t>
      </w:r>
      <w:r w:rsidRPr="00B01D16">
        <w:rPr>
          <w:sz w:val="16"/>
        </w:rPr>
        <w:t xml:space="preserve"> of the Biden administration </w:t>
      </w:r>
      <w:r w:rsidRPr="00277688">
        <w:rPr>
          <w:rStyle w:val="StyleUnderline"/>
          <w:highlight w:val="cyan"/>
        </w:rPr>
        <w:t>to</w:t>
      </w:r>
      <w:r w:rsidRPr="00277688">
        <w:rPr>
          <w:sz w:val="16"/>
          <w:highlight w:val="cyan"/>
        </w:rPr>
        <w:t xml:space="preserve"> “</w:t>
      </w:r>
      <w:r w:rsidRPr="00277688">
        <w:rPr>
          <w:rStyle w:val="Emphasis"/>
          <w:highlight w:val="cyan"/>
        </w:rPr>
        <w:t>enforce</w:t>
      </w:r>
      <w:r w:rsidRPr="00B01D16">
        <w:rPr>
          <w:sz w:val="16"/>
        </w:rPr>
        <w:t xml:space="preserve"> the </w:t>
      </w:r>
      <w:r w:rsidRPr="00277688">
        <w:rPr>
          <w:rStyle w:val="StyleUnderline"/>
          <w:highlight w:val="cyan"/>
        </w:rPr>
        <w:t>antitrust</w:t>
      </w:r>
      <w:r w:rsidRPr="00B01D16">
        <w:rPr>
          <w:rStyle w:val="StyleUnderline"/>
        </w:rPr>
        <w:t xml:space="preserve"> laws t</w:t>
      </w:r>
      <w:r w:rsidRPr="00B01D16">
        <w:rPr>
          <w:sz w:val="16"/>
        </w:rPr>
        <w:t xml:space="preserve">o </w:t>
      </w:r>
      <w:r w:rsidRPr="00B01D16">
        <w:rPr>
          <w:rStyle w:val="Emphasis"/>
        </w:rPr>
        <w:t>combat</w:t>
      </w:r>
      <w:r w:rsidRPr="00B01D16">
        <w:rPr>
          <w:sz w:val="16"/>
        </w:rPr>
        <w:t xml:space="preserve"> </w:t>
      </w:r>
      <w:r w:rsidRPr="00B01D16">
        <w:rPr>
          <w:rStyle w:val="StyleUnderline"/>
        </w:rPr>
        <w:t>the</w:t>
      </w:r>
      <w:r w:rsidRPr="00B01D16">
        <w:rPr>
          <w:sz w:val="16"/>
        </w:rPr>
        <w:t xml:space="preserve"> </w:t>
      </w:r>
      <w:r w:rsidRPr="00B01D16">
        <w:rPr>
          <w:rStyle w:val="Emphasis"/>
        </w:rPr>
        <w:t>excessive concentration</w:t>
      </w:r>
      <w:r w:rsidRPr="00B01D16">
        <w:rPr>
          <w:sz w:val="16"/>
        </w:rPr>
        <w:t xml:space="preserve"> </w:t>
      </w:r>
      <w:r w:rsidRPr="00B01D16">
        <w:rPr>
          <w:rStyle w:val="StyleUnderline"/>
        </w:rPr>
        <w:t>of industry</w:t>
      </w:r>
      <w:r w:rsidRPr="00B01D16">
        <w:rPr>
          <w:sz w:val="16"/>
        </w:rPr>
        <w:t xml:space="preserve">, the </w:t>
      </w:r>
      <w:r w:rsidRPr="00B01D16">
        <w:rPr>
          <w:rStyle w:val="Emphasis"/>
        </w:rPr>
        <w:t>abuses</w:t>
      </w:r>
      <w:r w:rsidRPr="00B01D16">
        <w:rPr>
          <w:sz w:val="16"/>
        </w:rPr>
        <w:t xml:space="preserve"> </w:t>
      </w:r>
      <w:r w:rsidRPr="00B01D16">
        <w:rPr>
          <w:rStyle w:val="StyleUnderline"/>
        </w:rPr>
        <w:t>of market power</w:t>
      </w:r>
      <w:r w:rsidRPr="00B01D16">
        <w:rPr>
          <w:sz w:val="16"/>
        </w:rPr>
        <w:t xml:space="preserve">, </w:t>
      </w:r>
      <w:r w:rsidRPr="00B01D16">
        <w:rPr>
          <w:rStyle w:val="StyleUnderline"/>
        </w:rPr>
        <w:t>and</w:t>
      </w:r>
      <w:r w:rsidRPr="00B01D16">
        <w:rPr>
          <w:sz w:val="16"/>
        </w:rPr>
        <w:t xml:space="preserve"> the </w:t>
      </w:r>
      <w:r w:rsidRPr="00B01D16">
        <w:rPr>
          <w:rStyle w:val="Emphasis"/>
        </w:rPr>
        <w:t>harmful</w:t>
      </w:r>
      <w:r w:rsidRPr="00B01D16">
        <w:rPr>
          <w:sz w:val="16"/>
        </w:rPr>
        <w:t xml:space="preserve"> </w:t>
      </w:r>
      <w:r w:rsidRPr="00B01D16">
        <w:rPr>
          <w:rStyle w:val="StyleUnderline"/>
        </w:rPr>
        <w:t>effects of monopoly and monopsony</w:t>
      </w:r>
      <w:r w:rsidRPr="00B01D16">
        <w:rPr>
          <w:sz w:val="16"/>
        </w:rPr>
        <w:t xml:space="preserve">.” To achieve this, the </w:t>
      </w:r>
      <w:r w:rsidRPr="00B01D16">
        <w:rPr>
          <w:rStyle w:val="StyleUnderline"/>
        </w:rPr>
        <w:t>Order</w:t>
      </w:r>
      <w:r w:rsidRPr="00B01D16">
        <w:rPr>
          <w:sz w:val="16"/>
        </w:rPr>
        <w:t xml:space="preserve">, among other things, </w:t>
      </w:r>
      <w:r w:rsidRPr="00277688">
        <w:rPr>
          <w:rStyle w:val="StyleUnderline"/>
          <w:highlight w:val="cyan"/>
        </w:rPr>
        <w:t>directs</w:t>
      </w:r>
      <w:r w:rsidRPr="00B01D16">
        <w:rPr>
          <w:rStyle w:val="StyleUnderline"/>
        </w:rPr>
        <w:t xml:space="preserve"> regulatory </w:t>
      </w:r>
      <w:r w:rsidRPr="00277688">
        <w:rPr>
          <w:rStyle w:val="StyleUnderline"/>
          <w:highlight w:val="cyan"/>
        </w:rPr>
        <w:t>agencies</w:t>
      </w:r>
      <w:r w:rsidRPr="00B01D16">
        <w:rPr>
          <w:rStyle w:val="StyleUnderline"/>
        </w:rPr>
        <w:t xml:space="preserve"> to </w:t>
      </w:r>
      <w:r w:rsidRPr="00277688">
        <w:rPr>
          <w:rStyle w:val="StyleUnderline"/>
          <w:highlight w:val="cyan"/>
        </w:rPr>
        <w:t>assert</w:t>
      </w:r>
      <w:r w:rsidRPr="00277688">
        <w:rPr>
          <w:sz w:val="16"/>
          <w:highlight w:val="cyan"/>
        </w:rPr>
        <w:t xml:space="preserve"> </w:t>
      </w:r>
      <w:r w:rsidRPr="00277688">
        <w:rPr>
          <w:rStyle w:val="Emphasis"/>
          <w:highlight w:val="cyan"/>
        </w:rPr>
        <w:t>oversight</w:t>
      </w:r>
      <w:r w:rsidRPr="00B01D16">
        <w:rPr>
          <w:sz w:val="16"/>
        </w:rPr>
        <w:t xml:space="preserve"> </w:t>
      </w:r>
      <w:r w:rsidRPr="00B01D16">
        <w:rPr>
          <w:rStyle w:val="StyleUnderline"/>
        </w:rPr>
        <w:t>over</w:t>
      </w:r>
      <w:r w:rsidRPr="00B01D16">
        <w:rPr>
          <w:sz w:val="16"/>
        </w:rPr>
        <w:t xml:space="preserve"> certain </w:t>
      </w:r>
      <w:r w:rsidRPr="00B01D16">
        <w:rPr>
          <w:rStyle w:val="StyleUnderline"/>
        </w:rPr>
        <w:t>business practices and encourages</w:t>
      </w:r>
      <w:r w:rsidRPr="00B01D16">
        <w:rPr>
          <w:sz w:val="16"/>
        </w:rPr>
        <w:t xml:space="preserve"> regulatory </w:t>
      </w:r>
      <w:r w:rsidRPr="00B01D16">
        <w:rPr>
          <w:rStyle w:val="StyleUnderline"/>
        </w:rPr>
        <w:t xml:space="preserve">agencies </w:t>
      </w:r>
      <w:r w:rsidRPr="00277688">
        <w:rPr>
          <w:rStyle w:val="StyleUnderline"/>
          <w:highlight w:val="cyan"/>
        </w:rPr>
        <w:t>to</w:t>
      </w:r>
      <w:r w:rsidRPr="00277688">
        <w:rPr>
          <w:sz w:val="16"/>
          <w:highlight w:val="cyan"/>
        </w:rPr>
        <w:t xml:space="preserve"> </w:t>
      </w:r>
      <w:r w:rsidRPr="00277688">
        <w:rPr>
          <w:rStyle w:val="Emphasis"/>
          <w:highlight w:val="cyan"/>
        </w:rPr>
        <w:t>develop</w:t>
      </w:r>
      <w:r w:rsidRPr="00B01D16">
        <w:rPr>
          <w:sz w:val="16"/>
        </w:rPr>
        <w:t xml:space="preserve"> </w:t>
      </w:r>
      <w:r w:rsidRPr="00B01D16">
        <w:rPr>
          <w:rStyle w:val="StyleUnderline"/>
        </w:rPr>
        <w:t>and</w:t>
      </w:r>
      <w:r w:rsidRPr="00B01D16">
        <w:rPr>
          <w:sz w:val="16"/>
        </w:rPr>
        <w:t xml:space="preserve">/or </w:t>
      </w:r>
      <w:r w:rsidRPr="00B01D16">
        <w:rPr>
          <w:rStyle w:val="Emphasis"/>
        </w:rPr>
        <w:t>strengthen</w:t>
      </w:r>
      <w:r w:rsidRPr="00B01D16">
        <w:rPr>
          <w:sz w:val="16"/>
        </w:rPr>
        <w:t xml:space="preserve"> </w:t>
      </w:r>
      <w:r w:rsidRPr="00277688">
        <w:rPr>
          <w:rStyle w:val="StyleUnderline"/>
          <w:highlight w:val="cyan"/>
        </w:rPr>
        <w:t>rules</w:t>
      </w:r>
      <w:r w:rsidRPr="00B01D16">
        <w:rPr>
          <w:sz w:val="16"/>
        </w:rPr>
        <w:t xml:space="preserve">. The Order </w:t>
      </w:r>
      <w:r w:rsidRPr="00B01D16">
        <w:rPr>
          <w:rStyle w:val="StyleUnderline"/>
        </w:rPr>
        <w:t>in</w:t>
      </w:r>
      <w:r w:rsidRPr="00277688">
        <w:rPr>
          <w:rStyle w:val="StyleUnderline"/>
          <w:highlight w:val="cyan"/>
        </w:rPr>
        <w:t>cludes</w:t>
      </w:r>
      <w:r w:rsidRPr="00277688">
        <w:rPr>
          <w:sz w:val="16"/>
          <w:highlight w:val="cyan"/>
        </w:rPr>
        <w:t xml:space="preserve"> </w:t>
      </w:r>
      <w:r w:rsidRPr="00277688">
        <w:rPr>
          <w:rStyle w:val="Emphasis"/>
          <w:sz w:val="24"/>
          <w:highlight w:val="cyan"/>
        </w:rPr>
        <w:t>72 initiatives</w:t>
      </w:r>
      <w:r w:rsidRPr="00B01D16">
        <w:rPr>
          <w:rStyle w:val="Emphasis"/>
          <w:sz w:val="24"/>
        </w:rPr>
        <w:t xml:space="preserve"> by more than a dozen federal agencies</w:t>
      </w:r>
      <w:r w:rsidRPr="00B01D16">
        <w:rPr>
          <w:sz w:val="16"/>
        </w:rPr>
        <w:t>.</w:t>
      </w:r>
    </w:p>
    <w:p w14:paraId="230E77C2" w14:textId="77777777" w:rsidR="00EE05D8" w:rsidRPr="00B01D16" w:rsidRDefault="00EE05D8" w:rsidP="00EE05D8">
      <w:pPr>
        <w:rPr>
          <w:sz w:val="16"/>
        </w:rPr>
      </w:pPr>
      <w:r w:rsidRPr="00B01D16">
        <w:rPr>
          <w:sz w:val="16"/>
        </w:rPr>
        <w:t xml:space="preserve">The Order specifically </w:t>
      </w:r>
      <w:r w:rsidRPr="00277688">
        <w:rPr>
          <w:rStyle w:val="StyleUnderline"/>
          <w:highlight w:val="cyan"/>
        </w:rPr>
        <w:t>cites</w:t>
      </w:r>
      <w:r w:rsidRPr="00B01D16">
        <w:rPr>
          <w:rStyle w:val="StyleUnderline"/>
        </w:rPr>
        <w:t xml:space="preserve"> the </w:t>
      </w:r>
      <w:r w:rsidRPr="00277688">
        <w:rPr>
          <w:rStyle w:val="StyleUnderline"/>
          <w:highlight w:val="cyan"/>
        </w:rPr>
        <w:t>areas of</w:t>
      </w:r>
      <w:r w:rsidRPr="00277688">
        <w:rPr>
          <w:sz w:val="16"/>
          <w:highlight w:val="cyan"/>
        </w:rPr>
        <w:t xml:space="preserve"> “</w:t>
      </w:r>
      <w:r w:rsidRPr="00277688">
        <w:rPr>
          <w:rStyle w:val="Emphasis"/>
          <w:highlight w:val="cyan"/>
        </w:rPr>
        <w:t>labor</w:t>
      </w:r>
      <w:r w:rsidRPr="00B01D16">
        <w:rPr>
          <w:rStyle w:val="Emphasis"/>
        </w:rPr>
        <w:t xml:space="preserve"> markets</w:t>
      </w:r>
      <w:r w:rsidRPr="00B01D16">
        <w:rPr>
          <w:sz w:val="16"/>
        </w:rPr>
        <w:t xml:space="preserve">, </w:t>
      </w:r>
      <w:r w:rsidRPr="00277688">
        <w:rPr>
          <w:rStyle w:val="Emphasis"/>
          <w:highlight w:val="cyan"/>
        </w:rPr>
        <w:t>ag</w:t>
      </w:r>
      <w:r w:rsidRPr="00B01D16">
        <w:rPr>
          <w:sz w:val="16"/>
        </w:rPr>
        <w:t xml:space="preserve">ricultural </w:t>
      </w:r>
      <w:r w:rsidRPr="00B01D16">
        <w:rPr>
          <w:rStyle w:val="Emphasis"/>
        </w:rPr>
        <w:t>markets</w:t>
      </w:r>
      <w:r w:rsidRPr="00B01D16">
        <w:rPr>
          <w:sz w:val="16"/>
        </w:rPr>
        <w:t xml:space="preserve">, </w:t>
      </w:r>
      <w:r w:rsidRPr="00277688">
        <w:rPr>
          <w:rStyle w:val="Emphasis"/>
          <w:highlight w:val="cyan"/>
        </w:rPr>
        <w:t>Internet</w:t>
      </w:r>
      <w:r w:rsidRPr="00B01D16">
        <w:rPr>
          <w:rStyle w:val="Emphasis"/>
        </w:rPr>
        <w:t xml:space="preserve"> platform</w:t>
      </w:r>
      <w:r w:rsidRPr="00B01D16">
        <w:rPr>
          <w:sz w:val="16"/>
        </w:rPr>
        <w:t xml:space="preserve"> </w:t>
      </w:r>
      <w:r w:rsidRPr="00B01D16">
        <w:rPr>
          <w:rStyle w:val="StyleUnderline"/>
        </w:rPr>
        <w:t>industries</w:t>
      </w:r>
      <w:r w:rsidRPr="00B01D16">
        <w:rPr>
          <w:sz w:val="16"/>
        </w:rPr>
        <w:t xml:space="preserve">, </w:t>
      </w:r>
      <w:r w:rsidRPr="00277688">
        <w:rPr>
          <w:rStyle w:val="Emphasis"/>
          <w:highlight w:val="cyan"/>
        </w:rPr>
        <w:t>health</w:t>
      </w:r>
      <w:r w:rsidRPr="00B01D16">
        <w:rPr>
          <w:rStyle w:val="Emphasis"/>
        </w:rPr>
        <w:t>care markets</w:t>
      </w:r>
      <w:r w:rsidRPr="00B01D16">
        <w:rPr>
          <w:sz w:val="16"/>
        </w:rPr>
        <w:t xml:space="preserve"> (including insurance, hospital, and prescription drug markets), </w:t>
      </w:r>
      <w:r w:rsidRPr="00277688">
        <w:rPr>
          <w:rStyle w:val="Emphasis"/>
          <w:highlight w:val="cyan"/>
        </w:rPr>
        <w:t>repair</w:t>
      </w:r>
      <w:r w:rsidRPr="00B01D16">
        <w:rPr>
          <w:rStyle w:val="Emphasis"/>
        </w:rPr>
        <w:t xml:space="preserve"> markets</w:t>
      </w:r>
      <w:r w:rsidRPr="00B01D16">
        <w:rPr>
          <w:sz w:val="16"/>
        </w:rPr>
        <w:t xml:space="preserve">, </w:t>
      </w:r>
      <w:r w:rsidRPr="00277688">
        <w:rPr>
          <w:rStyle w:val="StyleUnderline"/>
          <w:highlight w:val="cyan"/>
        </w:rPr>
        <w:t>and</w:t>
      </w:r>
      <w:r w:rsidRPr="00B01D16">
        <w:rPr>
          <w:rStyle w:val="StyleUnderline"/>
        </w:rPr>
        <w:t xml:space="preserve"> United States markets</w:t>
      </w:r>
      <w:r w:rsidRPr="00B01D16">
        <w:rPr>
          <w:sz w:val="16"/>
        </w:rPr>
        <w:t xml:space="preserve"> </w:t>
      </w:r>
      <w:r w:rsidRPr="00B01D16">
        <w:rPr>
          <w:rStyle w:val="Emphasis"/>
        </w:rPr>
        <w:t>directly</w:t>
      </w:r>
      <w:r w:rsidRPr="00B01D16">
        <w:rPr>
          <w:sz w:val="16"/>
        </w:rPr>
        <w:t xml:space="preserve"> </w:t>
      </w:r>
      <w:r w:rsidRPr="00B01D16">
        <w:rPr>
          <w:rStyle w:val="StyleUnderline"/>
        </w:rPr>
        <w:t>affected by</w:t>
      </w:r>
      <w:r w:rsidRPr="00B01D16">
        <w:rPr>
          <w:sz w:val="16"/>
        </w:rPr>
        <w:t xml:space="preserve"> </w:t>
      </w:r>
      <w:r w:rsidRPr="00277688">
        <w:rPr>
          <w:rStyle w:val="Emphasis"/>
          <w:highlight w:val="cyan"/>
        </w:rPr>
        <w:t>foreign</w:t>
      </w:r>
      <w:r w:rsidRPr="00B01D16">
        <w:rPr>
          <w:rStyle w:val="Emphasis"/>
        </w:rPr>
        <w:t xml:space="preserve"> cartel </w:t>
      </w:r>
      <w:r w:rsidRPr="00277688">
        <w:rPr>
          <w:rStyle w:val="Emphasis"/>
          <w:highlight w:val="cyan"/>
        </w:rPr>
        <w:t>activity</w:t>
      </w:r>
      <w:r w:rsidRPr="00B01D16">
        <w:rPr>
          <w:sz w:val="16"/>
        </w:rPr>
        <w:t xml:space="preserve">.” </w:t>
      </w:r>
      <w:r w:rsidRPr="00B01D16">
        <w:rPr>
          <w:rStyle w:val="StyleUnderline"/>
        </w:rPr>
        <w:t>The</w:t>
      </w:r>
      <w:r w:rsidRPr="00B01D16">
        <w:rPr>
          <w:sz w:val="16"/>
        </w:rPr>
        <w:t xml:space="preserve"> </w:t>
      </w:r>
      <w:r w:rsidRPr="00277688">
        <w:rPr>
          <w:rStyle w:val="Emphasis"/>
          <w:sz w:val="24"/>
          <w:highlight w:val="cyan"/>
        </w:rPr>
        <w:t>scope</w:t>
      </w:r>
      <w:r w:rsidRPr="00B01D16">
        <w:rPr>
          <w:sz w:val="16"/>
        </w:rPr>
        <w:t xml:space="preserve"> </w:t>
      </w:r>
      <w:r w:rsidRPr="00B01D16">
        <w:rPr>
          <w:rStyle w:val="StyleUnderline"/>
        </w:rPr>
        <w:t xml:space="preserve">of this order </w:t>
      </w:r>
      <w:r w:rsidRPr="00277688">
        <w:rPr>
          <w:rStyle w:val="StyleUnderline"/>
          <w:highlight w:val="cyan"/>
        </w:rPr>
        <w:t>is broad</w:t>
      </w:r>
      <w:r w:rsidRPr="00B01D16">
        <w:rPr>
          <w:sz w:val="16"/>
        </w:rPr>
        <w:t xml:space="preserve">. On the other hand, the Order itself does not create new regulations or laws, </w:t>
      </w:r>
      <w:r w:rsidRPr="00B01D16">
        <w:rPr>
          <w:rStyle w:val="StyleUnderline"/>
        </w:rPr>
        <w:t>leaving</w:t>
      </w:r>
      <w:r w:rsidRPr="00B01D16">
        <w:rPr>
          <w:sz w:val="16"/>
        </w:rPr>
        <w:t xml:space="preserve"> the </w:t>
      </w:r>
      <w:r w:rsidRPr="00B01D16">
        <w:rPr>
          <w:rStyle w:val="Emphasis"/>
        </w:rPr>
        <w:t xml:space="preserve">specific </w:t>
      </w:r>
      <w:r w:rsidRPr="00277688">
        <w:rPr>
          <w:rStyle w:val="Emphasis"/>
          <w:highlight w:val="cyan"/>
        </w:rPr>
        <w:t>implications</w:t>
      </w:r>
      <w:r w:rsidRPr="00B01D16">
        <w:rPr>
          <w:sz w:val="16"/>
        </w:rPr>
        <w:t xml:space="preserve"> </w:t>
      </w:r>
      <w:r w:rsidRPr="00B01D16">
        <w:rPr>
          <w:rStyle w:val="StyleUnderline"/>
        </w:rPr>
        <w:t xml:space="preserve">of it </w:t>
      </w:r>
      <w:r w:rsidRPr="00277688">
        <w:rPr>
          <w:rStyle w:val="StyleUnderline"/>
          <w:highlight w:val="cyan"/>
        </w:rPr>
        <w:t>vague</w:t>
      </w:r>
      <w:r w:rsidRPr="00B01D16">
        <w:rPr>
          <w:sz w:val="16"/>
        </w:rPr>
        <w:t>.</w:t>
      </w:r>
    </w:p>
    <w:p w14:paraId="7D151F25" w14:textId="77777777" w:rsidR="00EE05D8" w:rsidRPr="00B01D16" w:rsidRDefault="00EE05D8" w:rsidP="00EE05D8">
      <w:pPr>
        <w:rPr>
          <w:sz w:val="16"/>
        </w:rPr>
      </w:pPr>
      <w:r w:rsidRPr="00B01D16">
        <w:rPr>
          <w:sz w:val="16"/>
        </w:rPr>
        <w:t xml:space="preserve">Although the implications of the Order are not limited to the area of antitrust, the Order reflects the Biden Administration's emphasis on it. For example, the </w:t>
      </w:r>
      <w:r w:rsidRPr="00B01D16">
        <w:rPr>
          <w:rStyle w:val="StyleUnderline"/>
        </w:rPr>
        <w:t>Order encourages</w:t>
      </w:r>
      <w:r w:rsidRPr="00B01D16">
        <w:rPr>
          <w:sz w:val="16"/>
        </w:rPr>
        <w:t xml:space="preserve"> the </w:t>
      </w:r>
      <w:r w:rsidRPr="00B01D16">
        <w:rPr>
          <w:rStyle w:val="Emphasis"/>
        </w:rPr>
        <w:t>DOJ</w:t>
      </w:r>
      <w:r w:rsidRPr="00B01D16">
        <w:rPr>
          <w:sz w:val="16"/>
        </w:rPr>
        <w:t xml:space="preserve"> </w:t>
      </w:r>
      <w:r w:rsidRPr="00B01D16">
        <w:rPr>
          <w:rStyle w:val="StyleUnderline"/>
        </w:rPr>
        <w:t>and</w:t>
      </w:r>
      <w:r w:rsidRPr="00B01D16">
        <w:rPr>
          <w:sz w:val="16"/>
        </w:rPr>
        <w:t xml:space="preserve"> </w:t>
      </w:r>
      <w:r w:rsidRPr="00B01D16">
        <w:rPr>
          <w:rStyle w:val="Emphasis"/>
        </w:rPr>
        <w:t xml:space="preserve">other </w:t>
      </w:r>
      <w:r w:rsidRPr="00277688">
        <w:rPr>
          <w:rStyle w:val="Emphasis"/>
          <w:highlight w:val="cyan"/>
        </w:rPr>
        <w:t>agencies</w:t>
      </w:r>
      <w:r w:rsidRPr="00B01D16">
        <w:rPr>
          <w:sz w:val="16"/>
        </w:rPr>
        <w:t xml:space="preserve"> responsible for banking </w:t>
      </w:r>
      <w:r w:rsidRPr="00B01D16">
        <w:rPr>
          <w:rStyle w:val="StyleUnderline"/>
        </w:rPr>
        <w:t xml:space="preserve">to </w:t>
      </w:r>
      <w:r w:rsidRPr="00277688">
        <w:rPr>
          <w:rStyle w:val="StyleUnderline"/>
          <w:highlight w:val="cyan"/>
        </w:rPr>
        <w:t>update guidelines</w:t>
      </w:r>
      <w:r w:rsidRPr="00B01D16">
        <w:rPr>
          <w:rStyle w:val="StyleUnderline"/>
        </w:rPr>
        <w:t xml:space="preserve"> on banking mergers</w:t>
      </w:r>
      <w:r w:rsidRPr="00B01D16">
        <w:rPr>
          <w:sz w:val="16"/>
        </w:rPr>
        <w:t xml:space="preserve"> to provide heightened scrutiny of mergers. The Order also </w:t>
      </w:r>
      <w:r w:rsidRPr="00277688">
        <w:rPr>
          <w:rStyle w:val="StyleUnderline"/>
        </w:rPr>
        <w:t>encourages</w:t>
      </w:r>
      <w:r w:rsidRPr="00B01D16">
        <w:rPr>
          <w:sz w:val="16"/>
        </w:rPr>
        <w:t xml:space="preserve"> the </w:t>
      </w:r>
      <w:r w:rsidRPr="00277688">
        <w:rPr>
          <w:rStyle w:val="StyleUnderline"/>
          <w:highlight w:val="cyan"/>
        </w:rPr>
        <w:t>DOJ and</w:t>
      </w:r>
      <w:r w:rsidRPr="00B01D16">
        <w:rPr>
          <w:sz w:val="16"/>
        </w:rPr>
        <w:t xml:space="preserve"> the </w:t>
      </w:r>
      <w:r w:rsidRPr="00277688">
        <w:rPr>
          <w:rStyle w:val="StyleUnderline"/>
          <w:highlight w:val="cyan"/>
        </w:rPr>
        <w:t>FTC</w:t>
      </w:r>
      <w:r w:rsidRPr="00B01D16">
        <w:rPr>
          <w:rStyle w:val="StyleUnderline"/>
        </w:rPr>
        <w:t xml:space="preserve"> to </w:t>
      </w:r>
      <w:r w:rsidRPr="00277688">
        <w:rPr>
          <w:rStyle w:val="StyleUnderline"/>
          <w:highlight w:val="cyan"/>
        </w:rPr>
        <w:t>challenge</w:t>
      </w:r>
      <w:r w:rsidRPr="00B01D16">
        <w:rPr>
          <w:sz w:val="16"/>
        </w:rPr>
        <w:t xml:space="preserve"> prior “</w:t>
      </w:r>
      <w:r w:rsidRPr="00277688">
        <w:rPr>
          <w:rStyle w:val="Emphasis"/>
          <w:highlight w:val="cyan"/>
        </w:rPr>
        <w:t>bad mergers</w:t>
      </w:r>
      <w:r w:rsidRPr="00B01D16">
        <w:rPr>
          <w:sz w:val="16"/>
        </w:rPr>
        <w:t xml:space="preserve">,” </w:t>
      </w:r>
      <w:r w:rsidRPr="00B01D16">
        <w:rPr>
          <w:rStyle w:val="StyleUnderline"/>
        </w:rPr>
        <w:t>meaning</w:t>
      </w:r>
      <w:r w:rsidRPr="00B01D16">
        <w:rPr>
          <w:sz w:val="16"/>
        </w:rPr>
        <w:t xml:space="preserve"> that </w:t>
      </w:r>
      <w:r w:rsidRPr="00B01D16">
        <w:rPr>
          <w:rStyle w:val="StyleUnderline"/>
        </w:rPr>
        <w:t>mergers that went unchallenged under previous administrations</w:t>
      </w:r>
      <w:r w:rsidRPr="00B01D16">
        <w:rPr>
          <w:sz w:val="16"/>
        </w:rPr>
        <w:t xml:space="preserve"> may be challenged in the future. Another specific area that the Order focuses on is the right to repair; it </w:t>
      </w:r>
      <w:r w:rsidRPr="00B01D16">
        <w:rPr>
          <w:rStyle w:val="StyleUnderline"/>
        </w:rPr>
        <w:t>encourages</w:t>
      </w:r>
      <w:r w:rsidRPr="00B01D16">
        <w:rPr>
          <w:sz w:val="16"/>
        </w:rPr>
        <w:t xml:space="preserve"> the </w:t>
      </w:r>
      <w:r w:rsidRPr="00B01D16">
        <w:rPr>
          <w:rStyle w:val="StyleUnderline"/>
        </w:rPr>
        <w:t>FTC to</w:t>
      </w:r>
      <w:r w:rsidRPr="00B01D16">
        <w:rPr>
          <w:sz w:val="16"/>
        </w:rPr>
        <w:t xml:space="preserve"> </w:t>
      </w:r>
      <w:r w:rsidRPr="00B01D16">
        <w:rPr>
          <w:rStyle w:val="Emphasis"/>
        </w:rPr>
        <w:t>limit</w:t>
      </w:r>
      <w:r w:rsidRPr="00B01D16">
        <w:rPr>
          <w:sz w:val="16"/>
        </w:rPr>
        <w:t xml:space="preserve"> </w:t>
      </w:r>
      <w:r w:rsidRPr="00B01D16">
        <w:rPr>
          <w:rStyle w:val="StyleUnderline"/>
        </w:rPr>
        <w:t>equipment manufacturers</w:t>
      </w:r>
      <w:r w:rsidRPr="00B01D16">
        <w:rPr>
          <w:sz w:val="16"/>
        </w:rPr>
        <w:t xml:space="preserve"> from limiting consumer's rights to repair.</w:t>
      </w:r>
    </w:p>
    <w:p w14:paraId="2E58CE32" w14:textId="1731F3A2" w:rsidR="00EE05D8" w:rsidRDefault="00EE05D8" w:rsidP="00EE05D8">
      <w:pPr>
        <w:rPr>
          <w:sz w:val="16"/>
        </w:rPr>
      </w:pPr>
      <w:r w:rsidRPr="00B01D16">
        <w:rPr>
          <w:rStyle w:val="StyleUnderline"/>
        </w:rPr>
        <w:t>Other</w:t>
      </w:r>
      <w:r w:rsidRPr="00B01D16">
        <w:rPr>
          <w:sz w:val="16"/>
        </w:rPr>
        <w:t xml:space="preserve"> affected </w:t>
      </w:r>
      <w:r w:rsidRPr="00B01D16">
        <w:rPr>
          <w:rStyle w:val="StyleUnderline"/>
        </w:rPr>
        <w:t>areas of law include</w:t>
      </w:r>
      <w:r w:rsidRPr="00B01D16">
        <w:rPr>
          <w:sz w:val="16"/>
        </w:rPr>
        <w:t xml:space="preserve">, but are not limited to, </w:t>
      </w:r>
      <w:r w:rsidRPr="00B01D16">
        <w:rPr>
          <w:rStyle w:val="Emphasis"/>
        </w:rPr>
        <w:t>labor</w:t>
      </w:r>
      <w:r w:rsidRPr="00B01D16">
        <w:rPr>
          <w:sz w:val="16"/>
        </w:rPr>
        <w:t xml:space="preserve"> and </w:t>
      </w:r>
      <w:r w:rsidRPr="00B01D16">
        <w:rPr>
          <w:rStyle w:val="Emphasis"/>
        </w:rPr>
        <w:t>employment</w:t>
      </w:r>
      <w:r w:rsidRPr="00B01D16">
        <w:rPr>
          <w:sz w:val="16"/>
        </w:rPr>
        <w:t xml:space="preserve"> (</w:t>
      </w:r>
      <w:proofErr w:type="gramStart"/>
      <w:r w:rsidRPr="00B01D16">
        <w:rPr>
          <w:sz w:val="16"/>
        </w:rPr>
        <w:t>e.g.</w:t>
      </w:r>
      <w:proofErr w:type="gramEnd"/>
      <w:r w:rsidRPr="00B01D16">
        <w:rPr>
          <w:sz w:val="16"/>
        </w:rPr>
        <w:t xml:space="preserve"> non-compete agreements) </w:t>
      </w:r>
      <w:r w:rsidRPr="00B01D16">
        <w:rPr>
          <w:rStyle w:val="StyleUnderline"/>
        </w:rPr>
        <w:t>and</w:t>
      </w:r>
      <w:r w:rsidRPr="00B01D16">
        <w:rPr>
          <w:sz w:val="16"/>
        </w:rPr>
        <w:t xml:space="preserve"> </w:t>
      </w:r>
      <w:r w:rsidRPr="00B01D16">
        <w:rPr>
          <w:rStyle w:val="Emphasis"/>
        </w:rPr>
        <w:t>consumer protection</w:t>
      </w:r>
      <w:r w:rsidRPr="00B01D16">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65AB0AEC" w14:textId="77777777" w:rsidR="00EE05D8" w:rsidRDefault="00EE05D8" w:rsidP="00EE05D8">
      <w:pPr>
        <w:pStyle w:val="Heading3"/>
      </w:pPr>
      <w:r>
        <w:lastRenderedPageBreak/>
        <w:t>2AC---AT: AI Impact</w:t>
      </w:r>
    </w:p>
    <w:p w14:paraId="7AD2DBAB" w14:textId="593B445F" w:rsidR="00666263" w:rsidRPr="00DF71DB" w:rsidRDefault="00666263" w:rsidP="00666263">
      <w:pPr>
        <w:keepNext/>
        <w:keepLines/>
        <w:spacing w:before="40" w:after="0"/>
        <w:outlineLvl w:val="3"/>
        <w:rPr>
          <w:rFonts w:eastAsiaTheme="majorEastAsia" w:cstheme="majorBidi"/>
          <w:b/>
          <w:iCs/>
          <w:sz w:val="26"/>
        </w:rPr>
      </w:pPr>
      <w:r>
        <w:rPr>
          <w:rFonts w:eastAsiaTheme="majorEastAsia" w:cstheme="majorBidi"/>
          <w:b/>
          <w:iCs/>
          <w:sz w:val="26"/>
        </w:rPr>
        <w:t>CX was pretty funny</w:t>
      </w:r>
    </w:p>
    <w:p w14:paraId="06422DA4" w14:textId="77777777" w:rsidR="00666263" w:rsidRPr="00DF71DB" w:rsidRDefault="00666263" w:rsidP="00666263">
      <w:r w:rsidRPr="00DF71DB">
        <w:t xml:space="preserve">John O. </w:t>
      </w:r>
      <w:r w:rsidRPr="00666263">
        <w:rPr>
          <w:b/>
          <w:bCs/>
          <w:sz w:val="26"/>
          <w:highlight w:val="yellow"/>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33DDA7D9" w14:textId="77777777" w:rsidR="00666263" w:rsidRPr="00BB438A" w:rsidRDefault="00666263" w:rsidP="00666263">
      <w:pPr>
        <w:rPr>
          <w:u w:val="single"/>
        </w:rPr>
      </w:pPr>
      <w:r w:rsidRPr="00666263">
        <w:rPr>
          <w:highlight w:val="yellow"/>
          <w:u w:val="single"/>
        </w:rPr>
        <w:t>The FTC needs</w:t>
      </w:r>
      <w:r w:rsidRPr="00666263">
        <w:rPr>
          <w:sz w:val="16"/>
          <w:highlight w:val="yellow"/>
        </w:rPr>
        <w:t xml:space="preserve"> </w:t>
      </w:r>
      <w:r w:rsidRPr="00666263">
        <w:rPr>
          <w:rStyle w:val="Emphasis"/>
          <w:sz w:val="32"/>
          <w:szCs w:val="32"/>
          <w:highlight w:val="yellow"/>
        </w:rPr>
        <w:t>more</w:t>
      </w:r>
      <w:r w:rsidRPr="00666263">
        <w:rPr>
          <w:sz w:val="16"/>
          <w:highlight w:val="yellow"/>
        </w:rPr>
        <w:t xml:space="preserve"> </w:t>
      </w:r>
      <w:r w:rsidRPr="00666263">
        <w:rPr>
          <w:b/>
          <w:iCs/>
          <w:highlight w:val="yellow"/>
          <w:u w:val="single"/>
        </w:rPr>
        <w:t>resources</w:t>
      </w:r>
      <w:r w:rsidRPr="00666263">
        <w:rPr>
          <w:sz w:val="16"/>
          <w:highlight w:val="yellow"/>
        </w:rPr>
        <w:t xml:space="preserve"> </w:t>
      </w:r>
      <w:r w:rsidRPr="00666263">
        <w:rPr>
          <w:highlight w:val="yellow"/>
          <w:u w:val="single"/>
        </w:rPr>
        <w:t>to adequately address the nation’s growing privacy concerns</w:t>
      </w:r>
      <w:r w:rsidRPr="00666263">
        <w:rPr>
          <w:sz w:val="16"/>
          <w:highlight w:val="yellow"/>
        </w:rPr>
        <w:t>.</w:t>
      </w:r>
      <w:r w:rsidRPr="00DF71DB">
        <w:rPr>
          <w:sz w:val="16"/>
        </w:rPr>
        <w:t xml:space="preserve"> Currently, </w:t>
      </w:r>
      <w:r w:rsidRPr="00AF7BF5">
        <w:rPr>
          <w:highlight w:val="cyan"/>
          <w:u w:val="single"/>
        </w:rPr>
        <w:t>the FTC oversees</w:t>
      </w:r>
      <w:r w:rsidRPr="00DF71DB">
        <w:rPr>
          <w:u w:val="single"/>
        </w:rPr>
        <w:t xml:space="preserve"> both consumer protection—encompassing </w:t>
      </w:r>
      <w:r w:rsidRPr="00AF7BF5">
        <w:rPr>
          <w:highlight w:val="cyan"/>
          <w:u w:val="single"/>
        </w:rPr>
        <w:t>privacy—and</w:t>
      </w:r>
      <w:r w:rsidRPr="00DF71DB">
        <w:rPr>
          <w:u w:val="single"/>
        </w:rPr>
        <w:t xml:space="preserve"> </w:t>
      </w:r>
      <w:r w:rsidRPr="00AF7BF5">
        <w:rPr>
          <w:highlight w:val="cyan"/>
          <w:u w:val="single"/>
        </w:rPr>
        <w:t>antitrust</w:t>
      </w:r>
      <w:r w:rsidRPr="00DF71DB">
        <w:rPr>
          <w:sz w:val="16"/>
        </w:rPr>
        <w:t xml:space="preserve">,249 making the FTC the chief federal agency on privacy policy and enforcement250 and the nation’s de-facto privacy agency.251 </w:t>
      </w:r>
      <w:r w:rsidRPr="00DF71DB">
        <w:rPr>
          <w:u w:val="single"/>
        </w:rPr>
        <w:t>The agency has long-standing 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666263">
        <w:rPr>
          <w:highlight w:val="yellow"/>
          <w:u w:val="single"/>
        </w:rPr>
        <w:t>To adequately address privacy concerns, the FTC needs</w:t>
      </w:r>
      <w:r w:rsidRPr="00666263">
        <w:rPr>
          <w:sz w:val="16"/>
          <w:highlight w:val="yellow"/>
        </w:rPr>
        <w:t xml:space="preserve"> more </w:t>
      </w:r>
      <w:r w:rsidRPr="00666263">
        <w:rPr>
          <w:highlight w:val="yellow"/>
          <w:u w:val="single"/>
        </w:rPr>
        <w:t>resources</w:t>
      </w:r>
      <w:r w:rsidRPr="00666263">
        <w:rPr>
          <w:sz w:val="16"/>
          <w:highlight w:val="yellow"/>
        </w:rPr>
        <w:t>.</w:t>
      </w:r>
      <w:r w:rsidRPr="00BB438A">
        <w:rPr>
          <w:sz w:val="16"/>
        </w:rPr>
        <w:t xml:space="preserve">256 </w:t>
      </w:r>
      <w:r w:rsidRPr="00BB438A">
        <w:rPr>
          <w:u w:val="single"/>
        </w:rPr>
        <w:t xml:space="preserve">The </w:t>
      </w:r>
      <w:r w:rsidRPr="00666263">
        <w:rPr>
          <w:highlight w:val="yellow"/>
          <w:u w:val="single"/>
        </w:rPr>
        <w:t>agency has been explicit that it needs more</w:t>
      </w:r>
      <w:r w:rsidRPr="00666263">
        <w:rPr>
          <w:sz w:val="16"/>
          <w:highlight w:val="yellow"/>
        </w:rPr>
        <w:t xml:space="preserve"> man</w:t>
      </w:r>
      <w:r w:rsidRPr="00666263">
        <w:rPr>
          <w:highlight w:val="yellow"/>
          <w:u w:val="single"/>
        </w:rPr>
        <w:t>power</w:t>
      </w:r>
      <w:r w:rsidRPr="00666263">
        <w:rPr>
          <w:sz w:val="16"/>
          <w:highlight w:val="yellow"/>
        </w:rPr>
        <w:t xml:space="preserve"> </w:t>
      </w:r>
      <w:r w:rsidRPr="00666263">
        <w:rPr>
          <w:highlight w:val="yellow"/>
          <w:u w:val="single"/>
        </w:rPr>
        <w:t>to police tech companies. In requesting increased funding from Congress</w:t>
      </w:r>
      <w:r w:rsidRPr="00BB438A">
        <w:rPr>
          <w:u w:val="single"/>
        </w:rPr>
        <w:t>, FTC Director</w:t>
      </w:r>
      <w:r w:rsidRPr="00BB438A">
        <w:rPr>
          <w:sz w:val="16"/>
        </w:rPr>
        <w:t xml:space="preserve"> Joseph </w:t>
      </w:r>
      <w:r w:rsidRPr="00BB438A">
        <w:rPr>
          <w:u w:val="single"/>
        </w:rPr>
        <w:t>Simons said the money would allow the agency to hire additional staff and bring more privacy</w:t>
      </w:r>
    </w:p>
    <w:p w14:paraId="597CFD4F" w14:textId="77777777" w:rsidR="00666263" w:rsidRPr="00DF71DB" w:rsidRDefault="00666263" w:rsidP="00666263">
      <w:pPr>
        <w:rPr>
          <w:sz w:val="16"/>
        </w:rPr>
      </w:pPr>
      <w:r w:rsidRPr="00BB438A">
        <w:rPr>
          <w:u w:val="single"/>
        </w:rPr>
        <w:t>cases</w:t>
      </w:r>
      <w:r w:rsidRPr="00DF71DB">
        <w:rPr>
          <w:sz w:val="16"/>
        </w:rPr>
        <w:t>.257 A former director of the FTC’s Bureau of Consumer Protection, which houses the</w:t>
      </w:r>
    </w:p>
    <w:p w14:paraId="2B0E927F" w14:textId="77777777" w:rsidR="00666263" w:rsidRPr="00DF71DB" w:rsidRDefault="00666263" w:rsidP="00666263">
      <w:pPr>
        <w:rPr>
          <w:sz w:val="16"/>
        </w:rPr>
      </w:pPr>
      <w:r w:rsidRPr="00DF71DB">
        <w:rPr>
          <w:sz w:val="16"/>
        </w:rPr>
        <w:t>privacy unit, has called the FTC “woefully understaffed.”258</w:t>
      </w:r>
    </w:p>
    <w:p w14:paraId="6916E0F6" w14:textId="77777777" w:rsidR="00666263" w:rsidRPr="00DF71DB" w:rsidRDefault="00666263" w:rsidP="00666263">
      <w:pPr>
        <w:rPr>
          <w:sz w:val="16"/>
        </w:rPr>
      </w:pPr>
      <w:r w:rsidRPr="00DF71DB">
        <w:rPr>
          <w:sz w:val="16"/>
        </w:rPr>
        <w:t>As of the spring of 2019, the FTC had only forty employees dedicated to privacy and data</w:t>
      </w:r>
    </w:p>
    <w:p w14:paraId="2DC11A81" w14:textId="77777777" w:rsidR="00666263" w:rsidRPr="00DF71DB" w:rsidRDefault="00666263" w:rsidP="00666263">
      <w:pPr>
        <w:rPr>
          <w:sz w:val="16"/>
        </w:rPr>
      </w:pPr>
      <w:r w:rsidRPr="00DF71DB">
        <w:rPr>
          <w:sz w:val="16"/>
        </w:rPr>
        <w:t xml:space="preserve">security, compared to 500 and 110 employees at comparable agencies in the UK. and Ireland, respectively.259 </w:t>
      </w:r>
      <w:r w:rsidRPr="00DF71DB">
        <w:rPr>
          <w:u w:val="single"/>
        </w:rPr>
        <w:t xml:space="preserve">Without more lawyers, investigators, and technologists, </w:t>
      </w:r>
      <w:r w:rsidRPr="00AF7BF5">
        <w:rPr>
          <w:highlight w:val="cyan"/>
          <w:u w:val="single"/>
        </w:rPr>
        <w:t xml:space="preserve">the FTC will </w:t>
      </w:r>
      <w:r w:rsidRPr="00936049">
        <w:rPr>
          <w:u w:val="single"/>
        </w:rPr>
        <w:t xml:space="preserve">be forced to </w:t>
      </w:r>
      <w:r w:rsidRPr="00AF7BF5">
        <w:rPr>
          <w:highlight w:val="cyan"/>
          <w:u w:val="single"/>
        </w:rPr>
        <w:t xml:space="preserve">conduct privacy </w:t>
      </w:r>
      <w:r w:rsidRPr="00936049">
        <w:rPr>
          <w:u w:val="single"/>
        </w:rPr>
        <w:t xml:space="preserve">investigations </w:t>
      </w:r>
      <w:r w:rsidRPr="00AF7BF5">
        <w:rPr>
          <w:highlight w:val="cyan"/>
          <w:u w:val="single"/>
        </w:rPr>
        <w:t xml:space="preserve">less thoroughly, and </w:t>
      </w:r>
      <w:r w:rsidRPr="00BB438A">
        <w:rPr>
          <w:u w:val="single"/>
        </w:rPr>
        <w:t>in some cases</w:t>
      </w:r>
      <w:r w:rsidRPr="00AF7BF5">
        <w:rPr>
          <w:highlight w:val="cyan"/>
          <w:u w:val="single"/>
        </w:rPr>
        <w:t xml:space="preserve">, </w:t>
      </w:r>
      <w:r w:rsidRPr="00AF7BF5">
        <w:rPr>
          <w:b/>
          <w:iCs/>
          <w:highlight w:val="cyan"/>
          <w:u w:val="single"/>
        </w:rPr>
        <w:t>forgo them altogether</w:t>
      </w:r>
      <w:r w:rsidRPr="00DF71DB">
        <w:rPr>
          <w:sz w:val="16"/>
        </w:rPr>
        <w:t xml:space="preserve">.260 Currently, </w:t>
      </w:r>
      <w:r w:rsidRPr="00AF7BF5">
        <w:rPr>
          <w:highlight w:val="cyan"/>
          <w:u w:val="single"/>
        </w:rPr>
        <w:t xml:space="preserve">the FT C’s resources are </w:t>
      </w:r>
      <w:r w:rsidRPr="00AF7BF5">
        <w:rPr>
          <w:b/>
          <w:iCs/>
          <w:highlight w:val="cyan"/>
          <w:u w:val="single"/>
        </w:rPr>
        <w:t>spread thin across multiple missions</w:t>
      </w:r>
      <w:r w:rsidRPr="00AF7BF5">
        <w:rPr>
          <w:highlight w:val="cyan"/>
          <w:u w:val="single"/>
        </w:rPr>
        <w:t xml:space="preserve">, to the </w:t>
      </w:r>
      <w:r w:rsidRPr="00AF7BF5">
        <w:rPr>
          <w:b/>
          <w:iCs/>
          <w:highlight w:val="cyan"/>
          <w:u w:val="single"/>
        </w:rPr>
        <w:t>detriment of its privacy efforts</w:t>
      </w:r>
      <w:r w:rsidRPr="00AF7BF5">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6422983C" w14:textId="77777777" w:rsidR="00666263" w:rsidRPr="00DF71DB" w:rsidRDefault="00666263" w:rsidP="00666263"/>
    <w:p w14:paraId="3551EDCE" w14:textId="0F4F934E" w:rsidR="00EE05D8" w:rsidRPr="005320C8" w:rsidRDefault="00EE05D8" w:rsidP="00666263">
      <w:pPr>
        <w:pStyle w:val="Heading4"/>
      </w:pPr>
    </w:p>
    <w:p w14:paraId="231CDAD1" w14:textId="285362A6" w:rsidR="00EE05D8" w:rsidRPr="005320C8" w:rsidRDefault="00EE05D8" w:rsidP="00EE05D8">
      <w:pPr>
        <w:pStyle w:val="Heading4"/>
        <w:rPr>
          <w:rFonts w:asciiTheme="majorHAnsi" w:hAnsiTheme="majorHAnsi" w:cstheme="majorHAnsi"/>
        </w:rPr>
      </w:pPr>
      <w:r>
        <w:rPr>
          <w:rFonts w:asciiTheme="majorHAnsi" w:hAnsiTheme="majorHAnsi" w:cstheme="majorHAnsi"/>
        </w:rPr>
        <w:t>Impact isn’t for decades.</w:t>
      </w:r>
    </w:p>
    <w:p w14:paraId="25035BBE" w14:textId="77777777" w:rsidR="00EE05D8" w:rsidRPr="005320C8" w:rsidRDefault="00EE05D8" w:rsidP="00EE05D8">
      <w:pPr>
        <w:rPr>
          <w:rStyle w:val="Hyperlink"/>
          <w:rFonts w:asciiTheme="majorHAnsi" w:hAnsiTheme="majorHAnsi" w:cstheme="majorHAnsi"/>
        </w:rPr>
      </w:pPr>
      <w:r w:rsidRPr="005320C8">
        <w:rPr>
          <w:rFonts w:asciiTheme="majorHAnsi" w:hAnsiTheme="majorHAnsi" w:cstheme="majorHAnsi"/>
        </w:rPr>
        <w:t>Mike</w:t>
      </w:r>
      <w:r w:rsidRPr="005320C8">
        <w:rPr>
          <w:rStyle w:val="Style13ptBold"/>
          <w:rFonts w:asciiTheme="majorHAnsi" w:hAnsiTheme="majorHAnsi" w:cstheme="majorHAnsi"/>
        </w:rPr>
        <w:t xml:space="preserve"> Thomas 20</w:t>
      </w:r>
      <w:r w:rsidRPr="005320C8">
        <w:rPr>
          <w:rFonts w:asciiTheme="majorHAnsi" w:hAnsiTheme="majorHAnsi" w:cstheme="majorHAnsi"/>
        </w:rPr>
        <w:t xml:space="preserve">. Quoting AI experts including MIT Physics Professors, Senior Features Writer for </w:t>
      </w:r>
      <w:proofErr w:type="spellStart"/>
      <w:r w:rsidRPr="005320C8">
        <w:rPr>
          <w:rFonts w:asciiTheme="majorHAnsi" w:hAnsiTheme="majorHAnsi" w:cstheme="majorHAnsi"/>
        </w:rPr>
        <w:t>BuiltIn</w:t>
      </w:r>
      <w:proofErr w:type="spellEnd"/>
      <w:r w:rsidRPr="005320C8">
        <w:rPr>
          <w:rStyle w:val="Style13ptBold"/>
          <w:rFonts w:asciiTheme="majorHAnsi" w:hAnsiTheme="majorHAnsi" w:cstheme="majorHAnsi"/>
        </w:rPr>
        <w:t xml:space="preserve">. </w:t>
      </w:r>
      <w:r w:rsidRPr="005320C8">
        <w:rPr>
          <w:rFonts w:asciiTheme="majorHAnsi" w:hAnsiTheme="majorHAnsi" w:cstheme="majorHAnsi"/>
        </w:rPr>
        <w:t xml:space="preserve">THE FUTURE OF ARTIFICIAL INTELLIGENCE: 7 ways AI can change the world for better ... or worse, Updated: April 20, 2020, </w:t>
      </w:r>
      <w:hyperlink r:id="rId65" w:history="1">
        <w:r w:rsidRPr="005320C8">
          <w:rPr>
            <w:rStyle w:val="Hyperlink"/>
            <w:rFonts w:asciiTheme="majorHAnsi" w:hAnsiTheme="majorHAnsi" w:cstheme="majorHAnsi"/>
          </w:rPr>
          <w:t>https://builtin.com/artificial-intelligence/artificial-intelligence-future</w:t>
        </w:r>
      </w:hyperlink>
    </w:p>
    <w:p w14:paraId="0CE35D5F" w14:textId="77777777" w:rsidR="00EE05D8" w:rsidRPr="005320C8" w:rsidRDefault="00EE05D8" w:rsidP="00EE05D8">
      <w:pPr>
        <w:rPr>
          <w:rFonts w:asciiTheme="majorHAnsi" w:hAnsiTheme="majorHAnsi" w:cstheme="majorHAnsi"/>
        </w:rPr>
      </w:pPr>
      <w:proofErr w:type="spellStart"/>
      <w:r w:rsidRPr="005320C8">
        <w:rPr>
          <w:rStyle w:val="StyleUnderline"/>
          <w:rFonts w:asciiTheme="majorHAnsi" w:hAnsiTheme="majorHAnsi" w:cstheme="majorHAnsi"/>
          <w:highlight w:val="cyan"/>
        </w:rPr>
        <w:t>Klabjan</w:t>
      </w:r>
      <w:proofErr w:type="spellEnd"/>
      <w:r w:rsidRPr="005320C8">
        <w:rPr>
          <w:rFonts w:asciiTheme="majorHAnsi" w:hAnsiTheme="majorHAnsi" w:cstheme="majorHAnsi"/>
          <w:sz w:val="16"/>
        </w:rPr>
        <w:t xml:space="preserve"> also </w:t>
      </w:r>
      <w:r w:rsidRPr="005320C8">
        <w:rPr>
          <w:rStyle w:val="StyleUnderline"/>
          <w:rFonts w:asciiTheme="majorHAnsi" w:hAnsiTheme="majorHAnsi" w:cstheme="majorHAnsi"/>
        </w:rPr>
        <w:t xml:space="preserve">puts </w:t>
      </w:r>
      <w:r w:rsidRPr="005320C8">
        <w:rPr>
          <w:rStyle w:val="Emphasis"/>
          <w:rFonts w:asciiTheme="majorHAnsi" w:hAnsiTheme="majorHAnsi" w:cstheme="majorHAnsi"/>
        </w:rPr>
        <w:t>little stock in extreme scenarios</w:t>
      </w:r>
      <w:r w:rsidRPr="005320C8">
        <w:rPr>
          <w:rFonts w:asciiTheme="majorHAnsi" w:hAnsiTheme="majorHAnsi" w:cstheme="majorHAnsi"/>
          <w:sz w:val="16"/>
        </w:rPr>
        <w:t xml:space="preserve"> — the type </w:t>
      </w:r>
      <w:r w:rsidRPr="005320C8">
        <w:rPr>
          <w:rStyle w:val="StyleUnderline"/>
          <w:rFonts w:asciiTheme="majorHAnsi" w:hAnsiTheme="majorHAnsi" w:cstheme="majorHAnsi"/>
        </w:rPr>
        <w:t>involving</w:t>
      </w:r>
      <w:r w:rsidRPr="005320C8">
        <w:rPr>
          <w:rFonts w:asciiTheme="majorHAnsi" w:hAnsiTheme="majorHAnsi" w:cstheme="majorHAnsi"/>
          <w:sz w:val="16"/>
        </w:rPr>
        <w:t xml:space="preserve">, say, </w:t>
      </w:r>
      <w:r w:rsidRPr="005320C8">
        <w:rPr>
          <w:rStyle w:val="StyleUnderline"/>
          <w:rFonts w:asciiTheme="majorHAnsi" w:hAnsiTheme="majorHAnsi" w:cstheme="majorHAnsi"/>
        </w:rPr>
        <w:t xml:space="preserve">murderous cyborgs that turn the earth into a smoldering hellscape. He’s </w:t>
      </w:r>
      <w:r w:rsidRPr="005320C8">
        <w:rPr>
          <w:rStyle w:val="Emphasis"/>
          <w:rFonts w:asciiTheme="majorHAnsi" w:hAnsiTheme="majorHAnsi" w:cstheme="majorHAnsi"/>
        </w:rPr>
        <w:t>much</w:t>
      </w:r>
      <w:r w:rsidRPr="005320C8">
        <w:rPr>
          <w:rStyle w:val="StyleUnderline"/>
          <w:rFonts w:asciiTheme="majorHAnsi" w:hAnsiTheme="majorHAnsi" w:cstheme="majorHAnsi"/>
        </w:rPr>
        <w:t xml:space="preserve"> more </w:t>
      </w:r>
      <w:r w:rsidRPr="005320C8">
        <w:rPr>
          <w:rStyle w:val="StyleUnderline"/>
          <w:rFonts w:asciiTheme="majorHAnsi" w:hAnsiTheme="majorHAnsi" w:cstheme="majorHAnsi"/>
          <w:highlight w:val="cyan"/>
        </w:rPr>
        <w:t>concerned with machines</w:t>
      </w:r>
      <w:r w:rsidRPr="005320C8">
        <w:rPr>
          <w:rFonts w:asciiTheme="majorHAnsi" w:hAnsiTheme="majorHAnsi" w:cstheme="majorHAnsi"/>
          <w:sz w:val="16"/>
        </w:rPr>
        <w:t xml:space="preserve"> — war robots, for instance — </w:t>
      </w:r>
      <w:r w:rsidRPr="005320C8">
        <w:rPr>
          <w:rStyle w:val="StyleUnderline"/>
          <w:rFonts w:asciiTheme="majorHAnsi" w:hAnsiTheme="majorHAnsi" w:cstheme="majorHAnsi"/>
          <w:highlight w:val="cyan"/>
        </w:rPr>
        <w:t xml:space="preserve">being </w:t>
      </w:r>
      <w:r w:rsidRPr="005320C8">
        <w:rPr>
          <w:rStyle w:val="Emphasis"/>
          <w:rFonts w:asciiTheme="majorHAnsi" w:hAnsiTheme="majorHAnsi" w:cstheme="majorHAnsi"/>
          <w:highlight w:val="cyan"/>
        </w:rPr>
        <w:t>fed faulty “incentives</w:t>
      </w:r>
      <w:r w:rsidRPr="005320C8">
        <w:rPr>
          <w:rStyle w:val="StyleUnderline"/>
          <w:rFonts w:asciiTheme="majorHAnsi" w:hAnsiTheme="majorHAnsi" w:cstheme="majorHAnsi"/>
          <w:highlight w:val="cyan"/>
        </w:rPr>
        <w:t>” by</w:t>
      </w:r>
      <w:r w:rsidRPr="005320C8">
        <w:rPr>
          <w:rFonts w:asciiTheme="majorHAnsi" w:hAnsiTheme="majorHAnsi" w:cstheme="majorHAnsi"/>
          <w:sz w:val="16"/>
        </w:rPr>
        <w:t xml:space="preserve"> nefarious </w:t>
      </w:r>
      <w:r w:rsidRPr="005320C8">
        <w:rPr>
          <w:rStyle w:val="StyleUnderline"/>
          <w:rFonts w:asciiTheme="majorHAnsi" w:hAnsiTheme="majorHAnsi" w:cstheme="majorHAnsi"/>
          <w:highlight w:val="cyan"/>
        </w:rPr>
        <w:t>humans</w:t>
      </w:r>
      <w:r w:rsidRPr="005320C8">
        <w:rPr>
          <w:rStyle w:val="StyleUnderline"/>
          <w:rFonts w:asciiTheme="majorHAnsi" w:hAnsiTheme="majorHAnsi" w:cstheme="majorHAnsi"/>
        </w:rPr>
        <w:t xml:space="preserve">. As </w:t>
      </w:r>
      <w:r w:rsidRPr="005320C8">
        <w:rPr>
          <w:rStyle w:val="StyleUnderline"/>
          <w:rFonts w:asciiTheme="majorHAnsi" w:hAnsiTheme="majorHAnsi" w:cstheme="majorHAnsi"/>
          <w:highlight w:val="cyan"/>
        </w:rPr>
        <w:t>MIT physics professors and leading AI researcher</w:t>
      </w:r>
      <w:r w:rsidRPr="005320C8">
        <w:rPr>
          <w:rFonts w:asciiTheme="majorHAnsi" w:hAnsiTheme="majorHAnsi" w:cstheme="majorHAnsi"/>
          <w:sz w:val="16"/>
        </w:rPr>
        <w:t xml:space="preserve"> Max </w:t>
      </w:r>
      <w:proofErr w:type="spellStart"/>
      <w:r w:rsidRPr="005320C8">
        <w:rPr>
          <w:rFonts w:asciiTheme="majorHAnsi" w:hAnsiTheme="majorHAnsi" w:cstheme="majorHAnsi"/>
          <w:sz w:val="16"/>
        </w:rPr>
        <w:t>Tegmark</w:t>
      </w:r>
      <w:proofErr w:type="spellEnd"/>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put it</w:t>
      </w:r>
      <w:r w:rsidRPr="005320C8">
        <w:rPr>
          <w:rStyle w:val="StyleUnderline"/>
          <w:rFonts w:asciiTheme="majorHAnsi" w:hAnsiTheme="majorHAnsi" w:cstheme="majorHAnsi"/>
        </w:rPr>
        <w:t xml:space="preserve"> in a 2018 TED Talk, “The </w:t>
      </w:r>
      <w:r w:rsidRPr="005320C8">
        <w:rPr>
          <w:rStyle w:val="Emphasis"/>
          <w:rFonts w:asciiTheme="majorHAnsi" w:hAnsiTheme="majorHAnsi" w:cstheme="majorHAnsi"/>
          <w:highlight w:val="cyan"/>
        </w:rPr>
        <w:t>real threat</w:t>
      </w:r>
      <w:r w:rsidRPr="005320C8">
        <w:rPr>
          <w:rStyle w:val="StyleUnderline"/>
          <w:rFonts w:asciiTheme="majorHAnsi" w:hAnsiTheme="majorHAnsi" w:cstheme="majorHAnsi"/>
          <w:highlight w:val="cyan"/>
        </w:rPr>
        <w:t xml:space="preserve"> from AI is</w:t>
      </w:r>
      <w:r w:rsidRPr="005320C8">
        <w:rPr>
          <w:rStyle w:val="StyleUnderline"/>
          <w:rFonts w:asciiTheme="majorHAnsi" w:hAnsiTheme="majorHAnsi" w:cstheme="majorHAnsi"/>
        </w:rPr>
        <w:t xml:space="preserve">n’t </w:t>
      </w:r>
      <w:r w:rsidRPr="005320C8">
        <w:rPr>
          <w:rStyle w:val="Emphasis"/>
          <w:rFonts w:asciiTheme="majorHAnsi" w:hAnsiTheme="majorHAnsi" w:cstheme="majorHAnsi"/>
        </w:rPr>
        <w:t>malice</w:t>
      </w:r>
      <w:r w:rsidRPr="005320C8">
        <w:rPr>
          <w:rStyle w:val="StyleUnderline"/>
          <w:rFonts w:asciiTheme="majorHAnsi" w:hAnsiTheme="majorHAnsi" w:cstheme="majorHAnsi"/>
        </w:rPr>
        <w:t xml:space="preserve">, like in silly Hollywood movies, but </w:t>
      </w:r>
      <w:r w:rsidRPr="005320C8">
        <w:rPr>
          <w:rStyle w:val="Emphasis"/>
          <w:rFonts w:asciiTheme="majorHAnsi" w:hAnsiTheme="majorHAnsi" w:cstheme="majorHAnsi"/>
          <w:highlight w:val="cyan"/>
        </w:rPr>
        <w:t>competence</w:t>
      </w:r>
      <w:r w:rsidRPr="005320C8">
        <w:rPr>
          <w:rStyle w:val="StyleUnderline"/>
          <w:rFonts w:asciiTheme="majorHAnsi" w:hAnsiTheme="majorHAnsi" w:cstheme="majorHAnsi"/>
        </w:rPr>
        <w:t xml:space="preserve"> — AI accomplishing goals that just aren’t aligned with ours</w:t>
      </w:r>
      <w:r w:rsidRPr="005320C8">
        <w:rPr>
          <w:rFonts w:asciiTheme="majorHAnsi" w:hAnsiTheme="majorHAnsi" w:cstheme="majorHAnsi"/>
          <w:sz w:val="16"/>
        </w:rPr>
        <w:t xml:space="preserve">.” That’s Laird’s take, too. “I definitely don’t see </w:t>
      </w:r>
      <w:r w:rsidRPr="005320C8">
        <w:rPr>
          <w:rStyle w:val="StyleUnderline"/>
          <w:rFonts w:asciiTheme="majorHAnsi" w:hAnsiTheme="majorHAnsi" w:cstheme="majorHAnsi"/>
        </w:rPr>
        <w:t>the scenario where something wakes up and decides</w:t>
      </w:r>
      <w:r w:rsidRPr="005320C8">
        <w:rPr>
          <w:rFonts w:asciiTheme="majorHAnsi" w:hAnsiTheme="majorHAnsi" w:cstheme="majorHAnsi"/>
          <w:sz w:val="16"/>
        </w:rPr>
        <w:t xml:space="preserve"> it wants </w:t>
      </w:r>
      <w:r w:rsidRPr="005320C8">
        <w:rPr>
          <w:rStyle w:val="StyleUnderline"/>
          <w:rFonts w:asciiTheme="majorHAnsi" w:hAnsiTheme="majorHAnsi" w:cstheme="majorHAnsi"/>
        </w:rPr>
        <w:t>to take over the world</w:t>
      </w:r>
      <w:r w:rsidRPr="005320C8">
        <w:rPr>
          <w:rFonts w:asciiTheme="majorHAnsi" w:hAnsiTheme="majorHAnsi" w:cstheme="majorHAnsi"/>
          <w:sz w:val="16"/>
        </w:rPr>
        <w:t xml:space="preserve">,” he says. “I think </w:t>
      </w:r>
      <w:r w:rsidRPr="005320C8">
        <w:rPr>
          <w:rStyle w:val="StyleUnderline"/>
          <w:rFonts w:asciiTheme="majorHAnsi" w:hAnsiTheme="majorHAnsi" w:cstheme="majorHAnsi"/>
        </w:rPr>
        <w:t>that’s science fiction and not the way it’s going to play out.”</w:t>
      </w:r>
      <w:r w:rsidRPr="005320C8">
        <w:rPr>
          <w:rFonts w:asciiTheme="majorHAnsi" w:hAnsiTheme="majorHAnsi" w:cstheme="majorHAnsi"/>
          <w:sz w:val="16"/>
        </w:rPr>
        <w:t xml:space="preserve"> What Laird worries most about isn’t evil AI, per se, but “evil humans </w:t>
      </w:r>
      <w:r w:rsidRPr="005320C8">
        <w:rPr>
          <w:rFonts w:asciiTheme="majorHAnsi" w:hAnsiTheme="majorHAnsi" w:cstheme="majorHAnsi"/>
          <w:sz w:val="16"/>
        </w:rPr>
        <w:lastRenderedPageBreak/>
        <w:t xml:space="preserve">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5320C8">
        <w:rPr>
          <w:rStyle w:val="StyleUnderline"/>
          <w:rFonts w:asciiTheme="majorHAnsi" w:hAnsiTheme="majorHAnsi" w:cstheme="majorHAnsi"/>
        </w:rPr>
        <w:t>But</w:t>
      </w:r>
      <w:r w:rsidRPr="005320C8">
        <w:rPr>
          <w:rFonts w:asciiTheme="majorHAnsi" w:hAnsiTheme="majorHAnsi" w:cstheme="majorHAnsi"/>
          <w:sz w:val="16"/>
        </w:rPr>
        <w:t xml:space="preserve"> no one knows for sure. “</w:t>
      </w:r>
      <w:r w:rsidRPr="005320C8">
        <w:rPr>
          <w:rStyle w:val="StyleUnderline"/>
          <w:rFonts w:asciiTheme="majorHAnsi" w:hAnsiTheme="majorHAnsi" w:cstheme="majorHAnsi"/>
        </w:rPr>
        <w:t>There are several major breakthroughs that have to occur, and</w:t>
      </w:r>
      <w:r w:rsidRPr="005320C8">
        <w:rPr>
          <w:rFonts w:asciiTheme="majorHAnsi" w:hAnsiTheme="majorHAnsi" w:cstheme="majorHAnsi"/>
          <w:sz w:val="16"/>
        </w:rPr>
        <w:t xml:space="preserve"> those </w:t>
      </w:r>
      <w:r w:rsidRPr="005320C8">
        <w:rPr>
          <w:rStyle w:val="StyleUnderline"/>
          <w:rFonts w:asciiTheme="majorHAnsi" w:hAnsiTheme="majorHAnsi" w:cstheme="majorHAnsi"/>
        </w:rPr>
        <w:t>could come very quickly</w:t>
      </w:r>
      <w:r w:rsidRPr="005320C8">
        <w:rPr>
          <w:rFonts w:asciiTheme="majorHAnsi" w:hAnsiTheme="majorHAnsi" w:cstheme="majorHAnsi"/>
          <w:sz w:val="16"/>
        </w:rPr>
        <w:t xml:space="preserve">,” Russell said during his Westminster talk. </w:t>
      </w:r>
      <w:r w:rsidRPr="005320C8">
        <w:rPr>
          <w:rStyle w:val="StyleUnderline"/>
          <w:rFonts w:asciiTheme="majorHAnsi" w:hAnsiTheme="majorHAnsi" w:cstheme="majorHAnsi"/>
        </w:rPr>
        <w:t>Referencing the rapid transformational effect of nuclear fission</w:t>
      </w:r>
      <w:r w:rsidRPr="005320C8">
        <w:rPr>
          <w:rFonts w:asciiTheme="majorHAnsi" w:hAnsiTheme="majorHAnsi" w:cstheme="majorHAnsi"/>
          <w:sz w:val="16"/>
        </w:rPr>
        <w:t xml:space="preserve"> (atom splitting) by British physicist Ernest Rutherford in 1917, </w:t>
      </w:r>
      <w:r w:rsidRPr="005320C8">
        <w:rPr>
          <w:rStyle w:val="StyleUnderline"/>
          <w:rFonts w:asciiTheme="majorHAnsi" w:hAnsiTheme="majorHAnsi" w:cstheme="majorHAnsi"/>
        </w:rPr>
        <w:t>he added, “It’s very, very hard to predict when these conceptual breakthroughs are going to happen</w:t>
      </w:r>
      <w:r w:rsidRPr="005320C8">
        <w:rPr>
          <w:rFonts w:asciiTheme="majorHAnsi" w:hAnsiTheme="majorHAnsi" w:cstheme="majorHAnsi"/>
          <w:sz w:val="16"/>
        </w:rPr>
        <w:t xml:space="preserve">.” </w:t>
      </w:r>
      <w:r w:rsidRPr="005320C8">
        <w:rPr>
          <w:rStyle w:val="StyleUnderline"/>
          <w:rFonts w:asciiTheme="majorHAnsi" w:hAnsiTheme="majorHAnsi" w:cstheme="majorHAnsi"/>
        </w:rPr>
        <w:t>But whenever they do</w:t>
      </w:r>
      <w:r w:rsidRPr="005320C8">
        <w:rPr>
          <w:rFonts w:asciiTheme="majorHAnsi" w:hAnsiTheme="majorHAnsi" w:cstheme="majorHAnsi"/>
          <w:sz w:val="16"/>
        </w:rPr>
        <w:t xml:space="preserve">, if they do, </w:t>
      </w:r>
      <w:r w:rsidRPr="005320C8">
        <w:rPr>
          <w:rStyle w:val="StyleUnderline"/>
          <w:rFonts w:asciiTheme="majorHAnsi" w:hAnsiTheme="majorHAnsi" w:cstheme="majorHAnsi"/>
        </w:rPr>
        <w:t xml:space="preserve">he </w:t>
      </w:r>
      <w:r w:rsidRPr="005320C8">
        <w:rPr>
          <w:rStyle w:val="StyleUnderline"/>
          <w:rFonts w:asciiTheme="majorHAnsi" w:hAnsiTheme="majorHAnsi" w:cstheme="majorHAnsi"/>
          <w:highlight w:val="cyan"/>
        </w:rPr>
        <w:t xml:space="preserve">emphasized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importance of preparation.</w:t>
      </w:r>
      <w:r w:rsidRPr="005320C8">
        <w:rPr>
          <w:rStyle w:val="StyleUnderline"/>
          <w:rFonts w:asciiTheme="majorHAnsi" w:hAnsiTheme="majorHAnsi" w:cstheme="majorHAnsi"/>
        </w:rPr>
        <w:t xml:space="preserve"> </w:t>
      </w:r>
      <w:r w:rsidRPr="005320C8">
        <w:rPr>
          <w:rFonts w:asciiTheme="majorHAnsi" w:hAnsiTheme="majorHAnsi" w:cstheme="majorHAnsi"/>
          <w:sz w:val="16"/>
        </w:rPr>
        <w:t xml:space="preserve">That means starting or continuing discussions about the ethical use of A.G.I. and whether it should be regulated. </w:t>
      </w:r>
      <w:r w:rsidRPr="005320C8">
        <w:rPr>
          <w:rStyle w:val="StyleUnderline"/>
          <w:rFonts w:asciiTheme="majorHAnsi" w:hAnsiTheme="majorHAnsi" w:cstheme="majorHAnsi"/>
        </w:rPr>
        <w:t xml:space="preserve">That </w:t>
      </w:r>
      <w:r w:rsidRPr="005320C8">
        <w:rPr>
          <w:rStyle w:val="StyleUnderline"/>
          <w:rFonts w:asciiTheme="majorHAnsi" w:hAnsiTheme="majorHAnsi" w:cstheme="majorHAnsi"/>
          <w:highlight w:val="cyan"/>
        </w:rPr>
        <w:t xml:space="preserve">means working to </w:t>
      </w:r>
      <w:r w:rsidRPr="005320C8">
        <w:rPr>
          <w:rStyle w:val="Emphasis"/>
          <w:rFonts w:asciiTheme="majorHAnsi" w:hAnsiTheme="majorHAnsi" w:cstheme="majorHAnsi"/>
          <w:highlight w:val="cyan"/>
        </w:rPr>
        <w:t>eliminate data bias</w:t>
      </w:r>
      <w:r w:rsidRPr="005320C8">
        <w:rPr>
          <w:rStyle w:val="StyleUnderline"/>
          <w:rFonts w:asciiTheme="majorHAnsi" w:hAnsiTheme="majorHAnsi" w:cstheme="majorHAnsi"/>
          <w:highlight w:val="cyan"/>
        </w:rPr>
        <w:t xml:space="preserve">, which has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corrupting effect on algorithms</w:t>
      </w:r>
      <w:r w:rsidRPr="005320C8">
        <w:rPr>
          <w:rStyle w:val="StyleUnderline"/>
          <w:rFonts w:asciiTheme="majorHAnsi" w:hAnsiTheme="majorHAnsi" w:cstheme="majorHAnsi"/>
          <w:highlight w:val="cyan"/>
        </w:rPr>
        <w:t xml:space="preserve"> and </w:t>
      </w:r>
      <w:r w:rsidRPr="005320C8">
        <w:rPr>
          <w:rStyle w:val="StyleUnderline"/>
          <w:rFonts w:asciiTheme="majorHAnsi" w:hAnsiTheme="majorHAnsi" w:cstheme="majorHAnsi"/>
        </w:rPr>
        <w:t xml:space="preserve">is </w:t>
      </w:r>
      <w:r w:rsidRPr="005320C8">
        <w:rPr>
          <w:rStyle w:val="Emphasis"/>
          <w:rFonts w:asciiTheme="majorHAnsi" w:hAnsiTheme="majorHAnsi" w:cstheme="majorHAnsi"/>
        </w:rPr>
        <w:t xml:space="preserve">currently a </w:t>
      </w:r>
      <w:r w:rsidRPr="005320C8">
        <w:rPr>
          <w:rStyle w:val="Emphasis"/>
          <w:rFonts w:asciiTheme="majorHAnsi" w:hAnsiTheme="majorHAnsi" w:cstheme="majorHAnsi"/>
          <w:highlight w:val="cyan"/>
        </w:rPr>
        <w:t xml:space="preserve">fat fly in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AI ointment</w:t>
      </w:r>
      <w:r w:rsidRPr="005320C8">
        <w:rPr>
          <w:rFonts w:asciiTheme="majorHAnsi" w:hAnsiTheme="majorHAnsi" w:cstheme="majorHAnsi"/>
          <w:sz w:val="16"/>
        </w:rPr>
        <w:t xml:space="preserve">. That means working to invent and augment security measures capable of keeping the technology in check. </w:t>
      </w:r>
      <w:r w:rsidRPr="005320C8">
        <w:rPr>
          <w:rStyle w:val="StyleUnderline"/>
          <w:rFonts w:asciiTheme="majorHAnsi" w:hAnsiTheme="majorHAnsi" w:cstheme="majorHAnsi"/>
        </w:rPr>
        <w:t xml:space="preserve">And it means having the humility to realize that just because we can doesn’t mean we should. </w:t>
      </w:r>
      <w:r w:rsidRPr="005320C8">
        <w:rPr>
          <w:rFonts w:asciiTheme="majorHAnsi" w:hAnsiTheme="majorHAnsi" w:cstheme="majorHAnsi"/>
          <w:sz w:val="16"/>
        </w:rPr>
        <w:t xml:space="preserve">“Our situation with technology is complicated, but the big picture is rather simple,” </w:t>
      </w:r>
      <w:proofErr w:type="spellStart"/>
      <w:r w:rsidRPr="005320C8">
        <w:rPr>
          <w:rFonts w:asciiTheme="majorHAnsi" w:hAnsiTheme="majorHAnsi" w:cstheme="majorHAnsi"/>
          <w:sz w:val="16"/>
        </w:rPr>
        <w:t>Tegmark</w:t>
      </w:r>
      <w:proofErr w:type="spellEnd"/>
      <w:r w:rsidRPr="005320C8">
        <w:rPr>
          <w:rFonts w:asciiTheme="majorHAnsi" w:hAnsiTheme="majorHAnsi" w:cstheme="majorHAnsi"/>
          <w:sz w:val="16"/>
        </w:rPr>
        <w:t xml:space="preserve"> said during his TED Talk. “Most </w:t>
      </w:r>
      <w:r w:rsidRPr="00EE05D8">
        <w:rPr>
          <w:rStyle w:val="StyleUnderline"/>
          <w:rFonts w:asciiTheme="majorHAnsi" w:hAnsiTheme="majorHAnsi" w:cstheme="majorHAnsi"/>
          <w:highlight w:val="yellow"/>
        </w:rPr>
        <w:t>AGI researchers expect AGI within decades</w:t>
      </w:r>
      <w:r w:rsidRPr="005320C8">
        <w:rPr>
          <w:rStyle w:val="StyleUnderline"/>
          <w:rFonts w:asciiTheme="majorHAnsi" w:hAnsiTheme="majorHAnsi" w:cstheme="majorHAnsi"/>
          <w:highlight w:val="cyan"/>
        </w:rPr>
        <w:t xml:space="preserve">, and </w:t>
      </w:r>
      <w:r w:rsidRPr="005320C8">
        <w:rPr>
          <w:rStyle w:val="Emphasis"/>
          <w:rFonts w:asciiTheme="majorHAnsi" w:hAnsiTheme="majorHAnsi" w:cstheme="majorHAnsi"/>
          <w:highlight w:val="cyan"/>
        </w:rPr>
        <w:t xml:space="preserve">if we </w:t>
      </w:r>
      <w:r w:rsidRPr="005320C8">
        <w:rPr>
          <w:rStyle w:val="Emphasis"/>
          <w:rFonts w:asciiTheme="majorHAnsi" w:hAnsiTheme="majorHAnsi" w:cstheme="majorHAnsi"/>
        </w:rPr>
        <w:t xml:space="preserve">just </w:t>
      </w:r>
      <w:r w:rsidRPr="005320C8">
        <w:rPr>
          <w:rStyle w:val="Emphasis"/>
          <w:rFonts w:asciiTheme="majorHAnsi" w:hAnsiTheme="majorHAnsi" w:cstheme="majorHAnsi"/>
          <w:highlight w:val="cyan"/>
        </w:rPr>
        <w:t xml:space="preserve">bumble </w:t>
      </w:r>
      <w:r w:rsidRPr="005320C8">
        <w:rPr>
          <w:rStyle w:val="Emphasis"/>
          <w:rFonts w:asciiTheme="majorHAnsi" w:hAnsiTheme="majorHAnsi" w:cstheme="majorHAnsi"/>
        </w:rPr>
        <w:t xml:space="preserve">into this </w:t>
      </w:r>
      <w:r w:rsidRPr="005320C8">
        <w:rPr>
          <w:rStyle w:val="Emphasis"/>
          <w:rFonts w:asciiTheme="majorHAnsi" w:hAnsiTheme="majorHAnsi" w:cstheme="majorHAnsi"/>
          <w:highlight w:val="cyan"/>
        </w:rPr>
        <w:t>unprepared</w:t>
      </w:r>
      <w:r w:rsidRPr="005320C8">
        <w:rPr>
          <w:rStyle w:val="StyleUnderline"/>
          <w:rFonts w:asciiTheme="majorHAnsi" w:hAnsiTheme="majorHAnsi" w:cstheme="majorHAnsi"/>
          <w:highlight w:val="cyan"/>
        </w:rPr>
        <w:t>, it will</w:t>
      </w:r>
      <w:r w:rsidRPr="005320C8">
        <w:rPr>
          <w:rFonts w:asciiTheme="majorHAnsi" w:hAnsiTheme="majorHAnsi" w:cstheme="majorHAnsi"/>
          <w:sz w:val="16"/>
        </w:rPr>
        <w:t xml:space="preserve"> probably </w:t>
      </w:r>
      <w:r w:rsidRPr="005320C8">
        <w:rPr>
          <w:rStyle w:val="Emphasis"/>
          <w:rFonts w:asciiTheme="majorHAnsi" w:hAnsiTheme="majorHAnsi" w:cstheme="majorHAnsi"/>
          <w:highlight w:val="cyan"/>
        </w:rPr>
        <w:t xml:space="preserve">be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biggest mistake in human history</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It could </w:t>
      </w:r>
      <w:r w:rsidRPr="005320C8">
        <w:rPr>
          <w:rStyle w:val="StyleUnderline"/>
          <w:rFonts w:asciiTheme="majorHAnsi" w:hAnsiTheme="majorHAnsi" w:cstheme="majorHAnsi"/>
          <w:highlight w:val="cyan"/>
        </w:rPr>
        <w:t>enable brutal</w:t>
      </w:r>
      <w:r w:rsidRPr="005320C8">
        <w:rPr>
          <w:rFonts w:asciiTheme="majorHAnsi" w:hAnsiTheme="majorHAnsi" w:cstheme="majorHAnsi"/>
          <w:sz w:val="16"/>
        </w:rPr>
        <w:t xml:space="preserve"> global </w:t>
      </w:r>
      <w:r w:rsidRPr="005320C8">
        <w:rPr>
          <w:rStyle w:val="StyleUnderline"/>
          <w:rFonts w:asciiTheme="majorHAnsi" w:hAnsiTheme="majorHAnsi" w:cstheme="majorHAnsi"/>
          <w:highlight w:val="cyan"/>
        </w:rPr>
        <w:t xml:space="preserve">dictatorship with </w:t>
      </w:r>
      <w:r w:rsidRPr="005320C8">
        <w:rPr>
          <w:rStyle w:val="Emphasis"/>
          <w:rFonts w:asciiTheme="majorHAnsi" w:hAnsiTheme="majorHAnsi" w:cstheme="majorHAnsi"/>
          <w:highlight w:val="cyan"/>
        </w:rPr>
        <w:t>unprecedented inequality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surveillance</w:t>
      </w:r>
      <w:r w:rsidRPr="005320C8">
        <w:rPr>
          <w:rStyle w:val="StyleUnderline"/>
          <w:rFonts w:asciiTheme="majorHAnsi" w:hAnsiTheme="majorHAnsi" w:cstheme="majorHAnsi"/>
          <w:highlight w:val="cyan"/>
        </w:rPr>
        <w:t xml:space="preserve">, </w:t>
      </w:r>
      <w:r w:rsidRPr="005320C8">
        <w:rPr>
          <w:rStyle w:val="Emphasis"/>
          <w:rFonts w:asciiTheme="majorHAnsi" w:hAnsiTheme="majorHAnsi" w:cstheme="majorHAnsi"/>
          <w:highlight w:val="cyan"/>
        </w:rPr>
        <w:t>suffering</w:t>
      </w:r>
      <w:r w:rsidRPr="005320C8">
        <w:rPr>
          <w:rStyle w:val="StyleUnderline"/>
          <w:rFonts w:asciiTheme="majorHAnsi" w:hAnsiTheme="majorHAnsi" w:cstheme="majorHAnsi"/>
          <w:highlight w:val="cyan"/>
        </w:rPr>
        <w:t xml:space="preserve"> and</w:t>
      </w:r>
      <w:r w:rsidRPr="005320C8">
        <w:rPr>
          <w:rStyle w:val="StyleUnderline"/>
          <w:rFonts w:asciiTheme="majorHAnsi" w:hAnsiTheme="majorHAnsi" w:cstheme="majorHAnsi"/>
        </w:rPr>
        <w:t xml:space="preserve"> maybe </w:t>
      </w:r>
      <w:r w:rsidRPr="005320C8">
        <w:rPr>
          <w:rStyle w:val="Emphasis"/>
          <w:rFonts w:asciiTheme="majorHAnsi" w:hAnsiTheme="majorHAnsi" w:cstheme="majorHAnsi"/>
        </w:rPr>
        <w:t xml:space="preserve">even human </w:t>
      </w:r>
      <w:r w:rsidRPr="005320C8">
        <w:rPr>
          <w:rStyle w:val="Emphasis"/>
          <w:rFonts w:asciiTheme="majorHAnsi" w:hAnsiTheme="majorHAnsi" w:cstheme="majorHAnsi"/>
          <w:highlight w:val="cyan"/>
        </w:rPr>
        <w:t>extinction</w:t>
      </w:r>
      <w:r w:rsidRPr="005320C8">
        <w:rPr>
          <w:rFonts w:asciiTheme="majorHAnsi" w:hAnsiTheme="majorHAnsi" w:cstheme="majorHAnsi"/>
          <w:sz w:val="16"/>
        </w:rPr>
        <w:t xml:space="preserve">. </w:t>
      </w:r>
      <w:r w:rsidRPr="005320C8">
        <w:rPr>
          <w:rStyle w:val="Emphasis"/>
          <w:rFonts w:asciiTheme="majorHAnsi" w:hAnsiTheme="majorHAnsi" w:cstheme="majorHAnsi"/>
        </w:rPr>
        <w:t xml:space="preserve">But </w:t>
      </w:r>
      <w:r w:rsidRPr="005320C8">
        <w:rPr>
          <w:rStyle w:val="Emphasis"/>
          <w:rFonts w:asciiTheme="majorHAnsi" w:hAnsiTheme="majorHAnsi" w:cstheme="majorHAnsi"/>
          <w:highlight w:val="cyan"/>
        </w:rPr>
        <w:t>if we</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steer carefully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 xml:space="preserve">we could </w:t>
      </w:r>
      <w:r w:rsidRPr="005320C8">
        <w:rPr>
          <w:rStyle w:val="StyleUnderline"/>
          <w:rFonts w:asciiTheme="majorHAnsi" w:hAnsiTheme="majorHAnsi" w:cstheme="majorHAnsi"/>
          <w:highlight w:val="cyan"/>
        </w:rPr>
        <w:t xml:space="preserve">end up in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fantastic future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where </w:t>
      </w:r>
      <w:r w:rsidRPr="005320C8">
        <w:rPr>
          <w:rStyle w:val="Emphasis"/>
          <w:rFonts w:asciiTheme="majorHAnsi" w:hAnsiTheme="majorHAnsi" w:cstheme="majorHAnsi"/>
        </w:rPr>
        <w:t>everybody’s better off</w:t>
      </w:r>
      <w:r w:rsidRPr="005320C8">
        <w:rPr>
          <w:rStyle w:val="StyleUnderline"/>
          <w:rFonts w:asciiTheme="majorHAnsi" w:hAnsiTheme="majorHAnsi" w:cstheme="majorHAnsi"/>
        </w:rPr>
        <w:t xml:space="preserve">—the poor are richer, the rich are richer, </w:t>
      </w:r>
      <w:r w:rsidRPr="005320C8">
        <w:rPr>
          <w:rStyle w:val="Emphasis"/>
          <w:rFonts w:asciiTheme="majorHAnsi" w:hAnsiTheme="majorHAnsi" w:cstheme="majorHAnsi"/>
        </w:rPr>
        <w:t>everybody’s healthy and free</w:t>
      </w:r>
      <w:r w:rsidRPr="005320C8">
        <w:rPr>
          <w:rFonts w:asciiTheme="majorHAnsi" w:hAnsiTheme="majorHAnsi" w:cstheme="majorHAnsi"/>
          <w:sz w:val="16"/>
        </w:rPr>
        <w:t xml:space="preserve"> to live out their dreams.” </w:t>
      </w:r>
    </w:p>
    <w:p w14:paraId="32C3FFE7" w14:textId="77777777" w:rsidR="00EE05D8" w:rsidRDefault="00EE05D8" w:rsidP="00EE05D8">
      <w:pPr>
        <w:pStyle w:val="Heading4"/>
      </w:pPr>
      <w:r>
        <w:t xml:space="preserve"> No Rogue AI</w:t>
      </w:r>
    </w:p>
    <w:p w14:paraId="243D07E1" w14:textId="77777777" w:rsidR="00EE05D8" w:rsidRPr="00A10B41" w:rsidRDefault="00EE05D8" w:rsidP="00EE05D8">
      <w:pPr>
        <w:rPr>
          <w:b/>
          <w:sz w:val="26"/>
        </w:rPr>
      </w:pPr>
      <w:r>
        <w:rPr>
          <w:rStyle w:val="Style13ptBold"/>
        </w:rPr>
        <w:t xml:space="preserve">Tenner 2014 </w:t>
      </w:r>
      <w:r>
        <w:t xml:space="preserve">(Edward Tenner, </w:t>
      </w:r>
      <w:r w:rsidRPr="00B5727E">
        <w:t>visiting researcher in the Rutgers Department of History and the Princeton Center for Arts and Cultural Policy Studies</w:t>
      </w:r>
      <w:r>
        <w:t>, author of Why Things Bite Back: Technology and the Revenge of Unintended Consequences and Our Own Devices: How Technology Remakes Humanity, The American, February 7, 2014, "Could Computers Get Too Smart?" http://www.american.com/archive/2014/february/could-computers-get-too-smart)</w:t>
      </w:r>
    </w:p>
    <w:p w14:paraId="5463F6BD" w14:textId="77777777" w:rsidR="00EE05D8" w:rsidRPr="00B5727E" w:rsidRDefault="00EE05D8" w:rsidP="00EE05D8">
      <w:pPr>
        <w:rPr>
          <w:sz w:val="16"/>
        </w:rPr>
      </w:pPr>
      <w:r w:rsidRPr="002B334C">
        <w:rPr>
          <w:sz w:val="16"/>
        </w:rPr>
        <w:t xml:space="preserve">Kurzweil, who has proposed his own model of the mind, believes that the apparent complexity of the brain may be the result of simple rules, just as a six-character equation is enough to generate the ultra-intricate graphic called the Mandelbrot Set. IBM is investing $1 billion in its supercomputer Watson, which defeated human Jeopardy! champions. This project does not try to replicate the human brain’s structure — Watson could make errors no skilled human contestant would, like considering Toronto a U.S. city — but it also raises hopes and fears about the autonomy of machines. According to its CEO, Virginia M. Rometty, Watson “learns from its own experiences and from our interactions with it — and as it does, it keeps getting smarter. Its judgments keep getting better.” This might make it less necessary to hand-feed advanced machines with millions of commonsense facts; some critics of artificial intelligence, such as the British sociologist of science Harry Collins, believe that </w:t>
      </w:r>
      <w:r w:rsidRPr="00F76E49">
        <w:rPr>
          <w:highlight w:val="cyan"/>
          <w:u w:val="single"/>
        </w:rPr>
        <w:t>there is</w:t>
      </w:r>
      <w:r>
        <w:rPr>
          <w:u w:val="single"/>
        </w:rPr>
        <w:t xml:space="preserve"> just </w:t>
      </w:r>
      <w:r w:rsidRPr="00F76E49">
        <w:rPr>
          <w:highlight w:val="cyan"/>
          <w:u w:val="single"/>
        </w:rPr>
        <w:t>too much</w:t>
      </w:r>
      <w:r w:rsidRPr="002B334C">
        <w:rPr>
          <w:sz w:val="16"/>
        </w:rPr>
        <w:t xml:space="preserve"> of this </w:t>
      </w:r>
      <w:r w:rsidRPr="00F76E49">
        <w:rPr>
          <w:highlight w:val="cyan"/>
          <w:u w:val="single"/>
        </w:rPr>
        <w:t xml:space="preserve">“tacit knowledge” – </w:t>
      </w:r>
      <w:r w:rsidRPr="001F45AE">
        <w:rPr>
          <w:u w:val="single"/>
        </w:rPr>
        <w:t>including the countless facts about human relationships</w:t>
      </w:r>
      <w:r>
        <w:rPr>
          <w:u w:val="single"/>
        </w:rPr>
        <w:t xml:space="preserve"> we take for granted — </w:t>
      </w:r>
      <w:r w:rsidRPr="00F76E49">
        <w:rPr>
          <w:highlight w:val="cyan"/>
          <w:u w:val="single"/>
        </w:rPr>
        <w:t>to specify</w:t>
      </w:r>
      <w:r w:rsidRPr="00F76E49">
        <w:rPr>
          <w:sz w:val="16"/>
          <w:highlight w:val="cyan"/>
        </w:rPr>
        <w:t>.</w:t>
      </w:r>
      <w:r w:rsidRPr="002B334C">
        <w:rPr>
          <w:sz w:val="16"/>
        </w:rPr>
        <w:t xml:space="preserve"> </w:t>
      </w:r>
      <w:r w:rsidRPr="00144811">
        <w:rPr>
          <w:u w:val="single"/>
        </w:rPr>
        <w:t>Even apart from</w:t>
      </w:r>
      <w:r>
        <w:rPr>
          <w:u w:val="single"/>
        </w:rPr>
        <w:t xml:space="preserve"> the elusiveness of </w:t>
      </w:r>
      <w:r w:rsidRPr="00144811">
        <w:rPr>
          <w:u w:val="single"/>
        </w:rPr>
        <w:t>tacit knowledge</w:t>
      </w:r>
      <w:r w:rsidRPr="00F850E9">
        <w:rPr>
          <w:sz w:val="16"/>
        </w:rPr>
        <w:t xml:space="preserve">, </w:t>
      </w:r>
      <w:r w:rsidRPr="00F850E9">
        <w:rPr>
          <w:rStyle w:val="Emphasis"/>
        </w:rPr>
        <w:t>there are many reasons to doubt the imminence of a virtual human brain</w:t>
      </w:r>
      <w:r w:rsidRPr="00F850E9">
        <w:rPr>
          <w:sz w:val="16"/>
        </w:rPr>
        <w:t xml:space="preserve">, </w:t>
      </w:r>
      <w:r w:rsidRPr="00F850E9">
        <w:rPr>
          <w:u w:val="single"/>
        </w:rPr>
        <w:t>let alone</w:t>
      </w:r>
      <w:r w:rsidRPr="00F850E9">
        <w:rPr>
          <w:sz w:val="16"/>
        </w:rPr>
        <w:t xml:space="preserve"> one that would become </w:t>
      </w:r>
      <w:r w:rsidRPr="00F850E9">
        <w:rPr>
          <w:u w:val="single"/>
        </w:rPr>
        <w:t>a self-multiplying</w:t>
      </w:r>
      <w:r w:rsidRPr="00F850E9">
        <w:rPr>
          <w:sz w:val="16"/>
        </w:rPr>
        <w:t xml:space="preserve">, possibly </w:t>
      </w:r>
      <w:r w:rsidRPr="00F850E9">
        <w:rPr>
          <w:u w:val="single"/>
        </w:rPr>
        <w:t>civilization-threatening superintel</w:t>
      </w:r>
      <w:r w:rsidRPr="001F45AE">
        <w:rPr>
          <w:u w:val="single"/>
        </w:rPr>
        <w:t>ligence</w:t>
      </w:r>
      <w:r w:rsidRPr="001F45AE">
        <w:rPr>
          <w:sz w:val="16"/>
        </w:rPr>
        <w:t>.</w:t>
      </w:r>
      <w:r w:rsidRPr="00F76E49">
        <w:rPr>
          <w:sz w:val="16"/>
          <w:highlight w:val="cyan"/>
        </w:rPr>
        <w:t xml:space="preserve"> </w:t>
      </w:r>
      <w:r w:rsidRPr="00F76E49">
        <w:rPr>
          <w:rStyle w:val="Emphasis"/>
          <w:highlight w:val="cyan"/>
        </w:rPr>
        <w:t>A</w:t>
      </w:r>
      <w:r>
        <w:rPr>
          <w:u w:val="single"/>
        </w:rPr>
        <w:t xml:space="preserve">rtificial </w:t>
      </w:r>
      <w:r w:rsidRPr="00F76E49">
        <w:rPr>
          <w:rStyle w:val="Emphasis"/>
          <w:highlight w:val="cyan"/>
        </w:rPr>
        <w:t>i</w:t>
      </w:r>
      <w:r>
        <w:rPr>
          <w:u w:val="single"/>
        </w:rPr>
        <w:t xml:space="preserve">ntelligence </w:t>
      </w:r>
      <w:r w:rsidRPr="00F76E49">
        <w:rPr>
          <w:highlight w:val="cyan"/>
          <w:u w:val="single"/>
        </w:rPr>
        <w:t>researchers</w:t>
      </w:r>
      <w:r>
        <w:rPr>
          <w:u w:val="single"/>
        </w:rPr>
        <w:t xml:space="preserve"> themselves </w:t>
      </w:r>
      <w:r w:rsidRPr="00F76E49">
        <w:rPr>
          <w:highlight w:val="cyan"/>
          <w:u w:val="single"/>
        </w:rPr>
        <w:t>acknowledge</w:t>
      </w:r>
      <w:r w:rsidRPr="002B334C">
        <w:rPr>
          <w:sz w:val="16"/>
        </w:rPr>
        <w:t xml:space="preserve"> </w:t>
      </w:r>
      <w:r w:rsidRPr="00144811">
        <w:rPr>
          <w:rStyle w:val="Emphasis"/>
        </w:rPr>
        <w:t xml:space="preserve">that many </w:t>
      </w:r>
      <w:r w:rsidRPr="00F76E49">
        <w:rPr>
          <w:rStyle w:val="Emphasis"/>
          <w:highlight w:val="cyan"/>
        </w:rPr>
        <w:t>tasks have taken far longer than</w:t>
      </w:r>
      <w:r w:rsidRPr="00144811">
        <w:rPr>
          <w:rStyle w:val="Emphasis"/>
        </w:rPr>
        <w:t xml:space="preserve"> their predecessors had </w:t>
      </w:r>
      <w:r w:rsidRPr="00F76E49">
        <w:rPr>
          <w:rStyle w:val="Emphasis"/>
          <w:highlight w:val="cyan"/>
        </w:rPr>
        <w:t>predicted</w:t>
      </w:r>
      <w:r w:rsidRPr="002B334C">
        <w:rPr>
          <w:sz w:val="16"/>
        </w:rPr>
        <w:t xml:space="preserve">, </w:t>
      </w:r>
      <w:r w:rsidRPr="00144811">
        <w:rPr>
          <w:u w:val="single"/>
        </w:rPr>
        <w:t>leading</w:t>
      </w:r>
      <w:r>
        <w:rPr>
          <w:u w:val="single"/>
        </w:rPr>
        <w:t xml:space="preserve"> in the past </w:t>
      </w:r>
      <w:r w:rsidRPr="00144811">
        <w:rPr>
          <w:u w:val="single"/>
        </w:rPr>
        <w:t>to disappointing results</w:t>
      </w:r>
      <w:r w:rsidRPr="002B334C">
        <w:rPr>
          <w:sz w:val="16"/>
        </w:rPr>
        <w:t xml:space="preserve"> and funding slumps </w:t>
      </w:r>
      <w:r>
        <w:rPr>
          <w:u w:val="single"/>
        </w:rPr>
        <w:t>known as “AI winters.”</w:t>
      </w:r>
      <w:r w:rsidRPr="002B334C">
        <w:rPr>
          <w:sz w:val="16"/>
        </w:rPr>
        <w:t xml:space="preserve"> Computer scientists specializing in computational complexity aren’t sure of whether brain modeling belongs in the category of problems so hard that centuries of hardware and software progress couldn’t solve them. Every so often, strikingly efficient computer procedures take experts by surprise, such as Google’s search algorithm in the 1990s. Artificial superintelligence may seem improbable, but history is full of great minds who said new inventions were impossible. As science fiction writer Arthur C. Clarke said, “Any sufficiently advanced technology is indistinguishable from magic.” In this case, will it be black magic? </w:t>
      </w:r>
      <w:r>
        <w:rPr>
          <w:u w:val="single"/>
        </w:rPr>
        <w:t>The most serious reason for skepticism</w:t>
      </w:r>
      <w:r w:rsidRPr="002B334C">
        <w:rPr>
          <w:sz w:val="16"/>
        </w:rPr>
        <w:t xml:space="preserve"> about such technological developments </w:t>
      </w:r>
      <w:r>
        <w:rPr>
          <w:u w:val="single"/>
        </w:rPr>
        <w:t>is</w:t>
      </w:r>
      <w:r w:rsidRPr="002B334C">
        <w:rPr>
          <w:sz w:val="16"/>
        </w:rPr>
        <w:t xml:space="preserve"> not a philosophical, physical, or psychological objection but one </w:t>
      </w:r>
      <w:r>
        <w:rPr>
          <w:u w:val="single"/>
        </w:rPr>
        <w:t xml:space="preserve">from everyday experience. </w:t>
      </w:r>
      <w:r w:rsidRPr="00F76E49">
        <w:rPr>
          <w:highlight w:val="cyan"/>
          <w:u w:val="single"/>
        </w:rPr>
        <w:t xml:space="preserve">I would take warnings </w:t>
      </w:r>
      <w:r w:rsidRPr="001F45AE">
        <w:rPr>
          <w:u w:val="single"/>
        </w:rPr>
        <w:t>about</w:t>
      </w:r>
      <w:r>
        <w:rPr>
          <w:u w:val="single"/>
        </w:rPr>
        <w:t xml:space="preserve"> the dangers of </w:t>
      </w:r>
      <w:proofErr w:type="spellStart"/>
      <w:r w:rsidRPr="001F45AE">
        <w:rPr>
          <w:u w:val="single"/>
        </w:rPr>
        <w:t>superintelligent</w:t>
      </w:r>
      <w:proofErr w:type="spellEnd"/>
      <w:r w:rsidRPr="001F45AE">
        <w:rPr>
          <w:u w:val="single"/>
        </w:rPr>
        <w:t xml:space="preserve"> machines </w:t>
      </w:r>
      <w:r w:rsidRPr="00F76E49">
        <w:rPr>
          <w:highlight w:val="cyan"/>
          <w:u w:val="single"/>
        </w:rPr>
        <w:t>more seriously</w:t>
      </w:r>
      <w:r w:rsidRPr="00F76E49">
        <w:rPr>
          <w:sz w:val="16"/>
          <w:highlight w:val="cyan"/>
        </w:rPr>
        <w:t xml:space="preserve"> </w:t>
      </w:r>
      <w:r w:rsidRPr="00F76E49">
        <w:rPr>
          <w:rStyle w:val="Emphasis"/>
          <w:highlight w:val="cyan"/>
        </w:rPr>
        <w:t xml:space="preserve">if </w:t>
      </w:r>
      <w:r w:rsidRPr="00F850E9">
        <w:rPr>
          <w:rStyle w:val="Emphasis"/>
        </w:rPr>
        <w:t xml:space="preserve">today’s </w:t>
      </w:r>
      <w:r w:rsidRPr="00F76E49">
        <w:rPr>
          <w:rStyle w:val="Emphasis"/>
          <w:highlight w:val="cyan"/>
        </w:rPr>
        <w:t>computers were</w:t>
      </w:r>
      <w:r w:rsidRPr="00144811">
        <w:rPr>
          <w:rStyle w:val="Emphasis"/>
        </w:rPr>
        <w:t xml:space="preserve"> able to make themselves </w:t>
      </w:r>
      <w:r w:rsidRPr="00F76E49">
        <w:rPr>
          <w:rStyle w:val="Emphasis"/>
          <w:highlight w:val="cyan"/>
        </w:rPr>
        <w:t xml:space="preserve">more resistant to human hackers </w:t>
      </w:r>
      <w:r w:rsidRPr="001F45AE">
        <w:rPr>
          <w:rStyle w:val="Emphasis"/>
          <w:highlight w:val="cyan"/>
        </w:rPr>
        <w:t>and</w:t>
      </w:r>
      <w:r w:rsidRPr="00144811">
        <w:rPr>
          <w:rStyle w:val="Emphasis"/>
        </w:rPr>
        <w:t xml:space="preserve"> to </w:t>
      </w:r>
      <w:r w:rsidRPr="00F76E49">
        <w:rPr>
          <w:rStyle w:val="Emphasis"/>
          <w:highlight w:val="cyan"/>
        </w:rPr>
        <w:t>detect</w:t>
      </w:r>
      <w:r w:rsidRPr="00144811">
        <w:rPr>
          <w:rStyle w:val="Emphasis"/>
        </w:rPr>
        <w:t xml:space="preserve"> and repair </w:t>
      </w:r>
      <w:r w:rsidRPr="00F76E49">
        <w:rPr>
          <w:rStyle w:val="Emphasis"/>
          <w:highlight w:val="cyan"/>
        </w:rPr>
        <w:t>their own faults</w:t>
      </w:r>
      <w:r w:rsidRPr="002B334C">
        <w:rPr>
          <w:sz w:val="16"/>
        </w:rPr>
        <w:t xml:space="preserve">. </w:t>
      </w:r>
      <w:r>
        <w:rPr>
          <w:u w:val="single"/>
        </w:rPr>
        <w:t xml:space="preserve">Organizations with access to some of </w:t>
      </w:r>
      <w:r w:rsidRPr="00F76E49">
        <w:rPr>
          <w:highlight w:val="cyan"/>
          <w:u w:val="single"/>
        </w:rPr>
        <w:t>the most advanced supercomputers</w:t>
      </w:r>
      <w:r>
        <w:rPr>
          <w:u w:val="single"/>
        </w:rPr>
        <w:t xml:space="preserve"> and gifted programmers </w:t>
      </w:r>
      <w:r w:rsidRPr="00F76E49">
        <w:rPr>
          <w:highlight w:val="cyan"/>
          <w:u w:val="single"/>
        </w:rPr>
        <w:t>have been</w:t>
      </w:r>
      <w:r w:rsidRPr="00F76E49">
        <w:rPr>
          <w:sz w:val="16"/>
          <w:highlight w:val="cyan"/>
        </w:rPr>
        <w:t xml:space="preserve"> </w:t>
      </w:r>
      <w:r w:rsidRPr="00F76E49">
        <w:rPr>
          <w:rStyle w:val="Emphasis"/>
          <w:highlight w:val="cyan"/>
        </w:rPr>
        <w:t>hacked again and again</w:t>
      </w:r>
      <w:r w:rsidRPr="00144811">
        <w:rPr>
          <w:rStyle w:val="Emphasis"/>
        </w:rPr>
        <w:t xml:space="preserve"> by individuals and groups </w:t>
      </w:r>
      <w:r w:rsidRPr="00F76E49">
        <w:rPr>
          <w:rStyle w:val="Emphasis"/>
          <w:highlight w:val="cyan"/>
        </w:rPr>
        <w:t>with modest resources</w:t>
      </w:r>
      <w:r w:rsidRPr="002B334C">
        <w:rPr>
          <w:sz w:val="16"/>
        </w:rPr>
        <w:t>, compromising everything from credit card numbers to espionage secrets. We must balance charts of exponential growth of computing power, like those displayed by Kurzweil in How to Create a Mind, against more sobering ones of continuing electronic fragility.</w:t>
      </w:r>
    </w:p>
    <w:p w14:paraId="14BBF139" w14:textId="77777777" w:rsidR="00666263" w:rsidRDefault="00666263" w:rsidP="00666263">
      <w:pPr>
        <w:pStyle w:val="Heading2"/>
      </w:pPr>
      <w:r>
        <w:lastRenderedPageBreak/>
        <w:t>AT: DA---Court</w:t>
      </w:r>
    </w:p>
    <w:p w14:paraId="0921C711" w14:textId="77777777" w:rsidR="00666263" w:rsidRPr="00BF6BDB" w:rsidRDefault="00666263" w:rsidP="00666263">
      <w:pPr>
        <w:pStyle w:val="Heading3"/>
      </w:pPr>
      <w:r>
        <w:lastRenderedPageBreak/>
        <w:t>2AC---Bipartisan</w:t>
      </w:r>
    </w:p>
    <w:p w14:paraId="6FDE82DB" w14:textId="77777777" w:rsidR="00666263" w:rsidRPr="00846FFC" w:rsidRDefault="00666263" w:rsidP="00666263">
      <w:pPr>
        <w:pStyle w:val="Heading4"/>
      </w:pPr>
      <w:r>
        <w:t xml:space="preserve">Plan is bipartisan. </w:t>
      </w:r>
    </w:p>
    <w:p w14:paraId="464F07CA" w14:textId="77777777" w:rsidR="00666263" w:rsidRPr="00846FFC" w:rsidRDefault="00666263" w:rsidP="00666263">
      <w:r w:rsidRPr="00846FFC">
        <w:rPr>
          <w:rStyle w:val="Style13ptBold"/>
        </w:rPr>
        <w:t>Contreras 18</w:t>
      </w:r>
      <w:r w:rsidRPr="00846FFC">
        <w:t>, *Jorge L. Contreras teaches in the areas of intellectual property law, property law and genetics and the law at the University of Utah. He has recently been named one of the University of Utah's Presidential Scholars, and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(August 2018, “Taking it to the Limit: Shifting U.S. Antitrust Policy Toward Standards Development”, https://dc.law.utah.edu/cgi/viewcontent.cgi?article=1114&amp;context=scholarship)</w:t>
      </w:r>
    </w:p>
    <w:p w14:paraId="60EAB084" w14:textId="0D779F94" w:rsidR="00666263" w:rsidRDefault="00666263" w:rsidP="00666263">
      <w:pPr>
        <w:rPr>
          <w:sz w:val="16"/>
        </w:rPr>
      </w:pPr>
      <w:r w:rsidRPr="00846FFC">
        <w:rPr>
          <w:sz w:val="16"/>
        </w:rPr>
        <w:t xml:space="preserve">This being said, </w:t>
      </w:r>
      <w:r w:rsidRPr="00763918">
        <w:rPr>
          <w:rStyle w:val="Emphasis"/>
          <w:highlight w:val="yellow"/>
        </w:rPr>
        <w:t>antitrust policy</w:t>
      </w:r>
      <w:r w:rsidRPr="00763918">
        <w:rPr>
          <w:rStyle w:val="StyleUnderline"/>
          <w:highlight w:val="yellow"/>
        </w:rPr>
        <w:t xml:space="preserve"> regarding </w:t>
      </w:r>
      <w:r w:rsidRPr="00763918">
        <w:rPr>
          <w:rStyle w:val="Emphasis"/>
          <w:highlight w:val="yellow"/>
        </w:rPr>
        <w:t>standard-setting</w:t>
      </w:r>
      <w:r w:rsidRPr="00846FFC">
        <w:rPr>
          <w:sz w:val="16"/>
        </w:rPr>
        <w:t xml:space="preserve">, and hold-up in particular, </w:t>
      </w:r>
      <w:r w:rsidRPr="00763918">
        <w:rPr>
          <w:rStyle w:val="Emphasis"/>
          <w:highlight w:val="yellow"/>
        </w:rPr>
        <w:t>did not</w:t>
      </w:r>
      <w:r w:rsidRPr="00846FFC">
        <w:rPr>
          <w:sz w:val="16"/>
        </w:rPr>
        <w:t xml:space="preserve"> previously appear to </w:t>
      </w:r>
      <w:r w:rsidRPr="00763918">
        <w:rPr>
          <w:rStyle w:val="Emphasis"/>
          <w:highlight w:val="yellow"/>
        </w:rPr>
        <w:t>run along party lines</w:t>
      </w:r>
      <w:r w:rsidRPr="00846FFC">
        <w:rPr>
          <w:sz w:val="16"/>
        </w:rPr>
        <w:t xml:space="preserve">. In fact, </w:t>
      </w:r>
      <w:r w:rsidRPr="00763918">
        <w:rPr>
          <w:rStyle w:val="StyleUnderline"/>
          <w:highlight w:val="yellow"/>
        </w:rPr>
        <w:t>many key DOJ position statements</w:t>
      </w:r>
      <w:r w:rsidRPr="00846FFC">
        <w:rPr>
          <w:rStyle w:val="StyleUnderline"/>
        </w:rPr>
        <w:t xml:space="preserve"> regarding hold-up</w:t>
      </w:r>
      <w:r w:rsidRPr="00846FFC">
        <w:rPr>
          <w:sz w:val="16"/>
        </w:rPr>
        <w:t xml:space="preserve">, </w:t>
      </w:r>
      <w:r w:rsidRPr="00846FFC">
        <w:rPr>
          <w:rStyle w:val="StyleUnderline"/>
        </w:rPr>
        <w:t>including</w:t>
      </w:r>
      <w:r w:rsidRPr="00846FFC">
        <w:rPr>
          <w:sz w:val="16"/>
        </w:rPr>
        <w:t xml:space="preserve"> those expressed in </w:t>
      </w:r>
      <w:r w:rsidRPr="00846FFC">
        <w:rPr>
          <w:rStyle w:val="StyleUnderline"/>
        </w:rPr>
        <w:t>its 2006 and 2007 business review letters to VITA and IEEE</w:t>
      </w:r>
      <w:r w:rsidRPr="00846FFC">
        <w:rPr>
          <w:sz w:val="16"/>
        </w:rPr>
        <w:t xml:space="preserve">, respectively, </w:t>
      </w:r>
      <w:r w:rsidRPr="00846FFC">
        <w:rPr>
          <w:rStyle w:val="StyleUnderline"/>
        </w:rPr>
        <w:t>and the 2007 report on antitrust and IP</w:t>
      </w:r>
      <w:r w:rsidRPr="00846FFC">
        <w:rPr>
          <w:sz w:val="16"/>
        </w:rPr>
        <w:t xml:space="preserve"> that it </w:t>
      </w:r>
      <w:r w:rsidRPr="00846FFC">
        <w:rPr>
          <w:rStyle w:val="StyleUnderline"/>
        </w:rPr>
        <w:t>produced jointly with the FTC</w:t>
      </w:r>
      <w:r w:rsidRPr="00846FFC">
        <w:rPr>
          <w:sz w:val="16"/>
        </w:rPr>
        <w:t xml:space="preserve">, </w:t>
      </w:r>
      <w:r w:rsidRPr="00763918">
        <w:rPr>
          <w:rStyle w:val="StyleUnderline"/>
          <w:highlight w:val="yellow"/>
        </w:rPr>
        <w:t xml:space="preserve">were developed during the </w:t>
      </w:r>
      <w:r w:rsidRPr="00763918">
        <w:rPr>
          <w:rStyle w:val="Emphasis"/>
          <w:highlight w:val="yellow"/>
        </w:rPr>
        <w:t>Republican</w:t>
      </w:r>
      <w:r w:rsidRPr="00846FFC">
        <w:rPr>
          <w:sz w:val="16"/>
        </w:rPr>
        <w:t xml:space="preserve"> George W. </w:t>
      </w:r>
      <w:r w:rsidRPr="00763918">
        <w:rPr>
          <w:rStyle w:val="StyleUnderline"/>
          <w:highlight w:val="yellow"/>
        </w:rPr>
        <w:t>Bush Administration</w:t>
      </w:r>
      <w:r w:rsidRPr="00763918">
        <w:rPr>
          <w:sz w:val="16"/>
          <w:highlight w:val="yellow"/>
        </w:rPr>
        <w:t xml:space="preserve">. </w:t>
      </w:r>
      <w:r w:rsidRPr="00763918">
        <w:rPr>
          <w:rStyle w:val="StyleUnderline"/>
          <w:highlight w:val="yellow"/>
        </w:rPr>
        <w:t>Each</w:t>
      </w:r>
      <w:r w:rsidRPr="00846FFC">
        <w:rPr>
          <w:rStyle w:val="StyleUnderline"/>
        </w:rPr>
        <w:t xml:space="preserve"> of these documents </w:t>
      </w:r>
      <w:r w:rsidRPr="00763918">
        <w:rPr>
          <w:rStyle w:val="StyleUnderline"/>
          <w:highlight w:val="yellow"/>
        </w:rPr>
        <w:t xml:space="preserve">acknowledged the </w:t>
      </w:r>
      <w:r w:rsidRPr="00763918">
        <w:rPr>
          <w:rStyle w:val="Emphasis"/>
          <w:highlight w:val="yellow"/>
        </w:rPr>
        <w:t>existence</w:t>
      </w:r>
      <w:r w:rsidRPr="00763918">
        <w:rPr>
          <w:rStyle w:val="StyleUnderline"/>
          <w:highlight w:val="yellow"/>
        </w:rPr>
        <w:t xml:space="preserve"> and</w:t>
      </w:r>
      <w:r w:rsidRPr="00846FFC">
        <w:rPr>
          <w:rStyle w:val="StyleUnderline"/>
        </w:rPr>
        <w:t xml:space="preserve"> potential </w:t>
      </w:r>
      <w:r w:rsidRPr="00763918">
        <w:rPr>
          <w:rStyle w:val="Emphasis"/>
          <w:highlight w:val="yellow"/>
        </w:rPr>
        <w:t>anticompetitive effects</w:t>
      </w:r>
      <w:r w:rsidRPr="00763918">
        <w:rPr>
          <w:rStyle w:val="StyleUnderline"/>
          <w:highlight w:val="yellow"/>
        </w:rPr>
        <w:t xml:space="preserve"> of hold-up</w:t>
      </w:r>
      <w:r w:rsidRPr="00846FFC">
        <w:rPr>
          <w:sz w:val="16"/>
        </w:rPr>
        <w:t xml:space="preserve">. At least in this area, </w:t>
      </w:r>
      <w:r w:rsidRPr="00846FFC">
        <w:rPr>
          <w:rStyle w:val="StyleUnderline"/>
        </w:rPr>
        <w:t>the Obama DOJ did not appear to deviate significantly from the policies of prior administrations</w:t>
      </w:r>
      <w:r w:rsidRPr="00846FFC">
        <w:rPr>
          <w:sz w:val="16"/>
        </w:rPr>
        <w:t xml:space="preserve">. As observed by FTC Commissioner Terrell </w:t>
      </w:r>
      <w:proofErr w:type="spellStart"/>
      <w:r w:rsidRPr="00846FFC">
        <w:rPr>
          <w:sz w:val="16"/>
        </w:rPr>
        <w:t>McSweeny</w:t>
      </w:r>
      <w:proofErr w:type="spellEnd"/>
      <w:r w:rsidRPr="00846FFC">
        <w:rPr>
          <w:sz w:val="16"/>
        </w:rPr>
        <w:t xml:space="preserve">, </w:t>
      </w:r>
      <w:r w:rsidRPr="00846FFC">
        <w:rPr>
          <w:rStyle w:val="StyleUnderline"/>
        </w:rPr>
        <w:t xml:space="preserve">the </w:t>
      </w:r>
      <w:r w:rsidRPr="00763918">
        <w:rPr>
          <w:rStyle w:val="StyleUnderline"/>
          <w:highlight w:val="yellow"/>
        </w:rPr>
        <w:t>FTC and prior DOJ approach</w:t>
      </w:r>
      <w:r w:rsidRPr="00846FFC">
        <w:rPr>
          <w:rStyle w:val="StyleUnderline"/>
        </w:rPr>
        <w:t xml:space="preserve"> to combatting hold-up </w:t>
      </w:r>
      <w:r w:rsidRPr="00763918">
        <w:rPr>
          <w:rStyle w:val="StyleUnderline"/>
          <w:highlight w:val="yellow"/>
        </w:rPr>
        <w:t xml:space="preserve">were based on “15 years of </w:t>
      </w:r>
      <w:r w:rsidRPr="00763918">
        <w:rPr>
          <w:rStyle w:val="Emphasis"/>
          <w:highlight w:val="yellow"/>
        </w:rPr>
        <w:t>scholarship</w:t>
      </w:r>
      <w:r w:rsidRPr="00763918">
        <w:rPr>
          <w:rStyle w:val="StyleUnderline"/>
          <w:highlight w:val="yellow"/>
        </w:rPr>
        <w:t xml:space="preserve"> and </w:t>
      </w:r>
      <w:r w:rsidRPr="00763918">
        <w:rPr>
          <w:rStyle w:val="Emphasis"/>
          <w:highlight w:val="yellow"/>
        </w:rPr>
        <w:t>bipartisan study</w:t>
      </w:r>
      <w:r w:rsidRPr="00846FFC">
        <w:rPr>
          <w:sz w:val="16"/>
        </w:rPr>
        <w:t>” and should not lightly be discarded.37</w:t>
      </w:r>
    </w:p>
    <w:p w14:paraId="4131AA16" w14:textId="745ED393" w:rsidR="00666263" w:rsidRPr="00846FFC" w:rsidRDefault="00666263" w:rsidP="00666263">
      <w:pPr>
        <w:pStyle w:val="Heading4"/>
      </w:pPr>
      <w:r>
        <w:t>The pro-business link---link turn, the AFF is because it allows other businesses to innovate in 5G!</w:t>
      </w:r>
    </w:p>
    <w:p w14:paraId="26829384" w14:textId="77777777" w:rsidR="00666263" w:rsidRPr="007C75A1" w:rsidRDefault="00666263" w:rsidP="00666263">
      <w:pPr>
        <w:pStyle w:val="Heading3"/>
      </w:pPr>
      <w:r>
        <w:lastRenderedPageBreak/>
        <w:t>2AC---UQ</w:t>
      </w:r>
    </w:p>
    <w:p w14:paraId="7A620771" w14:textId="77777777" w:rsidR="00666263" w:rsidRDefault="00666263" w:rsidP="00666263">
      <w:pPr>
        <w:pStyle w:val="Heading4"/>
      </w:pPr>
      <w:r>
        <w:t>Roe is as good as dead.</w:t>
      </w:r>
    </w:p>
    <w:p w14:paraId="1DC467C0" w14:textId="77777777" w:rsidR="00666263" w:rsidRPr="007C75A1" w:rsidRDefault="001065BF" w:rsidP="00666263">
      <w:hyperlink r:id="rId66" w:history="1">
        <w:r w:rsidR="00666263" w:rsidRPr="007C75A1">
          <w:rPr>
            <w:rStyle w:val="Hyperlink"/>
          </w:rPr>
          <w:t>Mark</w:t>
        </w:r>
      </w:hyperlink>
      <w:r w:rsidR="00666263" w:rsidRPr="007C75A1">
        <w:t xml:space="preserve"> </w:t>
      </w:r>
      <w:r w:rsidR="00666263" w:rsidRPr="007C75A1">
        <w:rPr>
          <w:rStyle w:val="Style13ptBold"/>
        </w:rPr>
        <w:t>Stern 9/2</w:t>
      </w:r>
      <w:r w:rsidR="00666263" w:rsidRPr="007C75A1">
        <w:t>. Professor of Social Policy and History at the University of Pennsylvania. 9/2/2021. “The Supreme Court Overturned Roe v. Wade in the Most Cowardly Manner Imaginable</w:t>
      </w:r>
      <w:r w:rsidR="00666263">
        <w:t xml:space="preserve">.” </w:t>
      </w:r>
      <w:r w:rsidR="00666263" w:rsidRPr="007C75A1">
        <w:t>https://slate.com/news-and-politics/2021/09/supreme-court-overturn-roe-wade-texas.html</w:t>
      </w:r>
    </w:p>
    <w:p w14:paraId="12CCE13B" w14:textId="77777777" w:rsidR="00666263" w:rsidRPr="000541EA" w:rsidRDefault="00666263" w:rsidP="00666263">
      <w:pPr>
        <w:rPr>
          <w:u w:val="single"/>
        </w:rPr>
      </w:pPr>
      <w:r w:rsidRPr="000541EA">
        <w:rPr>
          <w:sz w:val="16"/>
        </w:rPr>
        <w:t>At midnight on Wednesday, in an unsigned 5–4 </w:t>
      </w:r>
      <w:hyperlink r:id="rId67" w:history="1">
        <w:r w:rsidRPr="000541EA">
          <w:rPr>
            <w:rStyle w:val="Hyperlink"/>
            <w:sz w:val="16"/>
          </w:rPr>
          <w:t>decision</w:t>
        </w:r>
      </w:hyperlink>
      <w:r w:rsidRPr="000541EA">
        <w:rPr>
          <w:sz w:val="16"/>
        </w:rPr>
        <w:t xml:space="preserve">, </w:t>
      </w:r>
      <w:r w:rsidRPr="000541EA">
        <w:rPr>
          <w:highlight w:val="yellow"/>
          <w:u w:val="single"/>
        </w:rPr>
        <w:t>the Supreme Court effectively overturned </w:t>
      </w:r>
      <w:r w:rsidRPr="000541EA">
        <w:rPr>
          <w:i/>
          <w:iCs/>
          <w:highlight w:val="yellow"/>
          <w:u w:val="single"/>
        </w:rPr>
        <w:t xml:space="preserve">Roe </w:t>
      </w:r>
      <w:r w:rsidRPr="000541EA">
        <w:rPr>
          <w:i/>
          <w:iCs/>
          <w:u w:val="single"/>
        </w:rPr>
        <w:t>v. Wade</w:t>
      </w:r>
      <w:r w:rsidRPr="000541EA">
        <w:rPr>
          <w:u w:val="single"/>
        </w:rPr>
        <w:t xml:space="preserve">. The five most conservative Republican-appointed justices </w:t>
      </w:r>
      <w:r w:rsidRPr="000541EA">
        <w:rPr>
          <w:highlight w:val="yellow"/>
          <w:u w:val="single"/>
        </w:rPr>
        <w:t>refused to block Texas’ abortion ban</w:t>
      </w:r>
      <w:r w:rsidRPr="000541EA">
        <w:rPr>
          <w:u w:val="single"/>
        </w:rPr>
        <w:t xml:space="preserve">, </w:t>
      </w:r>
      <w:r w:rsidRPr="000541EA">
        <w:rPr>
          <w:highlight w:val="yellow"/>
          <w:u w:val="single"/>
        </w:rPr>
        <w:t>which allows anyone to sue any individual who “aids or abets” an abortion after six weeks</w:t>
      </w:r>
      <w:r w:rsidRPr="000541EA">
        <w:rPr>
          <w:u w:val="single"/>
        </w:rPr>
        <w:t xml:space="preserve">, </w:t>
      </w:r>
      <w:r w:rsidRPr="000541EA">
        <w:rPr>
          <w:highlight w:val="yellow"/>
          <w:u w:val="single"/>
        </w:rPr>
        <w:t xml:space="preserve">which is when the vast majority of operations occur. </w:t>
      </w:r>
      <w:r w:rsidRPr="000541EA">
        <w:rPr>
          <w:u w:val="single"/>
        </w:rPr>
        <w:t xml:space="preserve">There is </w:t>
      </w:r>
      <w:r w:rsidRPr="000541EA">
        <w:rPr>
          <w:highlight w:val="yellow"/>
          <w:u w:val="single"/>
        </w:rPr>
        <w:t>no exception</w:t>
      </w:r>
      <w:r w:rsidRPr="000541EA">
        <w:rPr>
          <w:u w:val="single"/>
        </w:rPr>
        <w:t xml:space="preserve"> for rape or incest. </w:t>
      </w:r>
      <w:r w:rsidRPr="000541EA">
        <w:rPr>
          <w:highlight w:val="yellow"/>
          <w:u w:val="single"/>
        </w:rPr>
        <w:t xml:space="preserve">The decision renders almost all </w:t>
      </w:r>
      <w:r w:rsidRPr="000541EA">
        <w:rPr>
          <w:u w:val="single"/>
        </w:rPr>
        <w:t xml:space="preserve">abortions in Texas </w:t>
      </w:r>
      <w:r w:rsidRPr="000541EA">
        <w:rPr>
          <w:highlight w:val="yellow"/>
          <w:u w:val="single"/>
        </w:rPr>
        <w:t>illegal</w:t>
      </w:r>
      <w:r w:rsidRPr="000541EA">
        <w:rPr>
          <w:u w:val="single"/>
        </w:rPr>
        <w:t xml:space="preserve"> for the first time since 1973. Although the majority did not say these words exactly, the upshot of Wednesday’s decision is undeniable: </w:t>
      </w:r>
      <w:r w:rsidRPr="000541EA">
        <w:rPr>
          <w:highlight w:val="yellow"/>
          <w:u w:val="single"/>
        </w:rPr>
        <w:t xml:space="preserve">The Supreme Court </w:t>
      </w:r>
      <w:r w:rsidRPr="000541EA">
        <w:rPr>
          <w:u w:val="single"/>
        </w:rPr>
        <w:t xml:space="preserve">has </w:t>
      </w:r>
      <w:r w:rsidRPr="000541EA">
        <w:rPr>
          <w:highlight w:val="yellow"/>
          <w:u w:val="single"/>
        </w:rPr>
        <w:t>abandoned the constitutional right to abortion. </w:t>
      </w:r>
      <w:r w:rsidRPr="000541EA">
        <w:rPr>
          <w:i/>
          <w:iCs/>
          <w:highlight w:val="yellow"/>
          <w:u w:val="single"/>
        </w:rPr>
        <w:t>Roe </w:t>
      </w:r>
      <w:r w:rsidRPr="000541EA">
        <w:rPr>
          <w:highlight w:val="yellow"/>
          <w:u w:val="single"/>
        </w:rPr>
        <w:t>is no longer good law.</w:t>
      </w:r>
    </w:p>
    <w:p w14:paraId="58E95BEA" w14:textId="77777777" w:rsidR="00666263" w:rsidRPr="000541EA" w:rsidRDefault="00666263" w:rsidP="00666263">
      <w:pPr>
        <w:rPr>
          <w:sz w:val="16"/>
        </w:rPr>
      </w:pPr>
      <w:r w:rsidRPr="000541EA">
        <w:rPr>
          <w:sz w:val="16"/>
        </w:rPr>
        <w:t>Texas’ ban, known as SB 8, constitutes </w:t>
      </w:r>
      <w:hyperlink r:id="rId68" w:history="1">
        <w:r w:rsidRPr="000541EA">
          <w:rPr>
            <w:rStyle w:val="Hyperlink"/>
            <w:sz w:val="16"/>
          </w:rPr>
          <w:t>a uniquely insidious workaround</w:t>
        </w:r>
      </w:hyperlink>
      <w:r w:rsidRPr="000541EA">
        <w:rPr>
          <w:sz w:val="16"/>
        </w:rPr>
        <w:t> to </w:t>
      </w:r>
      <w:r w:rsidRPr="000541EA">
        <w:rPr>
          <w:i/>
          <w:iCs/>
          <w:sz w:val="16"/>
        </w:rPr>
        <w:t>Roe</w:t>
      </w:r>
      <w:r w:rsidRPr="000541EA">
        <w:rPr>
          <w:sz w:val="16"/>
        </w:rPr>
        <w:t xml:space="preserve">. It </w:t>
      </w:r>
      <w:proofErr w:type="gramStart"/>
      <w:r w:rsidRPr="000541EA">
        <w:rPr>
          <w:sz w:val="16"/>
        </w:rPr>
        <w:t>outlaws</w:t>
      </w:r>
      <w:proofErr w:type="gramEnd"/>
      <w:r w:rsidRPr="000541EA">
        <w:rPr>
          <w:sz w:val="16"/>
        </w:rPr>
        <w:t xml:space="preserve"> abortion after six weeks but does not call on state officials to enforce its restrictions.</w:t>
      </w:r>
      <w:r w:rsidRPr="000541EA">
        <w:rPr>
          <w:sz w:val="16"/>
        </w:rPr>
        <w:br/>
        <w:t xml:space="preserve">Instead, as Justice Sonia Sotomayor wrote in dissent, </w:t>
      </w:r>
      <w:r w:rsidRPr="000541EA">
        <w:rPr>
          <w:highlight w:val="yellow"/>
          <w:u w:val="single"/>
        </w:rPr>
        <w:t>the law “deputized</w:t>
      </w:r>
      <w:r w:rsidRPr="000541EA">
        <w:rPr>
          <w:u w:val="single"/>
        </w:rPr>
        <w:t xml:space="preserve"> the State’s </w:t>
      </w:r>
      <w:r w:rsidRPr="000541EA">
        <w:rPr>
          <w:highlight w:val="yellow"/>
          <w:u w:val="single"/>
        </w:rPr>
        <w:t>citizens</w:t>
      </w:r>
      <w:r w:rsidRPr="000541EA">
        <w:rPr>
          <w:u w:val="single"/>
        </w:rPr>
        <w:t xml:space="preserve"> as bounty hunters</w:t>
      </w:r>
      <w:r w:rsidRPr="000541EA">
        <w:rPr>
          <w:sz w:val="16"/>
        </w:rPr>
        <w:t xml:space="preserve">, offering them cash prizes for civilly prosecuting their neighbors’ medical procedures.” Random strangers can </w:t>
      </w:r>
      <w:r w:rsidRPr="000541EA">
        <w:rPr>
          <w:highlight w:val="yellow"/>
          <w:u w:val="single"/>
        </w:rPr>
        <w:t>sue any “abettor” to an abortion</w:t>
      </w:r>
      <w:r w:rsidRPr="000541EA">
        <w:rPr>
          <w:sz w:val="16"/>
        </w:rPr>
        <w:t xml:space="preserve"> anywhere in Texas and collect a minimum of $10,000, plus attorneys’ fees. The act’s language is incredibly broad, encompassing any friend, family member, clergy member, or counselor who facilitates the abortion in any way. Every employee of an abortion clinic, from front desk staff to doctors, is liable as well. And when an individual successfully sues an abortion provider, the court must permanently shut it down.</w:t>
      </w:r>
    </w:p>
    <w:p w14:paraId="0B7804CA" w14:textId="77777777" w:rsidR="00666263" w:rsidRDefault="00666263" w:rsidP="00666263">
      <w:pPr>
        <w:pStyle w:val="Heading3"/>
      </w:pPr>
      <w:r>
        <w:lastRenderedPageBreak/>
        <w:t>2AC---Impact</w:t>
      </w:r>
    </w:p>
    <w:p w14:paraId="165C78A0" w14:textId="77777777" w:rsidR="00666263" w:rsidRDefault="00666263" w:rsidP="00666263">
      <w:pPr>
        <w:pStyle w:val="Heading4"/>
      </w:pPr>
      <w:r>
        <w:t xml:space="preserve">Impact is vacuous---no one is going to war over Roe v Wade. </w:t>
      </w:r>
    </w:p>
    <w:p w14:paraId="42E3267C" w14:textId="77777777" w:rsidR="00666263" w:rsidRDefault="00666263" w:rsidP="00666263">
      <w:pPr>
        <w:pStyle w:val="Heading4"/>
        <w:rPr>
          <w:ins w:id="19" w:author="Justin Lin" w:date="2018-07-23T15:47:00Z"/>
          <w:rFonts w:eastAsia="Calibri" w:cs="Calibri"/>
          <w:b w:val="0"/>
        </w:rPr>
      </w:pPr>
      <w:ins w:id="20" w:author="Justin Lin" w:date="2018-07-23T15:47:00Z">
        <w:r>
          <w:rPr>
            <w:rFonts w:eastAsia="Calibri" w:cs="Calibri"/>
          </w:rPr>
          <w:t>Overpopulation is not a serious threat - the earth and our environmental structures are incredibly resilient</w:t>
        </w:r>
      </w:ins>
    </w:p>
    <w:p w14:paraId="1F482DAE" w14:textId="77777777" w:rsidR="00666263" w:rsidRDefault="00666263" w:rsidP="00666263">
      <w:pPr>
        <w:rPr>
          <w:ins w:id="21" w:author="Justin Lin" w:date="2018-07-23T15:47:00Z"/>
          <w:rFonts w:ascii="Times New Roman" w:eastAsia="Times New Roman" w:hAnsi="Times New Roman" w:cs="Times New Roman"/>
          <w:sz w:val="16"/>
          <w:szCs w:val="16"/>
        </w:rPr>
      </w:pPr>
      <w:ins w:id="22" w:author="Justin Lin" w:date="2018-07-23T15:47:00Z">
        <w:r>
          <w:rPr>
            <w:b/>
          </w:rPr>
          <w:t xml:space="preserve">Ellis 12 </w:t>
        </w:r>
        <w:r>
          <w:rPr>
            <w:sz w:val="16"/>
            <w:szCs w:val="16"/>
          </w:rPr>
          <w:t xml:space="preserve">(Erle Ellis, </w:t>
        </w:r>
        <w:r>
          <w:rPr>
            <w:rFonts w:ascii="Times New Roman" w:eastAsia="Times New Roman" w:hAnsi="Times New Roman" w:cs="Times New Roman"/>
            <w:color w:val="333333"/>
            <w:sz w:val="16"/>
            <w:szCs w:val="16"/>
          </w:rPr>
          <w:t xml:space="preserve">Erle Ellis is an environmental scientist at the University of Maryland, Baltimore County and a leading theorist of the Anthropocene, the age of humans., Winter 2012, </w:t>
        </w:r>
        <w:r>
          <w:rPr>
            <w:rFonts w:ascii="Times New Roman" w:eastAsia="Times New Roman" w:hAnsi="Times New Roman" w:cs="Times New Roman"/>
            <w:i/>
            <w:color w:val="333333"/>
            <w:sz w:val="16"/>
            <w:szCs w:val="16"/>
          </w:rPr>
          <w:t>The Planet of No Return</w:t>
        </w:r>
        <w:r>
          <w:rPr>
            <w:rFonts w:ascii="Times New Roman" w:eastAsia="Times New Roman" w:hAnsi="Times New Roman" w:cs="Times New Roman"/>
            <w:color w:val="333333"/>
            <w:sz w:val="16"/>
            <w:szCs w:val="16"/>
          </w:rPr>
          <w:t xml:space="preserve">, The Breakthrough, </w:t>
        </w:r>
        <w:r>
          <w:rPr>
            <w:rFonts w:cs="Calibri"/>
          </w:rPr>
          <w:fldChar w:fldCharType="begin"/>
        </w:r>
        <w:r>
          <w:instrText xml:space="preserve"> HYPERLINK "https://thebreakthrough.org/index.php/journal/past-issues/issue-2/the-planet-of-no-return" \h </w:instrText>
        </w:r>
        <w:r>
          <w:rPr>
            <w:rFonts w:cs="Calibri"/>
          </w:rPr>
          <w:fldChar w:fldCharType="separate"/>
        </w:r>
        <w:r>
          <w:rPr>
            <w:rFonts w:ascii="Times New Roman" w:eastAsia="Times New Roman" w:hAnsi="Times New Roman" w:cs="Times New Roman"/>
            <w:color w:val="1155CC"/>
            <w:sz w:val="16"/>
            <w:szCs w:val="16"/>
            <w:u w:val="single"/>
          </w:rPr>
          <w:t>https://thebreakthrough.org/index.php/journal/past-issues/issue-2/the-planet-of-no-return</w:t>
        </w:r>
        <w:r>
          <w:rPr>
            <w:rFonts w:ascii="Times New Roman" w:eastAsia="Times New Roman" w:hAnsi="Times New Roman" w:cs="Times New Roman"/>
            <w:color w:val="1155CC"/>
            <w:sz w:val="16"/>
            <w:szCs w:val="16"/>
            <w:u w:val="single"/>
          </w:rPr>
          <w:fldChar w:fldCharType="end"/>
        </w:r>
        <w:r>
          <w:rPr>
            <w:rFonts w:ascii="Times New Roman" w:eastAsia="Times New Roman" w:hAnsi="Times New Roman" w:cs="Times New Roman"/>
            <w:color w:val="333333"/>
            <w:sz w:val="16"/>
            <w:szCs w:val="16"/>
          </w:rPr>
          <w:t>) // MD</w:t>
        </w:r>
      </w:ins>
    </w:p>
    <w:p w14:paraId="2F0D1C64" w14:textId="77777777" w:rsidR="00666263" w:rsidRDefault="00666263" w:rsidP="00666263">
      <w:pPr>
        <w:ind w:firstLine="720"/>
        <w:rPr>
          <w:ins w:id="23" w:author="Justin Lin" w:date="2018-07-23T15:47:00Z"/>
          <w:rFonts w:ascii="Times New Roman" w:eastAsia="Times New Roman" w:hAnsi="Times New Roman" w:cs="Times New Roman"/>
        </w:rPr>
      </w:pPr>
      <w:ins w:id="24" w:author="Justin Lin" w:date="2018-07-23T15:47:00Z">
        <w:r>
          <w:rPr>
            <w:rFonts w:ascii="Times New Roman" w:eastAsia="Times New Roman" w:hAnsi="Times New Roman" w:cs="Times New Roman"/>
            <w:color w:val="000000"/>
          </w:rPr>
          <w:t xml:space="preserve"> Over the last several decades, a consensus has grown among scientists that humans have become the dominant ecological force on the planet. According to these scientists, </w:t>
        </w:r>
        <w:r>
          <w:rPr>
            <w:rFonts w:ascii="Times New Roman" w:eastAsia="Times New Roman" w:hAnsi="Times New Roman" w:cs="Times New Roman"/>
            <w:color w:val="000000"/>
            <w:highlight w:val="yellow"/>
          </w:rPr>
          <w:t xml:space="preserve">we are now living in the Anthropocene, a new </w:t>
        </w:r>
        <w:r>
          <w:rPr>
            <w:rFonts w:ascii="Times New Roman" w:eastAsia="Times New Roman" w:hAnsi="Times New Roman" w:cs="Times New Roman"/>
            <w:color w:val="000000"/>
          </w:rPr>
          <w:t xml:space="preserve">geological </w:t>
        </w:r>
        <w:r>
          <w:rPr>
            <w:rFonts w:ascii="Times New Roman" w:eastAsia="Times New Roman" w:hAnsi="Times New Roman" w:cs="Times New Roman"/>
            <w:color w:val="000000"/>
            <w:highlight w:val="yellow"/>
          </w:rPr>
          <w:t>epoch shaped by humans</w:t>
        </w:r>
        <w:r>
          <w:rPr>
            <w:rFonts w:ascii="Times New Roman" w:eastAsia="Times New Roman" w:hAnsi="Times New Roman" w:cs="Times New Roman"/>
            <w:color w:val="000000"/>
          </w:rPr>
          <w:t>.</w:t>
        </w:r>
        <w:r>
          <w:rPr>
            <w:rFonts w:cs="Calibri"/>
          </w:rPr>
          <w:fldChar w:fldCharType="begin"/>
        </w:r>
        <w:r>
          <w:instrText xml:space="preserve"> HYPERLINK "https://thebreakthrough.org/index.php/journal/past-issues/issue-2/the-planet-of-no-return" \l "foot1" \h </w:instrText>
        </w:r>
        <w:r>
          <w:rPr>
            <w:rFonts w:cs="Calibri"/>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highlight w:val="yellow"/>
          </w:rPr>
          <w:t xml:space="preserve"> </w:t>
        </w:r>
        <w:r>
          <w:rPr>
            <w:rFonts w:ascii="Times New Roman" w:eastAsia="Times New Roman" w:hAnsi="Times New Roman" w:cs="Times New Roman"/>
            <w:color w:val="000000"/>
            <w:highlight w:val="yellow"/>
          </w:rPr>
          <w:t>While some</w:t>
        </w:r>
        <w:r>
          <w:rPr>
            <w:rFonts w:ascii="Times New Roman" w:eastAsia="Times New Roman" w:hAnsi="Times New Roman" w:cs="Times New Roman"/>
            <w:color w:val="000000"/>
          </w:rPr>
          <w:t xml:space="preserve"> have hailed this forward-looking vision of the planet, others </w:t>
        </w:r>
        <w:r>
          <w:rPr>
            <w:rFonts w:ascii="Times New Roman" w:eastAsia="Times New Roman" w:hAnsi="Times New Roman" w:cs="Times New Roman"/>
            <w:color w:val="000000"/>
            <w:highlight w:val="yellow"/>
          </w:rPr>
          <w:t>have</w:t>
        </w:r>
        <w:r>
          <w:rPr>
            <w:rFonts w:ascii="Times New Roman" w:eastAsia="Times New Roman" w:hAnsi="Times New Roman" w:cs="Times New Roman"/>
            <w:color w:val="000000"/>
          </w:rPr>
          <w:t xml:space="preserve"> linked this view with the perennial </w:t>
        </w:r>
        <w:r>
          <w:rPr>
            <w:rFonts w:ascii="Times New Roman" w:eastAsia="Times New Roman" w:hAnsi="Times New Roman" w:cs="Times New Roman"/>
            <w:color w:val="000000"/>
            <w:highlight w:val="yellow"/>
          </w:rPr>
          <w:t>concern that human civilization has exceeded the carrying capacity of Earth's natural systems and may</w:t>
        </w:r>
        <w:r>
          <w:rPr>
            <w:rFonts w:ascii="Times New Roman" w:eastAsia="Times New Roman" w:hAnsi="Times New Roman" w:cs="Times New Roman"/>
            <w:color w:val="000000"/>
          </w:rPr>
          <w:t xml:space="preserve"> thus </w:t>
        </w:r>
        <w:r>
          <w:rPr>
            <w:rFonts w:ascii="Times New Roman" w:eastAsia="Times New Roman" w:hAnsi="Times New Roman" w:cs="Times New Roman"/>
            <w:color w:val="000000"/>
            <w:highlight w:val="yellow"/>
          </w:rPr>
          <w:t xml:space="preserve">be </w:t>
        </w:r>
        <w:r>
          <w:rPr>
            <w:rFonts w:ascii="Times New Roman" w:eastAsia="Times New Roman" w:hAnsi="Times New Roman" w:cs="Times New Roman"/>
            <w:color w:val="000000"/>
          </w:rPr>
          <w:t xml:space="preserve">fundamentally </w:t>
        </w:r>
        <w:r>
          <w:rPr>
            <w:rFonts w:ascii="Times New Roman" w:eastAsia="Times New Roman" w:hAnsi="Times New Roman" w:cs="Times New Roman"/>
            <w:color w:val="000000"/>
            <w:highlight w:val="yellow"/>
          </w:rPr>
          <w:t>unsustainable</w:t>
        </w:r>
        <w:r>
          <w:rPr>
            <w:rFonts w:ascii="Times New Roman" w:eastAsia="Times New Roman" w:hAnsi="Times New Roman" w:cs="Times New Roman"/>
            <w:color w:val="000000"/>
          </w:rPr>
          <w:t>.</w:t>
        </w:r>
        <w:r>
          <w:rPr>
            <w:rFonts w:cs="Calibri"/>
          </w:rPr>
          <w:fldChar w:fldCharType="begin"/>
        </w:r>
        <w:r>
          <w:instrText xml:space="preserve"> HYPERLINK "https://thebreakthrough.org/index.php/journal/past-issues/issue-2/the-planet-of-no-return" \l "foot2" \h </w:instrText>
        </w:r>
        <w:r>
          <w:rPr>
            <w:rFonts w:cs="Calibri"/>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In this article, I argue that </w:t>
        </w:r>
        <w:r>
          <w:rPr>
            <w:rFonts w:ascii="Times New Roman" w:eastAsia="Times New Roman" w:hAnsi="Times New Roman" w:cs="Times New Roman"/>
            <w:color w:val="000000"/>
            <w:highlight w:val="yellow"/>
          </w:rPr>
          <w:t>this</w:t>
        </w:r>
        <w:r>
          <w:rPr>
            <w:rFonts w:ascii="Times New Roman" w:eastAsia="Times New Roman" w:hAnsi="Times New Roman" w:cs="Times New Roman"/>
            <w:color w:val="000000"/>
          </w:rPr>
          <w:t xml:space="preserve"> latter </w:t>
        </w:r>
        <w:r>
          <w:rPr>
            <w:rFonts w:ascii="Times New Roman" w:eastAsia="Times New Roman" w:hAnsi="Times New Roman" w:cs="Times New Roman"/>
            <w:color w:val="000000"/>
            <w:highlight w:val="yellow"/>
          </w:rPr>
          <w:t>notion rests upon a series of assumptions that are inconsistent with contemporary science on how humans interact with ecosystems, as well as with most</w:t>
        </w:r>
        <w:r>
          <w:rPr>
            <w:rFonts w:ascii="Times New Roman" w:eastAsia="Times New Roman" w:hAnsi="Times New Roman" w:cs="Times New Roman"/>
            <w:color w:val="000000"/>
          </w:rPr>
          <w:t xml:space="preserve"> historical and archeological </w:t>
        </w:r>
        <w:r>
          <w:rPr>
            <w:rFonts w:ascii="Times New Roman" w:eastAsia="Times New Roman" w:hAnsi="Times New Roman" w:cs="Times New Roman"/>
            <w:color w:val="000000"/>
            <w:highlight w:val="yellow"/>
          </w:rPr>
          <w:t>evidence.</w:t>
        </w:r>
        <w:r>
          <w:rPr>
            <w:rFonts w:ascii="Times New Roman" w:eastAsia="Times New Roman" w:hAnsi="Times New Roman" w:cs="Times New Roman"/>
            <w:color w:val="000000"/>
          </w:rPr>
          <w:t xml:space="preserve">   </w:t>
        </w:r>
      </w:ins>
    </w:p>
    <w:p w14:paraId="2506FA4D" w14:textId="77777777" w:rsidR="00666263" w:rsidRDefault="00666263" w:rsidP="00666263">
      <w:pPr>
        <w:ind w:firstLine="720"/>
        <w:rPr>
          <w:ins w:id="25" w:author="Justin Lin" w:date="2018-07-23T15:47:00Z"/>
          <w:rFonts w:ascii="Times New Roman" w:eastAsia="Times New Roman" w:hAnsi="Times New Roman" w:cs="Times New Roman"/>
        </w:rPr>
      </w:pPr>
      <w:ins w:id="26" w:author="Justin Lin" w:date="2018-07-23T15:47:00Z">
        <w:r>
          <w:rPr>
            <w:rFonts w:ascii="Times New Roman" w:eastAsia="Times New Roman" w:hAnsi="Times New Roman" w:cs="Times New Roman"/>
            <w:color w:val="000000"/>
            <w:highlight w:val="yellow"/>
          </w:rPr>
          <w:t>Ever since early humans</w:t>
        </w:r>
        <w:r>
          <w:rPr>
            <w:rFonts w:ascii="Times New Roman" w:eastAsia="Times New Roman" w:hAnsi="Times New Roman" w:cs="Times New Roman"/>
            <w:color w:val="000000"/>
          </w:rPr>
          <w:t xml:space="preserve"> discovered fire and the benefits of collaborative systems such as collective hunting and social learning, human systems, not t</w:t>
        </w:r>
        <w:r>
          <w:rPr>
            <w:rFonts w:ascii="Times New Roman" w:eastAsia="Times New Roman" w:hAnsi="Times New Roman" w:cs="Times New Roman"/>
            <w:color w:val="000000"/>
            <w:highlight w:val="yellow"/>
          </w:rPr>
          <w:t xml:space="preserve">he classic biophysical limits </w:t>
        </w:r>
        <w:r>
          <w:rPr>
            <w:rFonts w:ascii="Times New Roman" w:eastAsia="Times New Roman" w:hAnsi="Times New Roman" w:cs="Times New Roman"/>
            <w:color w:val="000000"/>
          </w:rPr>
          <w:t xml:space="preserve">that still constrain other species, </w:t>
        </w:r>
        <w:r>
          <w:rPr>
            <w:rFonts w:ascii="Times New Roman" w:eastAsia="Times New Roman" w:hAnsi="Times New Roman" w:cs="Times New Roman"/>
            <w:color w:val="000000"/>
            <w:highlight w:val="yellow"/>
          </w:rPr>
          <w:t xml:space="preserve">have set the </w:t>
        </w:r>
        <w:r>
          <w:rPr>
            <w:rFonts w:ascii="Times New Roman" w:eastAsia="Times New Roman" w:hAnsi="Times New Roman" w:cs="Times New Roman"/>
            <w:color w:val="000000"/>
          </w:rPr>
          <w:t xml:space="preserve">wider </w:t>
        </w:r>
        <w:r>
          <w:rPr>
            <w:rFonts w:ascii="Times New Roman" w:eastAsia="Times New Roman" w:hAnsi="Times New Roman" w:cs="Times New Roman"/>
            <w:color w:val="000000"/>
            <w:highlight w:val="yellow"/>
          </w:rPr>
          <w:t>envelope for human population growth and prosperity</w:t>
        </w:r>
        <w:r>
          <w:rPr>
            <w:rFonts w:ascii="Times New Roman" w:eastAsia="Times New Roman" w:hAnsi="Times New Roman" w:cs="Times New Roman"/>
            <w:color w:val="000000"/>
          </w:rPr>
          <w:t xml:space="preserve">. It was not planetary boundaries, but human system boundaries that constrained human development in the Holocene, the geological epoch that we have just left. We should </w:t>
        </w:r>
        <w:r>
          <w:rPr>
            <w:rFonts w:ascii="Times New Roman" w:eastAsia="Times New Roman" w:hAnsi="Times New Roman" w:cs="Times New Roman"/>
            <w:color w:val="000000"/>
            <w:highlight w:val="yellow"/>
          </w:rPr>
          <w:t>expect no less in the Anthropocene</w:t>
        </w:r>
        <w:r>
          <w:rPr>
            <w:rFonts w:ascii="Times New Roman" w:eastAsia="Times New Roman" w:hAnsi="Times New Roman" w:cs="Times New Roman"/>
            <w:color w:val="000000"/>
          </w:rPr>
          <w:t xml:space="preserve">.  </w:t>
        </w:r>
      </w:ins>
    </w:p>
    <w:p w14:paraId="17BD2AE0" w14:textId="47620207" w:rsidR="00666263" w:rsidRDefault="00666263" w:rsidP="00666263">
      <w:pPr>
        <w:ind w:firstLine="720"/>
        <w:rPr>
          <w:rFonts w:ascii="Times New Roman" w:eastAsia="Times New Roman" w:hAnsi="Times New Roman" w:cs="Times New Roman"/>
          <w:color w:val="000000"/>
        </w:rPr>
      </w:pPr>
      <w:ins w:id="27" w:author="Justin Lin" w:date="2018-07-23T15:47:00Z">
        <w:r>
          <w:rPr>
            <w:rFonts w:ascii="Times New Roman" w:eastAsia="Times New Roman" w:hAnsi="Times New Roman" w:cs="Times New Roman"/>
            <w:color w:val="000000"/>
          </w:rPr>
          <w:t>Humans have dramatically altered natural systems -- converting forests to farmlands, damming rivers, driving some species to extinction and domesticating others, altering the nitrogen and carbon cycles, and warming the globe -- and yet t</w:t>
        </w:r>
        <w:r>
          <w:rPr>
            <w:rFonts w:ascii="Times New Roman" w:eastAsia="Times New Roman" w:hAnsi="Times New Roman" w:cs="Times New Roman"/>
            <w:color w:val="000000"/>
            <w:highlight w:val="yellow"/>
          </w:rPr>
          <w:t>he Earth has become more productive and more capable of supporting the human population</w:t>
        </w:r>
        <w:r>
          <w:rPr>
            <w:rFonts w:ascii="Times New Roman" w:eastAsia="Times New Roman" w:hAnsi="Times New Roman" w:cs="Times New Roman"/>
            <w:color w:val="000000"/>
          </w:rPr>
          <w:t>.</w:t>
        </w:r>
        <w:r>
          <w:rPr>
            <w:rFonts w:cs="Calibri"/>
          </w:rPr>
          <w:fldChar w:fldCharType="begin"/>
        </w:r>
        <w:r>
          <w:instrText xml:space="preserve"> HYPERLINK "https://thebreakthrough.org/index.php/journal/past-issues/issue-2/the-planet-of-no-return" \l "foot3" \h </w:instrText>
        </w:r>
        <w:r>
          <w:rPr>
            <w:rFonts w:cs="Calibri"/>
          </w:rPr>
          <w:fldChar w:fldCharType="separate"/>
        </w:r>
        <w:r>
          <w:rPr>
            <w:rFonts w:ascii="Times New Roman" w:eastAsia="Times New Roman" w:hAnsi="Times New Roman" w:cs="Times New Roman"/>
            <w:color w:val="000000"/>
          </w:rPr>
          <w:t>3</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This process has dramatically intensified in recent centuries at a rate unprecedented in Earth's (and human) history,</w:t>
        </w:r>
        <w:r>
          <w:rPr>
            <w:rFonts w:cs="Calibri"/>
          </w:rPr>
          <w:fldChar w:fldCharType="begin"/>
        </w:r>
        <w:r>
          <w:instrText xml:space="preserve"> HYPERLINK "https://thebreakthrough.org/index.php/journal/past-issues/issue-2/the-planet-of-no-return" \l "foot4" \h </w:instrText>
        </w:r>
        <w:r>
          <w:rPr>
            <w:rFonts w:cs="Calibri"/>
          </w:rPr>
          <w:fldChar w:fldCharType="separate"/>
        </w:r>
        <w:r>
          <w:rPr>
            <w:rFonts w:ascii="Times New Roman" w:eastAsia="Times New Roman" w:hAnsi="Times New Roman" w:cs="Times New Roman"/>
            <w:color w:val="000000"/>
          </w:rPr>
          <w:t>4</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but </w:t>
        </w:r>
        <w:r>
          <w:rPr>
            <w:rFonts w:ascii="Times New Roman" w:eastAsia="Times New Roman" w:hAnsi="Times New Roman" w:cs="Times New Roman"/>
            <w:color w:val="000000"/>
            <w:highlight w:val="yellow"/>
          </w:rPr>
          <w:t>there is little evidence to date that this dynamic has been fundamentally altered. While the onset of the Anthropocene carries new ecological and social risks, human systems such as agriculture have proven extraordinarily resilient to environmental and social challenges, responding robustly to population pressures, soil exhaustion, and climate fluctuations over millennia,</w:t>
        </w:r>
        <w:r>
          <w:rPr>
            <w:rFonts w:ascii="Times New Roman" w:eastAsia="Times New Roman" w:hAnsi="Times New Roman" w:cs="Times New Roman"/>
            <w:color w:val="000000"/>
          </w:rPr>
          <w:t xml:space="preserve"> from a global perspective.  </w:t>
        </w:r>
      </w:ins>
    </w:p>
    <w:p w14:paraId="65F5D30C" w14:textId="77777777" w:rsidR="00666263" w:rsidRPr="0054075E" w:rsidRDefault="00666263" w:rsidP="00666263">
      <w:pPr>
        <w:pStyle w:val="Heading3"/>
        <w:rPr>
          <w:rFonts w:asciiTheme="minorHAnsi" w:hAnsiTheme="minorHAnsi" w:cstheme="minorHAnsi"/>
        </w:rPr>
      </w:pPr>
      <w:bookmarkStart w:id="28" w:name="BlockBM15"/>
      <w:r w:rsidRPr="0054075E">
        <w:rPr>
          <w:rFonts w:asciiTheme="minorHAnsi" w:hAnsiTheme="minorHAnsi" w:cstheme="minorHAnsi"/>
        </w:rPr>
        <w:lastRenderedPageBreak/>
        <w:t>1NC</w:t>
      </w:r>
      <w:r>
        <w:rPr>
          <w:rFonts w:asciiTheme="minorHAnsi" w:hAnsiTheme="minorHAnsi" w:cstheme="minorHAnsi"/>
        </w:rPr>
        <w:t xml:space="preserve"> --- </w:t>
      </w:r>
      <w:r w:rsidRPr="0054075E">
        <w:rPr>
          <w:rFonts w:asciiTheme="minorHAnsi" w:hAnsiTheme="minorHAnsi" w:cstheme="minorHAnsi"/>
        </w:rPr>
        <w:t>Constitutional Modelling D</w:t>
      </w:r>
    </w:p>
    <w:p w14:paraId="22AE53CB" w14:textId="77777777" w:rsidR="00666263" w:rsidRPr="0054075E" w:rsidRDefault="00666263" w:rsidP="00666263">
      <w:pPr>
        <w:pStyle w:val="Heading4"/>
        <w:rPr>
          <w:rFonts w:asciiTheme="minorHAnsi" w:hAnsiTheme="minorHAnsi" w:cstheme="minorHAnsi"/>
        </w:rPr>
      </w:pPr>
      <w:r w:rsidRPr="0054075E">
        <w:rPr>
          <w:rFonts w:asciiTheme="minorHAnsi" w:hAnsiTheme="minorHAnsi" w:cstheme="minorHAnsi"/>
        </w:rPr>
        <w:t xml:space="preserve">No impact </w:t>
      </w:r>
      <w:r>
        <w:rPr>
          <w:rFonts w:asciiTheme="minorHAnsi" w:hAnsiTheme="minorHAnsi" w:cstheme="minorHAnsi"/>
        </w:rPr>
        <w:t>---</w:t>
      </w:r>
      <w:r w:rsidRPr="0054075E">
        <w:rPr>
          <w:rFonts w:asciiTheme="minorHAnsi" w:hAnsiTheme="minorHAnsi" w:cstheme="minorHAnsi"/>
        </w:rPr>
        <w:t xml:space="preserve"> modelling has been in decline </w:t>
      </w:r>
      <w:r w:rsidRPr="0054075E">
        <w:rPr>
          <w:rFonts w:asciiTheme="minorHAnsi" w:hAnsiTheme="minorHAnsi" w:cstheme="minorHAnsi"/>
          <w:u w:val="single"/>
        </w:rPr>
        <w:t>for years</w:t>
      </w:r>
      <w:r w:rsidRPr="0054075E">
        <w:rPr>
          <w:rFonts w:asciiTheme="minorHAnsi" w:hAnsiTheme="minorHAnsi" w:cstheme="minorHAnsi"/>
        </w:rPr>
        <w:t xml:space="preserve"> </w:t>
      </w:r>
      <w:r>
        <w:rPr>
          <w:rFonts w:asciiTheme="minorHAnsi" w:hAnsiTheme="minorHAnsi" w:cstheme="minorHAnsi"/>
        </w:rPr>
        <w:t>---</w:t>
      </w:r>
      <w:r w:rsidRPr="0054075E">
        <w:rPr>
          <w:rFonts w:asciiTheme="minorHAnsi" w:hAnsiTheme="minorHAnsi" w:cstheme="minorHAnsi"/>
        </w:rPr>
        <w:t xml:space="preserve"> AND, there are </w:t>
      </w:r>
      <w:r w:rsidRPr="0054075E">
        <w:rPr>
          <w:rFonts w:asciiTheme="minorHAnsi" w:hAnsiTheme="minorHAnsi" w:cstheme="minorHAnsi"/>
          <w:u w:val="single"/>
        </w:rPr>
        <w:t>tons of alt causes</w:t>
      </w:r>
      <w:r w:rsidRPr="0054075E">
        <w:rPr>
          <w:rFonts w:asciiTheme="minorHAnsi" w:hAnsiTheme="minorHAnsi" w:cstheme="minorHAnsi"/>
        </w:rPr>
        <w:t>.</w:t>
      </w:r>
    </w:p>
    <w:p w14:paraId="14D163D2" w14:textId="77777777" w:rsidR="00666263" w:rsidRPr="0054075E" w:rsidRDefault="00666263" w:rsidP="00666263">
      <w:pPr>
        <w:rPr>
          <w:rFonts w:asciiTheme="minorHAnsi" w:hAnsiTheme="minorHAnsi" w:cstheme="minorHAnsi"/>
        </w:rPr>
      </w:pPr>
      <w:r w:rsidRPr="0054075E">
        <w:rPr>
          <w:rFonts w:asciiTheme="minorHAnsi" w:hAnsiTheme="minorHAnsi" w:cstheme="minorHAnsi"/>
        </w:rPr>
        <w:t xml:space="preserve">David S. </w:t>
      </w:r>
      <w:r w:rsidRPr="0054075E">
        <w:rPr>
          <w:rStyle w:val="Style13ptBold"/>
          <w:rFonts w:asciiTheme="minorHAnsi" w:hAnsiTheme="minorHAnsi" w:cstheme="minorHAnsi"/>
        </w:rPr>
        <w:t>Law &amp;</w:t>
      </w:r>
      <w:r w:rsidRPr="0054075E">
        <w:rPr>
          <w:rFonts w:asciiTheme="minorHAnsi" w:hAnsiTheme="minorHAnsi" w:cstheme="minorHAnsi"/>
        </w:rPr>
        <w:t xml:space="preserve"> Mila </w:t>
      </w:r>
      <w:r w:rsidRPr="0054075E">
        <w:rPr>
          <w:rStyle w:val="Style13ptBold"/>
          <w:rFonts w:asciiTheme="minorHAnsi" w:hAnsiTheme="minorHAnsi" w:cstheme="minorHAnsi"/>
        </w:rPr>
        <w:t>Versteeg</w:t>
      </w:r>
      <w:r w:rsidRPr="0054075E">
        <w:rPr>
          <w:rFonts w:asciiTheme="minorHAnsi" w:hAnsiTheme="minorHAnsi" w:cstheme="minorHAnsi"/>
        </w:rPr>
        <w:t>, 20</w:t>
      </w:r>
      <w:r w:rsidRPr="0054075E">
        <w:rPr>
          <w:rStyle w:val="Style13ptBold"/>
          <w:rFonts w:asciiTheme="minorHAnsi" w:hAnsiTheme="minorHAnsi" w:cstheme="minorHAnsi"/>
        </w:rPr>
        <w:t>12</w:t>
      </w:r>
      <w:r w:rsidRPr="0054075E">
        <w:rPr>
          <w:rFonts w:asciiTheme="minorHAnsi" w:hAnsiTheme="minorHAnsi" w:cstheme="minorHAnsi"/>
        </w:rPr>
        <w:t xml:space="preserve"> [Professor of Law and Professor of Political Science at Washington University in St. Louis; Associate professor of law and director of the Human Rights Program at the University of Virginia School of Law. Most of her research deals with the origins, evolution, and effectiveness of provisions in the world's constitutions, “THE DECLINING INFLUENCE OF THE UNITED STATES CONSTITUTION” PDF] KD-NCP</w:t>
      </w:r>
    </w:p>
    <w:p w14:paraId="3FEF374C" w14:textId="77777777" w:rsidR="00666263" w:rsidRPr="0054075E" w:rsidRDefault="00666263" w:rsidP="00666263">
      <w:pPr>
        <w:rPr>
          <w:rFonts w:asciiTheme="minorHAnsi" w:hAnsiTheme="minorHAnsi" w:cstheme="minorHAnsi"/>
          <w:sz w:val="16"/>
        </w:rPr>
      </w:pPr>
      <w:r w:rsidRPr="0054075E">
        <w:rPr>
          <w:rStyle w:val="StyleUnderline"/>
          <w:rFonts w:asciiTheme="minorHAnsi" w:hAnsiTheme="minorHAnsi" w:cstheme="minorHAnsi"/>
        </w:rPr>
        <w:t xml:space="preserve">The appeal of </w:t>
      </w:r>
      <w:r w:rsidRPr="0005160E">
        <w:rPr>
          <w:rStyle w:val="StyleUnderline"/>
          <w:rFonts w:asciiTheme="minorHAnsi" w:hAnsiTheme="minorHAnsi" w:cstheme="minorHAnsi"/>
          <w:highlight w:val="cyan"/>
        </w:rPr>
        <w:t>American constitutionalism as a model</w:t>
      </w:r>
      <w:r w:rsidRPr="0054075E">
        <w:rPr>
          <w:rStyle w:val="StyleUnderline"/>
          <w:rFonts w:asciiTheme="minorHAnsi" w:hAnsiTheme="minorHAnsi" w:cstheme="minorHAnsi"/>
        </w:rPr>
        <w:t xml:space="preserve"> for other countries</w:t>
      </w:r>
      <w:r w:rsidRPr="0054075E">
        <w:rPr>
          <w:rFonts w:asciiTheme="minorHAnsi" w:hAnsiTheme="minorHAnsi" w:cstheme="minorHAnsi"/>
          <w:sz w:val="16"/>
        </w:rPr>
        <w:t xml:space="preserve"> appears to be </w:t>
      </w:r>
      <w:r w:rsidRPr="0005160E">
        <w:rPr>
          <w:rStyle w:val="Emphasis"/>
          <w:rFonts w:asciiTheme="minorHAnsi" w:hAnsiTheme="minorHAnsi" w:cstheme="minorHAnsi"/>
          <w:highlight w:val="cyan"/>
        </w:rPr>
        <w:t>waning</w:t>
      </w:r>
      <w:r w:rsidRPr="0054075E">
        <w:rPr>
          <w:rStyle w:val="StyleUnderline"/>
          <w:rFonts w:asciiTheme="minorHAnsi" w:hAnsiTheme="minorHAnsi" w:cstheme="minorHAnsi"/>
        </w:rPr>
        <w:t xml:space="preserve"> in </w:t>
      </w:r>
      <w:r w:rsidRPr="0054075E">
        <w:rPr>
          <w:rStyle w:val="Emphasis"/>
          <w:rFonts w:asciiTheme="minorHAnsi" w:hAnsiTheme="minorHAnsi" w:cstheme="minorHAnsi"/>
        </w:rPr>
        <w:t>more ways than one</w:t>
      </w:r>
      <w:r w:rsidRPr="0054075E">
        <w:rPr>
          <w:rFonts w:asciiTheme="minorHAnsi" w:hAnsiTheme="minorHAnsi" w:cstheme="minorHAnsi"/>
          <w:sz w:val="16"/>
        </w:rPr>
        <w:t xml:space="preserve">. Scholarly attention has thus far focused on global judicial practice: There is a growing sense, backed by more than purely anecdotal observation, </w:t>
      </w:r>
      <w:r w:rsidRPr="0054075E">
        <w:rPr>
          <w:rStyle w:val="StyleUnderline"/>
          <w:rFonts w:asciiTheme="minorHAnsi" w:hAnsiTheme="minorHAnsi" w:cstheme="minorHAnsi"/>
        </w:rPr>
        <w:t xml:space="preserve">that </w:t>
      </w:r>
      <w:r w:rsidRPr="0005160E">
        <w:rPr>
          <w:rStyle w:val="StyleUnderline"/>
          <w:rFonts w:asciiTheme="minorHAnsi" w:hAnsiTheme="minorHAnsi" w:cstheme="minorHAnsi"/>
          <w:highlight w:val="cyan"/>
        </w:rPr>
        <w:t>foreign courts cite</w:t>
      </w:r>
      <w:r w:rsidRPr="0054075E">
        <w:rPr>
          <w:rFonts w:asciiTheme="minorHAnsi" w:hAnsiTheme="minorHAnsi" w:cstheme="minorHAnsi"/>
          <w:sz w:val="16"/>
        </w:rPr>
        <w:t xml:space="preserve"> the </w:t>
      </w:r>
      <w:r w:rsidRPr="0054075E">
        <w:rPr>
          <w:rStyle w:val="StyleUnderline"/>
          <w:rFonts w:asciiTheme="minorHAnsi" w:hAnsiTheme="minorHAnsi" w:cstheme="minorHAnsi"/>
        </w:rPr>
        <w:t xml:space="preserve">constitutional </w:t>
      </w:r>
      <w:r w:rsidRPr="0005160E">
        <w:rPr>
          <w:rStyle w:val="StyleUnderline"/>
          <w:rFonts w:asciiTheme="minorHAnsi" w:hAnsiTheme="minorHAnsi" w:cstheme="minorHAnsi"/>
          <w:highlight w:val="cyan"/>
        </w:rPr>
        <w:t>jurisprudence</w:t>
      </w:r>
      <w:r w:rsidRPr="0054075E">
        <w:rPr>
          <w:rStyle w:val="StyleUnderline"/>
          <w:rFonts w:asciiTheme="minorHAnsi" w:hAnsiTheme="minorHAnsi" w:cstheme="minorHAnsi"/>
        </w:rPr>
        <w:t xml:space="preserve"> of the</w:t>
      </w:r>
      <w:r w:rsidRPr="0054075E">
        <w:rPr>
          <w:rFonts w:asciiTheme="minorHAnsi" w:hAnsiTheme="minorHAnsi" w:cstheme="minorHAnsi"/>
          <w:sz w:val="16"/>
        </w:rPr>
        <w:t xml:space="preserve"> U.S. </w:t>
      </w:r>
      <w:r w:rsidRPr="0054075E">
        <w:rPr>
          <w:rStyle w:val="StyleUnderline"/>
          <w:rFonts w:asciiTheme="minorHAnsi" w:hAnsiTheme="minorHAnsi" w:cstheme="minorHAnsi"/>
        </w:rPr>
        <w:t xml:space="preserve">Supreme Court </w:t>
      </w:r>
      <w:r w:rsidRPr="0005160E">
        <w:rPr>
          <w:rStyle w:val="Emphasis"/>
          <w:rFonts w:asciiTheme="minorHAnsi" w:hAnsiTheme="minorHAnsi" w:cstheme="minorHAnsi"/>
          <w:highlight w:val="cyan"/>
        </w:rPr>
        <w:t>less frequently</w:t>
      </w:r>
      <w:r w:rsidRPr="0054075E">
        <w:rPr>
          <w:rStyle w:val="StyleUnderline"/>
          <w:rFonts w:asciiTheme="minorHAnsi" w:hAnsiTheme="minorHAnsi" w:cstheme="minorHAnsi"/>
        </w:rPr>
        <w:t xml:space="preserve"> than before</w:t>
      </w:r>
      <w:r w:rsidRPr="0054075E">
        <w:rPr>
          <w:rFonts w:asciiTheme="minorHAnsi" w:hAnsiTheme="minorHAnsi" w:cstheme="minorHAnsi"/>
          <w:sz w:val="16"/>
        </w:rPr>
        <w:t xml:space="preserve">.247 But the behavior of those who draft and revise actual constitutions exhibits a similar pattern. Our </w:t>
      </w:r>
      <w:r w:rsidRPr="0005160E">
        <w:rPr>
          <w:rStyle w:val="StyleUnderline"/>
          <w:rFonts w:asciiTheme="minorHAnsi" w:hAnsiTheme="minorHAnsi" w:cstheme="minorHAnsi"/>
          <w:highlight w:val="cyan"/>
        </w:rPr>
        <w:t>empirical analysis shows</w:t>
      </w:r>
      <w:r w:rsidRPr="0054075E">
        <w:rPr>
          <w:rStyle w:val="StyleUnderline"/>
          <w:rFonts w:asciiTheme="minorHAnsi" w:hAnsiTheme="minorHAnsi" w:cstheme="minorHAnsi"/>
        </w:rPr>
        <w:t xml:space="preserve"> that </w:t>
      </w:r>
      <w:r w:rsidRPr="0005160E">
        <w:rPr>
          <w:rStyle w:val="StyleUnderline"/>
          <w:rFonts w:asciiTheme="minorHAnsi" w:hAnsiTheme="minorHAnsi" w:cstheme="minorHAnsi"/>
          <w:highlight w:val="cyan"/>
        </w:rPr>
        <w:t>the content of the</w:t>
      </w:r>
      <w:r w:rsidRPr="0054075E">
        <w:rPr>
          <w:rFonts w:asciiTheme="minorHAnsi" w:hAnsiTheme="minorHAnsi" w:cstheme="minorHAnsi"/>
          <w:sz w:val="16"/>
        </w:rPr>
        <w:t xml:space="preserve"> U.S. </w:t>
      </w:r>
      <w:r w:rsidRPr="0005160E">
        <w:rPr>
          <w:rStyle w:val="StyleUnderline"/>
          <w:rFonts w:asciiTheme="minorHAnsi" w:hAnsiTheme="minorHAnsi" w:cstheme="minorHAnsi"/>
          <w:highlight w:val="cyan"/>
        </w:rPr>
        <w:t>Constitution is</w:t>
      </w:r>
      <w:r w:rsidRPr="0054075E">
        <w:rPr>
          <w:rStyle w:val="StyleUnderline"/>
          <w:rFonts w:asciiTheme="minorHAnsi" w:hAnsiTheme="minorHAnsi" w:cstheme="minorHAnsi"/>
        </w:rPr>
        <w:t xml:space="preserve"> becoming </w:t>
      </w:r>
      <w:r w:rsidRPr="0005160E">
        <w:rPr>
          <w:rStyle w:val="Emphasis"/>
          <w:rFonts w:asciiTheme="minorHAnsi" w:hAnsiTheme="minorHAnsi" w:cstheme="minorHAnsi"/>
          <w:highlight w:val="cyan"/>
        </w:rPr>
        <w:t>increasingly atypical</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by </w:t>
      </w:r>
      <w:r w:rsidRPr="0054075E">
        <w:rPr>
          <w:rStyle w:val="Emphasis"/>
          <w:rFonts w:asciiTheme="minorHAnsi" w:hAnsiTheme="minorHAnsi" w:cstheme="minorHAnsi"/>
        </w:rPr>
        <w:t>global standards</w:t>
      </w:r>
      <w:r w:rsidRPr="0054075E">
        <w:rPr>
          <w:rFonts w:asciiTheme="minorHAnsi" w:hAnsiTheme="minorHAnsi" w:cstheme="minorHAnsi"/>
          <w:sz w:val="16"/>
        </w:rPr>
        <w:t xml:space="preserve">. Over the last three decades, other </w:t>
      </w:r>
      <w:r w:rsidRPr="0054075E">
        <w:rPr>
          <w:rStyle w:val="StyleUnderline"/>
          <w:rFonts w:asciiTheme="minorHAnsi" w:hAnsiTheme="minorHAnsi" w:cstheme="minorHAnsi"/>
        </w:rPr>
        <w:t>countries</w:t>
      </w:r>
      <w:r w:rsidRPr="0054075E">
        <w:rPr>
          <w:rFonts w:asciiTheme="minorHAnsi" w:hAnsiTheme="minorHAnsi" w:cstheme="minorHAnsi"/>
          <w:sz w:val="16"/>
        </w:rPr>
        <w:t xml:space="preserve"> have become </w:t>
      </w:r>
      <w:r w:rsidRPr="0054075E">
        <w:rPr>
          <w:rStyle w:val="StyleUnderline"/>
          <w:rFonts w:asciiTheme="minorHAnsi" w:hAnsiTheme="minorHAnsi" w:cstheme="minorHAnsi"/>
        </w:rPr>
        <w:t>less likely to model</w:t>
      </w:r>
      <w:r w:rsidRPr="0054075E">
        <w:rPr>
          <w:rFonts w:asciiTheme="minorHAnsi" w:hAnsiTheme="minorHAnsi" w:cstheme="minorHAnsi"/>
          <w:sz w:val="16"/>
        </w:rPr>
        <w:t xml:space="preserve"> the </w:t>
      </w:r>
      <w:r w:rsidRPr="0054075E">
        <w:rPr>
          <w:rStyle w:val="StyleUnderline"/>
          <w:rFonts w:asciiTheme="minorHAnsi" w:hAnsiTheme="minorHAnsi" w:cstheme="minorHAnsi"/>
        </w:rPr>
        <w:t>rights-related provisions</w:t>
      </w:r>
      <w:r w:rsidRPr="0054075E">
        <w:rPr>
          <w:rFonts w:asciiTheme="minorHAnsi" w:hAnsiTheme="minorHAnsi" w:cstheme="minorHAnsi"/>
          <w:sz w:val="16"/>
        </w:rPr>
        <w:t xml:space="preserve"> of their own constitutions </w:t>
      </w:r>
      <w:r w:rsidRPr="0054075E">
        <w:rPr>
          <w:rStyle w:val="StyleUnderline"/>
          <w:rFonts w:asciiTheme="minorHAnsi" w:hAnsiTheme="minorHAnsi" w:cstheme="minorHAnsi"/>
        </w:rPr>
        <w:t>upon those</w:t>
      </w:r>
      <w:r w:rsidRPr="0054075E">
        <w:rPr>
          <w:rFonts w:asciiTheme="minorHAnsi" w:hAnsiTheme="minorHAnsi" w:cstheme="minorHAnsi"/>
          <w:sz w:val="16"/>
        </w:rPr>
        <w:t xml:space="preserve"> found </w:t>
      </w:r>
      <w:r w:rsidRPr="0054075E">
        <w:rPr>
          <w:rStyle w:val="StyleUnderline"/>
          <w:rFonts w:asciiTheme="minorHAnsi" w:hAnsiTheme="minorHAnsi" w:cstheme="minorHAnsi"/>
        </w:rPr>
        <w:t>in the U.S. Constitution</w:t>
      </w:r>
      <w:r w:rsidRPr="0054075E">
        <w:rPr>
          <w:rFonts w:asciiTheme="minorHAnsi" w:hAnsiTheme="minorHAnsi" w:cstheme="minorHAnsi"/>
          <w:sz w:val="16"/>
        </w:rPr>
        <w:t xml:space="preserve">. Meanwhile, </w:t>
      </w:r>
      <w:r w:rsidRPr="0054075E">
        <w:rPr>
          <w:rStyle w:val="StyleUnderline"/>
          <w:rFonts w:asciiTheme="minorHAnsi" w:hAnsiTheme="minorHAnsi" w:cstheme="minorHAnsi"/>
        </w:rPr>
        <w:t xml:space="preserve">global </w:t>
      </w:r>
      <w:r w:rsidRPr="0005160E">
        <w:rPr>
          <w:rStyle w:val="StyleUnderline"/>
          <w:rFonts w:asciiTheme="minorHAnsi" w:hAnsiTheme="minorHAnsi" w:cstheme="minorHAnsi"/>
          <w:highlight w:val="cyan"/>
        </w:rPr>
        <w:t>adoption of</w:t>
      </w:r>
      <w:r w:rsidRPr="0054075E">
        <w:rPr>
          <w:rStyle w:val="StyleUnderline"/>
          <w:rFonts w:asciiTheme="minorHAnsi" w:hAnsiTheme="minorHAnsi" w:cstheme="minorHAnsi"/>
        </w:rPr>
        <w:t xml:space="preserve"> key </w:t>
      </w:r>
      <w:r w:rsidRPr="0005160E">
        <w:rPr>
          <w:rStyle w:val="StyleUnderline"/>
          <w:rFonts w:asciiTheme="minorHAnsi" w:hAnsiTheme="minorHAnsi" w:cstheme="minorHAnsi"/>
          <w:highlight w:val="cyan"/>
        </w:rPr>
        <w:t>structural features</w:t>
      </w:r>
      <w:r w:rsidRPr="0054075E">
        <w:rPr>
          <w:rFonts w:asciiTheme="minorHAnsi" w:hAnsiTheme="minorHAnsi" w:cstheme="minorHAnsi"/>
          <w:sz w:val="16"/>
        </w:rPr>
        <w:t xml:space="preserve"> of the Constitution, </w:t>
      </w:r>
      <w:r w:rsidRPr="0054075E">
        <w:rPr>
          <w:rStyle w:val="StyleUnderline"/>
          <w:rFonts w:asciiTheme="minorHAnsi" w:hAnsiTheme="minorHAnsi" w:cstheme="minorHAnsi"/>
        </w:rPr>
        <w:t xml:space="preserve">such as </w:t>
      </w:r>
      <w:r w:rsidRPr="0054075E">
        <w:rPr>
          <w:rStyle w:val="Emphasis"/>
          <w:rFonts w:asciiTheme="minorHAnsi" w:hAnsiTheme="minorHAnsi" w:cstheme="minorHAnsi"/>
        </w:rPr>
        <w:t>federalism</w:t>
      </w:r>
      <w:r w:rsidRPr="0054075E">
        <w:rPr>
          <w:rStyle w:val="StyleUnderline"/>
          <w:rFonts w:asciiTheme="minorHAnsi" w:hAnsiTheme="minorHAnsi" w:cstheme="minorHAnsi"/>
        </w:rPr>
        <w:t>,</w:t>
      </w:r>
      <w:r w:rsidRPr="0054075E">
        <w:rPr>
          <w:rFonts w:asciiTheme="minorHAnsi" w:hAnsiTheme="minorHAnsi" w:cstheme="minorHAnsi"/>
          <w:sz w:val="16"/>
        </w:rPr>
        <w:t xml:space="preserve"> </w:t>
      </w:r>
      <w:r w:rsidRPr="0054075E">
        <w:rPr>
          <w:rStyle w:val="Emphasis"/>
          <w:rFonts w:asciiTheme="minorHAnsi" w:hAnsiTheme="minorHAnsi" w:cstheme="minorHAnsi"/>
        </w:rPr>
        <w:t>presidentialism</w:t>
      </w:r>
      <w:r w:rsidRPr="0054075E">
        <w:rPr>
          <w:rFonts w:asciiTheme="minorHAnsi" w:hAnsiTheme="minorHAnsi" w:cstheme="minorHAnsi"/>
          <w:sz w:val="16"/>
        </w:rPr>
        <w:t xml:space="preserve">, </w:t>
      </w:r>
      <w:r w:rsidRPr="0054075E">
        <w:rPr>
          <w:rStyle w:val="StyleUnderline"/>
          <w:rFonts w:asciiTheme="minorHAnsi" w:hAnsiTheme="minorHAnsi" w:cstheme="minorHAnsi"/>
        </w:rPr>
        <w:t>and</w:t>
      </w:r>
      <w:r w:rsidRPr="0054075E">
        <w:rPr>
          <w:rFonts w:asciiTheme="minorHAnsi" w:hAnsiTheme="minorHAnsi" w:cstheme="minorHAnsi"/>
          <w:sz w:val="16"/>
        </w:rPr>
        <w:t xml:space="preserve"> a </w:t>
      </w:r>
      <w:r w:rsidRPr="0054075E">
        <w:rPr>
          <w:rStyle w:val="Emphasis"/>
          <w:rFonts w:asciiTheme="minorHAnsi" w:hAnsiTheme="minorHAnsi" w:cstheme="minorHAnsi"/>
        </w:rPr>
        <w:t>decentralized</w:t>
      </w:r>
      <w:r w:rsidRPr="0054075E">
        <w:rPr>
          <w:rFonts w:asciiTheme="minorHAnsi" w:hAnsiTheme="minorHAnsi" w:cstheme="minorHAnsi"/>
          <w:sz w:val="16"/>
        </w:rPr>
        <w:t xml:space="preserve"> model of </w:t>
      </w:r>
      <w:r w:rsidRPr="0054075E">
        <w:rPr>
          <w:rStyle w:val="Emphasis"/>
          <w:rFonts w:asciiTheme="minorHAnsi" w:hAnsiTheme="minorHAnsi" w:cstheme="minorHAnsi"/>
        </w:rPr>
        <w:t>judicial review</w:t>
      </w:r>
      <w:r w:rsidRPr="0054075E">
        <w:rPr>
          <w:rStyle w:val="StyleUnderline"/>
          <w:rFonts w:asciiTheme="minorHAnsi" w:hAnsiTheme="minorHAnsi" w:cstheme="minorHAnsi"/>
        </w:rPr>
        <w:t xml:space="preserve">, </w:t>
      </w:r>
      <w:r w:rsidRPr="0005160E">
        <w:rPr>
          <w:rStyle w:val="StyleUnderline"/>
          <w:rFonts w:asciiTheme="minorHAnsi" w:hAnsiTheme="minorHAnsi" w:cstheme="minorHAnsi"/>
          <w:highlight w:val="cyan"/>
        </w:rPr>
        <w:t>is</w:t>
      </w:r>
      <w:r w:rsidRPr="0054075E">
        <w:rPr>
          <w:rStyle w:val="StyleUnderline"/>
          <w:rFonts w:asciiTheme="minorHAnsi" w:hAnsiTheme="minorHAnsi" w:cstheme="minorHAnsi"/>
        </w:rPr>
        <w:t xml:space="preserve"> </w:t>
      </w:r>
      <w:r w:rsidRPr="0054075E">
        <w:rPr>
          <w:rStyle w:val="Emphasis"/>
          <w:rFonts w:asciiTheme="minorHAnsi" w:hAnsiTheme="minorHAnsi" w:cstheme="minorHAnsi"/>
        </w:rPr>
        <w:t>at best stable</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and </w:t>
      </w:r>
      <w:r w:rsidRPr="0054075E">
        <w:rPr>
          <w:rStyle w:val="Emphasis"/>
          <w:rFonts w:asciiTheme="minorHAnsi" w:hAnsiTheme="minorHAnsi" w:cstheme="minorHAnsi"/>
        </w:rPr>
        <w:t xml:space="preserve">at worst </w:t>
      </w:r>
      <w:r w:rsidRPr="0005160E">
        <w:rPr>
          <w:rStyle w:val="Emphasis"/>
          <w:rFonts w:asciiTheme="minorHAnsi" w:hAnsiTheme="minorHAnsi" w:cstheme="minorHAnsi"/>
          <w:highlight w:val="cyan"/>
        </w:rPr>
        <w:t>declining</w:t>
      </w:r>
      <w:r w:rsidRPr="0054075E">
        <w:rPr>
          <w:rFonts w:asciiTheme="minorHAnsi" w:hAnsiTheme="minorHAnsi" w:cstheme="minorHAnsi"/>
          <w:sz w:val="16"/>
        </w:rPr>
        <w:t xml:space="preserve">. In sum, rather than leading the way for global constitutionalism, </w:t>
      </w:r>
      <w:r w:rsidRPr="0054075E">
        <w:rPr>
          <w:rStyle w:val="StyleUnderline"/>
          <w:rFonts w:asciiTheme="minorHAnsi" w:hAnsiTheme="minorHAnsi" w:cstheme="minorHAnsi"/>
        </w:rPr>
        <w:t>the U.S. Constitution appears</w:t>
      </w:r>
      <w:r w:rsidRPr="0054075E">
        <w:rPr>
          <w:rFonts w:asciiTheme="minorHAnsi" w:hAnsiTheme="minorHAnsi" w:cstheme="minorHAnsi"/>
          <w:sz w:val="16"/>
        </w:rPr>
        <w:t xml:space="preserve"> instead </w:t>
      </w:r>
      <w:r w:rsidRPr="0054075E">
        <w:rPr>
          <w:rStyle w:val="StyleUnderline"/>
          <w:rFonts w:asciiTheme="minorHAnsi" w:hAnsiTheme="minorHAnsi" w:cstheme="minorHAnsi"/>
        </w:rPr>
        <w:t xml:space="preserve">to be </w:t>
      </w:r>
      <w:r w:rsidRPr="0054075E">
        <w:rPr>
          <w:rStyle w:val="Emphasis"/>
          <w:rFonts w:asciiTheme="minorHAnsi" w:hAnsiTheme="minorHAnsi" w:cstheme="minorHAnsi"/>
        </w:rPr>
        <w:t>losing its appeal</w:t>
      </w:r>
      <w:r w:rsidRPr="0054075E">
        <w:rPr>
          <w:rFonts w:asciiTheme="minorHAnsi" w:hAnsiTheme="minorHAnsi" w:cstheme="minorHAnsi"/>
          <w:sz w:val="16"/>
        </w:rPr>
        <w:t xml:space="preserve"> </w:t>
      </w:r>
      <w:r w:rsidRPr="0054075E">
        <w:rPr>
          <w:rStyle w:val="StyleUnderline"/>
          <w:rFonts w:asciiTheme="minorHAnsi" w:hAnsiTheme="minorHAnsi" w:cstheme="minorHAnsi"/>
        </w:rPr>
        <w:t>as a model for constitutional drafters</w:t>
      </w:r>
      <w:r w:rsidRPr="0054075E">
        <w:rPr>
          <w:rFonts w:asciiTheme="minorHAnsi" w:hAnsiTheme="minorHAnsi" w:cstheme="minorHAnsi"/>
          <w:sz w:val="16"/>
        </w:rPr>
        <w:t xml:space="preserve"> elsewhere. The idea of adopting a constitution may still trace its inspiration to the United States, but the manner in which constitutions are written increasingly does not. If the U.S. Constitution is indeed losing popularity as a model for other countries, what—or who—is to blame? At this point, one can only speculate as to </w:t>
      </w:r>
      <w:r w:rsidRPr="0005160E">
        <w:rPr>
          <w:rStyle w:val="StyleUnderline"/>
          <w:rFonts w:asciiTheme="minorHAnsi" w:hAnsiTheme="minorHAnsi" w:cstheme="minorHAnsi"/>
          <w:highlight w:val="cyan"/>
        </w:rPr>
        <w:t>the</w:t>
      </w:r>
      <w:r w:rsidRPr="0054075E">
        <w:rPr>
          <w:rFonts w:asciiTheme="minorHAnsi" w:hAnsiTheme="minorHAnsi" w:cstheme="minorHAnsi"/>
          <w:sz w:val="16"/>
        </w:rPr>
        <w:t xml:space="preserve"> actual </w:t>
      </w:r>
      <w:r w:rsidRPr="0005160E">
        <w:rPr>
          <w:rStyle w:val="StyleUnderline"/>
          <w:rFonts w:asciiTheme="minorHAnsi" w:hAnsiTheme="minorHAnsi" w:cstheme="minorHAnsi"/>
          <w:highlight w:val="cyan"/>
        </w:rPr>
        <w:t>causes</w:t>
      </w:r>
      <w:r w:rsidRPr="0054075E">
        <w:rPr>
          <w:rStyle w:val="StyleUnderline"/>
          <w:rFonts w:asciiTheme="minorHAnsi" w:hAnsiTheme="minorHAnsi" w:cstheme="minorHAnsi"/>
        </w:rPr>
        <w:t xml:space="preserve"> of this decline</w:t>
      </w:r>
      <w:r w:rsidRPr="0054075E">
        <w:rPr>
          <w:rFonts w:asciiTheme="minorHAnsi" w:hAnsiTheme="minorHAnsi" w:cstheme="minorHAnsi"/>
          <w:sz w:val="16"/>
        </w:rPr>
        <w:t xml:space="preserve">, but five possible hypotheses </w:t>
      </w:r>
      <w:r w:rsidRPr="0005160E">
        <w:rPr>
          <w:rStyle w:val="StyleUnderline"/>
          <w:rFonts w:asciiTheme="minorHAnsi" w:hAnsiTheme="minorHAnsi" w:cstheme="minorHAnsi"/>
          <w:highlight w:val="cyan"/>
        </w:rPr>
        <w:t>suggest themselves</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(1) </w:t>
      </w:r>
      <w:r w:rsidRPr="0005160E">
        <w:rPr>
          <w:rStyle w:val="StyleUnderline"/>
          <w:rFonts w:asciiTheme="minorHAnsi" w:hAnsiTheme="minorHAnsi" w:cstheme="minorHAnsi"/>
          <w:highlight w:val="cyan"/>
        </w:rPr>
        <w:t>the advent</w:t>
      </w:r>
      <w:r w:rsidRPr="0054075E">
        <w:rPr>
          <w:rStyle w:val="StyleUnderline"/>
          <w:rFonts w:asciiTheme="minorHAnsi" w:hAnsiTheme="minorHAnsi" w:cstheme="minorHAnsi"/>
        </w:rPr>
        <w:t xml:space="preserve"> of a </w:t>
      </w:r>
      <w:r w:rsidRPr="0005160E">
        <w:rPr>
          <w:rStyle w:val="Emphasis"/>
          <w:rFonts w:asciiTheme="minorHAnsi" w:hAnsiTheme="minorHAnsi" w:cstheme="minorHAnsi"/>
          <w:highlight w:val="cyan"/>
        </w:rPr>
        <w:t>superior</w:t>
      </w:r>
      <w:r w:rsidRPr="0054075E">
        <w:rPr>
          <w:rFonts w:asciiTheme="minorHAnsi" w:hAnsiTheme="minorHAnsi" w:cstheme="minorHAnsi"/>
          <w:sz w:val="16"/>
        </w:rPr>
        <w:t xml:space="preserve"> or more attractive </w:t>
      </w:r>
      <w:r w:rsidRPr="0005160E">
        <w:rPr>
          <w:rStyle w:val="Emphasis"/>
          <w:rFonts w:asciiTheme="minorHAnsi" w:hAnsiTheme="minorHAnsi" w:cstheme="minorHAnsi"/>
          <w:highlight w:val="cyan"/>
        </w:rPr>
        <w:t>competitor</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(2) a </w:t>
      </w:r>
      <w:r w:rsidRPr="0054075E">
        <w:rPr>
          <w:rStyle w:val="Emphasis"/>
          <w:rFonts w:asciiTheme="minorHAnsi" w:hAnsiTheme="minorHAnsi" w:cstheme="minorHAnsi"/>
        </w:rPr>
        <w:t xml:space="preserve">general </w:t>
      </w:r>
      <w:r w:rsidRPr="0005160E">
        <w:rPr>
          <w:rStyle w:val="Emphasis"/>
          <w:rFonts w:asciiTheme="minorHAnsi" w:hAnsiTheme="minorHAnsi" w:cstheme="minorHAnsi"/>
          <w:highlight w:val="cyan"/>
        </w:rPr>
        <w:t>decline in</w:t>
      </w:r>
      <w:r w:rsidRPr="0054075E">
        <w:rPr>
          <w:rFonts w:asciiTheme="minorHAnsi" w:hAnsiTheme="minorHAnsi" w:cstheme="minorHAnsi"/>
          <w:sz w:val="16"/>
        </w:rPr>
        <w:t xml:space="preserve"> American </w:t>
      </w:r>
      <w:r w:rsidRPr="0005160E">
        <w:rPr>
          <w:rStyle w:val="Emphasis"/>
          <w:rFonts w:asciiTheme="minorHAnsi" w:hAnsiTheme="minorHAnsi" w:cstheme="minorHAnsi"/>
          <w:highlight w:val="cyan"/>
        </w:rPr>
        <w:t>hegemony</w:t>
      </w:r>
      <w:r w:rsidRPr="0054075E">
        <w:rPr>
          <w:rFonts w:asciiTheme="minorHAnsi" w:hAnsiTheme="minorHAnsi" w:cstheme="minorHAnsi"/>
          <w:sz w:val="16"/>
        </w:rPr>
        <w:t>; (</w:t>
      </w:r>
      <w:r w:rsidRPr="0054075E">
        <w:rPr>
          <w:rStyle w:val="StyleUnderline"/>
          <w:rFonts w:asciiTheme="minorHAnsi" w:hAnsiTheme="minorHAnsi" w:cstheme="minorHAnsi"/>
        </w:rPr>
        <w:t xml:space="preserve">3) </w:t>
      </w:r>
      <w:r w:rsidRPr="0054075E">
        <w:rPr>
          <w:rStyle w:val="Emphasis"/>
          <w:rFonts w:asciiTheme="minorHAnsi" w:hAnsiTheme="minorHAnsi" w:cstheme="minorHAnsi"/>
        </w:rPr>
        <w:t xml:space="preserve">judicial </w:t>
      </w:r>
      <w:r w:rsidRPr="0005160E">
        <w:rPr>
          <w:rStyle w:val="Emphasis"/>
          <w:rFonts w:asciiTheme="minorHAnsi" w:hAnsiTheme="minorHAnsi" w:cstheme="minorHAnsi"/>
          <w:highlight w:val="cyan"/>
        </w:rPr>
        <w:t>parochialism</w:t>
      </w:r>
      <w:r w:rsidRPr="0054075E">
        <w:rPr>
          <w:rFonts w:asciiTheme="minorHAnsi" w:hAnsiTheme="minorHAnsi" w:cstheme="minorHAnsi"/>
          <w:sz w:val="16"/>
        </w:rPr>
        <w:t>; (</w:t>
      </w:r>
      <w:r w:rsidRPr="0054075E">
        <w:rPr>
          <w:rStyle w:val="StyleUnderline"/>
          <w:rFonts w:asciiTheme="minorHAnsi" w:hAnsiTheme="minorHAnsi" w:cstheme="minorHAnsi"/>
        </w:rPr>
        <w:t xml:space="preserve">4) </w:t>
      </w:r>
      <w:r w:rsidRPr="0054075E">
        <w:rPr>
          <w:rStyle w:val="Emphasis"/>
          <w:rFonts w:asciiTheme="minorHAnsi" w:hAnsiTheme="minorHAnsi" w:cstheme="minorHAnsi"/>
        </w:rPr>
        <w:t xml:space="preserve">constitutional </w:t>
      </w:r>
      <w:r w:rsidRPr="0005160E">
        <w:rPr>
          <w:rStyle w:val="Emphasis"/>
          <w:rFonts w:asciiTheme="minorHAnsi" w:hAnsiTheme="minorHAnsi" w:cstheme="minorHAnsi"/>
          <w:highlight w:val="cyan"/>
        </w:rPr>
        <w:t>obsolescence</w:t>
      </w:r>
      <w:r w:rsidRPr="0005160E">
        <w:rPr>
          <w:rFonts w:asciiTheme="minorHAnsi" w:hAnsiTheme="minorHAnsi" w:cstheme="minorHAnsi"/>
          <w:sz w:val="16"/>
          <w:highlight w:val="cyan"/>
        </w:rPr>
        <w:t xml:space="preserve">; </w:t>
      </w:r>
      <w:r w:rsidRPr="0005160E">
        <w:rPr>
          <w:rStyle w:val="StyleUnderline"/>
          <w:rFonts w:asciiTheme="minorHAnsi" w:hAnsiTheme="minorHAnsi" w:cstheme="minorHAnsi"/>
          <w:highlight w:val="cyan"/>
        </w:rPr>
        <w:t>and</w:t>
      </w:r>
      <w:r w:rsidRPr="0054075E">
        <w:rPr>
          <w:rStyle w:val="StyleUnderline"/>
          <w:rFonts w:asciiTheme="minorHAnsi" w:hAnsiTheme="minorHAnsi" w:cstheme="minorHAnsi"/>
        </w:rPr>
        <w:t xml:space="preserve"> (5) a creed of </w:t>
      </w:r>
      <w:r w:rsidRPr="0054075E">
        <w:rPr>
          <w:rStyle w:val="Emphasis"/>
          <w:rFonts w:asciiTheme="minorHAnsi" w:hAnsiTheme="minorHAnsi" w:cstheme="minorHAnsi"/>
        </w:rPr>
        <w:t xml:space="preserve">American </w:t>
      </w:r>
      <w:r w:rsidRPr="0005160E">
        <w:rPr>
          <w:rStyle w:val="Emphasis"/>
          <w:rFonts w:asciiTheme="minorHAnsi" w:hAnsiTheme="minorHAnsi" w:cstheme="minorHAnsi"/>
          <w:highlight w:val="cyan"/>
        </w:rPr>
        <w:t>exceptionalism</w:t>
      </w:r>
      <w:r w:rsidRPr="0054075E">
        <w:rPr>
          <w:rFonts w:asciiTheme="minorHAnsi" w:hAnsiTheme="minorHAnsi" w:cstheme="minorHAnsi"/>
          <w:sz w:val="16"/>
        </w:rPr>
        <w:t xml:space="preserve">. With respect to the first hypothesis, there is little indication that the U.S. Constitution has been displaced by any specific competitor. Instead, </w:t>
      </w:r>
      <w:r w:rsidRPr="0054075E">
        <w:rPr>
          <w:rStyle w:val="StyleUnderline"/>
          <w:rFonts w:asciiTheme="minorHAnsi" w:hAnsiTheme="minorHAnsi" w:cstheme="minorHAnsi"/>
        </w:rPr>
        <w:t xml:space="preserve">the notion that a particular constitution can serve as a </w:t>
      </w:r>
      <w:r w:rsidRPr="0054075E">
        <w:rPr>
          <w:rFonts w:asciiTheme="minorHAnsi" w:hAnsiTheme="minorHAnsi" w:cstheme="minorHAnsi"/>
          <w:sz w:val="16"/>
        </w:rPr>
        <w:t xml:space="preserve">dominant </w:t>
      </w:r>
      <w:r w:rsidRPr="0054075E">
        <w:rPr>
          <w:rStyle w:val="StyleUnderline"/>
          <w:rFonts w:asciiTheme="minorHAnsi" w:hAnsiTheme="minorHAnsi" w:cstheme="minorHAnsi"/>
        </w:rPr>
        <w:t>model for other countries</w:t>
      </w:r>
      <w:r w:rsidRPr="0054075E">
        <w:rPr>
          <w:rFonts w:asciiTheme="minorHAnsi" w:hAnsiTheme="minorHAnsi" w:cstheme="minorHAnsi"/>
          <w:sz w:val="16"/>
        </w:rPr>
        <w:t xml:space="preserve"> </w:t>
      </w:r>
      <w:r w:rsidRPr="0054075E">
        <w:rPr>
          <w:rStyle w:val="Emphasis"/>
          <w:rFonts w:asciiTheme="minorHAnsi" w:hAnsiTheme="minorHAnsi" w:cstheme="minorHAnsi"/>
        </w:rPr>
        <w:t>may itself be obsolete</w:t>
      </w:r>
      <w:r w:rsidRPr="0054075E">
        <w:rPr>
          <w:rFonts w:asciiTheme="minorHAnsi" w:hAnsiTheme="minorHAnsi" w:cstheme="minorHAnsi"/>
          <w:sz w:val="16"/>
        </w:rPr>
        <w:t xml:space="preserve">. There is an increasingly clear and broad consensus on the types of rights that a constitution should include, to the point that one can articulate the content of a generic bill of rights with considerable precision.248 Yet </w:t>
      </w:r>
      <w:r w:rsidRPr="0054075E">
        <w:rPr>
          <w:rStyle w:val="StyleUnderline"/>
          <w:rFonts w:asciiTheme="minorHAnsi" w:hAnsiTheme="minorHAnsi" w:cstheme="minorHAnsi"/>
        </w:rPr>
        <w:t xml:space="preserve">it is difficult to pinpoint a </w:t>
      </w:r>
      <w:r w:rsidRPr="0054075E">
        <w:rPr>
          <w:rStyle w:val="Emphasis"/>
          <w:rFonts w:asciiTheme="minorHAnsi" w:hAnsiTheme="minorHAnsi" w:cstheme="minorHAnsi"/>
        </w:rPr>
        <w:t>specific constitution</w:t>
      </w:r>
      <w:r w:rsidRPr="0054075E">
        <w:rPr>
          <w:rFonts w:asciiTheme="minorHAnsi" w:hAnsiTheme="minorHAnsi" w:cstheme="minorHAnsi"/>
          <w:sz w:val="16"/>
        </w:rPr>
        <w:t>—or regional or international human rights instrument—</w:t>
      </w:r>
      <w:r w:rsidRPr="0054075E">
        <w:rPr>
          <w:rStyle w:val="StyleUnderline"/>
          <w:rFonts w:asciiTheme="minorHAnsi" w:hAnsiTheme="minorHAnsi" w:cstheme="minorHAnsi"/>
        </w:rPr>
        <w:t>that is</w:t>
      </w:r>
      <w:r w:rsidRPr="0054075E">
        <w:rPr>
          <w:rFonts w:asciiTheme="minorHAnsi" w:hAnsiTheme="minorHAnsi" w:cstheme="minorHAnsi"/>
          <w:sz w:val="16"/>
        </w:rPr>
        <w:t xml:space="preserve"> clearly </w:t>
      </w:r>
      <w:r w:rsidRPr="0054075E">
        <w:rPr>
          <w:rStyle w:val="StyleUnderline"/>
          <w:rFonts w:asciiTheme="minorHAnsi" w:hAnsiTheme="minorHAnsi" w:cstheme="minorHAnsi"/>
        </w:rPr>
        <w:t>the driving force behind this</w:t>
      </w:r>
      <w:r w:rsidRPr="0054075E">
        <w:rPr>
          <w:rFonts w:asciiTheme="minorHAnsi" w:hAnsiTheme="minorHAnsi" w:cstheme="minorHAnsi"/>
          <w:sz w:val="16"/>
        </w:rPr>
        <w:t xml:space="preserve"> emerging </w:t>
      </w:r>
      <w:r w:rsidRPr="0054075E">
        <w:rPr>
          <w:rStyle w:val="StyleUnderline"/>
          <w:rFonts w:asciiTheme="minorHAnsi" w:hAnsiTheme="minorHAnsi" w:cstheme="minorHAnsi"/>
        </w:rPr>
        <w:t>paradigm</w:t>
      </w:r>
      <w:r w:rsidRPr="0054075E">
        <w:rPr>
          <w:rFonts w:asciiTheme="minorHAnsi" w:hAnsiTheme="minorHAnsi" w:cstheme="minorHAnsi"/>
          <w:sz w:val="16"/>
        </w:rPr>
        <w:t xml:space="preserve">. We find </w:t>
      </w:r>
      <w:r w:rsidRPr="0054075E">
        <w:rPr>
          <w:rStyle w:val="StyleUnderline"/>
          <w:rFonts w:asciiTheme="minorHAnsi" w:hAnsiTheme="minorHAnsi" w:cstheme="minorHAnsi"/>
        </w:rPr>
        <w:t>only limited evidence that</w:t>
      </w:r>
      <w:r w:rsidRPr="0054075E">
        <w:rPr>
          <w:rFonts w:asciiTheme="minorHAnsi" w:hAnsiTheme="minorHAnsi" w:cstheme="minorHAnsi"/>
          <w:sz w:val="16"/>
        </w:rPr>
        <w:t xml:space="preserve"> global </w:t>
      </w:r>
      <w:r w:rsidRPr="0005160E">
        <w:rPr>
          <w:rStyle w:val="StyleUnderline"/>
          <w:rFonts w:asciiTheme="minorHAnsi" w:hAnsiTheme="minorHAnsi" w:cstheme="minorHAnsi"/>
          <w:highlight w:val="cyan"/>
        </w:rPr>
        <w:t>constitutionalism is following</w:t>
      </w:r>
      <w:r w:rsidRPr="0054075E">
        <w:rPr>
          <w:rFonts w:asciiTheme="minorHAnsi" w:hAnsiTheme="minorHAnsi" w:cstheme="minorHAnsi"/>
          <w:sz w:val="16"/>
        </w:rPr>
        <w:t xml:space="preserve"> the lead of either </w:t>
      </w:r>
      <w:r w:rsidRPr="0054075E">
        <w:rPr>
          <w:rStyle w:val="StyleUnderline"/>
          <w:rFonts w:asciiTheme="minorHAnsi" w:hAnsiTheme="minorHAnsi" w:cstheme="minorHAnsi"/>
        </w:rPr>
        <w:t>newer</w:t>
      </w:r>
      <w:r w:rsidRPr="0054075E">
        <w:rPr>
          <w:rFonts w:asciiTheme="minorHAnsi" w:hAnsiTheme="minorHAnsi" w:cstheme="minorHAnsi"/>
          <w:sz w:val="16"/>
        </w:rPr>
        <w:t xml:space="preserve"> national </w:t>
      </w:r>
      <w:r w:rsidRPr="0054075E">
        <w:rPr>
          <w:rStyle w:val="StyleUnderline"/>
          <w:rFonts w:asciiTheme="minorHAnsi" w:hAnsiTheme="minorHAnsi" w:cstheme="minorHAnsi"/>
        </w:rPr>
        <w:t>constitutions</w:t>
      </w:r>
      <w:r w:rsidRPr="0054075E">
        <w:rPr>
          <w:rFonts w:asciiTheme="minorHAnsi" w:hAnsiTheme="minorHAnsi" w:cstheme="minorHAnsi"/>
          <w:sz w:val="16"/>
        </w:rPr>
        <w:t xml:space="preserve"> that are often cited as influential, </w:t>
      </w:r>
      <w:r w:rsidRPr="0054075E">
        <w:rPr>
          <w:rStyle w:val="StyleUnderline"/>
          <w:rFonts w:asciiTheme="minorHAnsi" w:hAnsiTheme="minorHAnsi" w:cstheme="minorHAnsi"/>
        </w:rPr>
        <w:t xml:space="preserve">such as </w:t>
      </w:r>
      <w:r w:rsidRPr="0005160E">
        <w:rPr>
          <w:rStyle w:val="StyleUnderline"/>
          <w:rFonts w:asciiTheme="minorHAnsi" w:hAnsiTheme="minorHAnsi" w:cstheme="minorHAnsi"/>
          <w:highlight w:val="cyan"/>
        </w:rPr>
        <w:t>those of</w:t>
      </w:r>
      <w:r w:rsidRPr="0005160E">
        <w:rPr>
          <w:rFonts w:asciiTheme="minorHAnsi" w:hAnsiTheme="minorHAnsi" w:cstheme="minorHAnsi"/>
          <w:sz w:val="16"/>
          <w:highlight w:val="cyan"/>
        </w:rPr>
        <w:t xml:space="preserve"> </w:t>
      </w:r>
      <w:r w:rsidRPr="0005160E">
        <w:rPr>
          <w:rStyle w:val="Emphasis"/>
          <w:rFonts w:asciiTheme="minorHAnsi" w:hAnsiTheme="minorHAnsi" w:cstheme="minorHAnsi"/>
          <w:highlight w:val="cyan"/>
        </w:rPr>
        <w:t>Canada and South Africa</w:t>
      </w:r>
      <w:r w:rsidRPr="0054075E">
        <w:rPr>
          <w:rFonts w:asciiTheme="minorHAnsi" w:hAnsiTheme="minorHAnsi" w:cstheme="minorHAnsi"/>
          <w:sz w:val="16"/>
        </w:rPr>
        <w:t xml:space="preserve">, </w:t>
      </w:r>
      <w:r w:rsidRPr="0054075E">
        <w:rPr>
          <w:rStyle w:val="StyleUnderline"/>
          <w:rFonts w:asciiTheme="minorHAnsi" w:hAnsiTheme="minorHAnsi" w:cstheme="minorHAnsi"/>
        </w:rPr>
        <w:t>or leading</w:t>
      </w:r>
      <w:r w:rsidRPr="0054075E">
        <w:rPr>
          <w:rFonts w:asciiTheme="minorHAnsi" w:hAnsiTheme="minorHAnsi" w:cstheme="minorHAnsi"/>
          <w:sz w:val="16"/>
        </w:rPr>
        <w:t xml:space="preserve"> international and regional </w:t>
      </w:r>
      <w:r w:rsidRPr="0054075E">
        <w:rPr>
          <w:rStyle w:val="StyleUnderline"/>
          <w:rFonts w:asciiTheme="minorHAnsi" w:hAnsiTheme="minorHAnsi" w:cstheme="minorHAnsi"/>
        </w:rPr>
        <w:t>human rights instruments such as the</w:t>
      </w:r>
      <w:r w:rsidRPr="0054075E">
        <w:rPr>
          <w:rFonts w:asciiTheme="minorHAnsi" w:hAnsiTheme="minorHAnsi" w:cstheme="minorHAnsi"/>
          <w:sz w:val="16"/>
        </w:rPr>
        <w:t xml:space="preserve"> </w:t>
      </w:r>
      <w:r w:rsidRPr="0054075E">
        <w:rPr>
          <w:rStyle w:val="Emphasis"/>
          <w:rFonts w:asciiTheme="minorHAnsi" w:hAnsiTheme="minorHAnsi" w:cstheme="minorHAnsi"/>
        </w:rPr>
        <w:t>U</w:t>
      </w:r>
      <w:r w:rsidRPr="0054075E">
        <w:rPr>
          <w:rFonts w:asciiTheme="minorHAnsi" w:hAnsiTheme="minorHAnsi" w:cstheme="minorHAnsi"/>
          <w:sz w:val="16"/>
        </w:rPr>
        <w:t xml:space="preserve">niversal </w:t>
      </w:r>
      <w:r w:rsidRPr="0054075E">
        <w:rPr>
          <w:rStyle w:val="Emphasis"/>
          <w:rFonts w:asciiTheme="minorHAnsi" w:hAnsiTheme="minorHAnsi" w:cstheme="minorHAnsi"/>
        </w:rPr>
        <w:t>D</w:t>
      </w:r>
      <w:r w:rsidRPr="0054075E">
        <w:rPr>
          <w:rFonts w:asciiTheme="minorHAnsi" w:hAnsiTheme="minorHAnsi" w:cstheme="minorHAnsi"/>
          <w:sz w:val="16"/>
        </w:rPr>
        <w:t xml:space="preserve">eclaration of </w:t>
      </w:r>
      <w:r w:rsidRPr="0054075E">
        <w:rPr>
          <w:rStyle w:val="Emphasis"/>
          <w:rFonts w:asciiTheme="minorHAnsi" w:hAnsiTheme="minorHAnsi" w:cstheme="minorHAnsi"/>
        </w:rPr>
        <w:t>H</w:t>
      </w:r>
      <w:r w:rsidRPr="0054075E">
        <w:rPr>
          <w:rFonts w:asciiTheme="minorHAnsi" w:hAnsiTheme="minorHAnsi" w:cstheme="minorHAnsi"/>
          <w:sz w:val="16"/>
        </w:rPr>
        <w:t xml:space="preserve">uman </w:t>
      </w:r>
      <w:r w:rsidRPr="0054075E">
        <w:rPr>
          <w:rStyle w:val="Emphasis"/>
          <w:rFonts w:asciiTheme="minorHAnsi" w:hAnsiTheme="minorHAnsi" w:cstheme="minorHAnsi"/>
        </w:rPr>
        <w:t>R</w:t>
      </w:r>
      <w:r w:rsidRPr="0054075E">
        <w:rPr>
          <w:rFonts w:asciiTheme="minorHAnsi" w:hAnsiTheme="minorHAnsi" w:cstheme="minorHAnsi"/>
          <w:sz w:val="16"/>
        </w:rPr>
        <w:t xml:space="preserve">ights </w:t>
      </w:r>
      <w:r w:rsidRPr="0054075E">
        <w:rPr>
          <w:rStyle w:val="StyleUnderline"/>
          <w:rFonts w:asciiTheme="minorHAnsi" w:hAnsiTheme="minorHAnsi" w:cstheme="minorHAnsi"/>
        </w:rPr>
        <w:t>and</w:t>
      </w:r>
      <w:r w:rsidRPr="0054075E">
        <w:rPr>
          <w:rFonts w:asciiTheme="minorHAnsi" w:hAnsiTheme="minorHAnsi" w:cstheme="minorHAnsi"/>
          <w:sz w:val="16"/>
        </w:rPr>
        <w:t xml:space="preserve"> the </w:t>
      </w:r>
      <w:r w:rsidRPr="0054075E">
        <w:rPr>
          <w:rStyle w:val="Emphasis"/>
          <w:rFonts w:asciiTheme="minorHAnsi" w:hAnsiTheme="minorHAnsi" w:cstheme="minorHAnsi"/>
        </w:rPr>
        <w:t>E</w:t>
      </w:r>
      <w:r w:rsidRPr="0054075E">
        <w:rPr>
          <w:rFonts w:asciiTheme="minorHAnsi" w:hAnsiTheme="minorHAnsi" w:cstheme="minorHAnsi"/>
          <w:sz w:val="16"/>
        </w:rPr>
        <w:t xml:space="preserve">uropean </w:t>
      </w:r>
      <w:r w:rsidRPr="0054075E">
        <w:rPr>
          <w:rStyle w:val="Emphasis"/>
          <w:rFonts w:asciiTheme="minorHAnsi" w:hAnsiTheme="minorHAnsi" w:cstheme="minorHAnsi"/>
        </w:rPr>
        <w:t>C</w:t>
      </w:r>
      <w:r w:rsidRPr="0054075E">
        <w:rPr>
          <w:rFonts w:asciiTheme="minorHAnsi" w:hAnsiTheme="minorHAnsi" w:cstheme="minorHAnsi"/>
          <w:sz w:val="16"/>
        </w:rPr>
        <w:t xml:space="preserve">onvention on </w:t>
      </w:r>
      <w:r w:rsidRPr="0054075E">
        <w:rPr>
          <w:rStyle w:val="Emphasis"/>
          <w:rFonts w:asciiTheme="minorHAnsi" w:hAnsiTheme="minorHAnsi" w:cstheme="minorHAnsi"/>
        </w:rPr>
        <w:t>H</w:t>
      </w:r>
      <w:r w:rsidRPr="0054075E">
        <w:rPr>
          <w:rFonts w:asciiTheme="minorHAnsi" w:hAnsiTheme="minorHAnsi" w:cstheme="minorHAnsi"/>
          <w:sz w:val="16"/>
        </w:rPr>
        <w:t xml:space="preserve">uman </w:t>
      </w:r>
      <w:r w:rsidRPr="0054075E">
        <w:rPr>
          <w:rStyle w:val="Emphasis"/>
          <w:rFonts w:asciiTheme="minorHAnsi" w:hAnsiTheme="minorHAnsi" w:cstheme="minorHAnsi"/>
        </w:rPr>
        <w:t>R</w:t>
      </w:r>
      <w:r w:rsidRPr="0054075E">
        <w:rPr>
          <w:rFonts w:asciiTheme="minorHAnsi" w:hAnsiTheme="minorHAnsi" w:cstheme="minorHAnsi"/>
          <w:sz w:val="16"/>
        </w:rPr>
        <w:t xml:space="preserve">ights. Although </w:t>
      </w:r>
      <w:r w:rsidRPr="0054075E">
        <w:rPr>
          <w:rStyle w:val="StyleUnderline"/>
          <w:rFonts w:asciiTheme="minorHAnsi" w:hAnsiTheme="minorHAnsi" w:cstheme="minorHAnsi"/>
        </w:rPr>
        <w:t>Canada in particular</w:t>
      </w:r>
      <w:r w:rsidRPr="0054075E">
        <w:rPr>
          <w:rFonts w:asciiTheme="minorHAnsi" w:hAnsiTheme="minorHAnsi" w:cstheme="minorHAnsi"/>
          <w:sz w:val="16"/>
        </w:rPr>
        <w:t xml:space="preserve"> does </w:t>
      </w:r>
      <w:r w:rsidRPr="0054075E">
        <w:rPr>
          <w:rStyle w:val="StyleUnderline"/>
          <w:rFonts w:asciiTheme="minorHAnsi" w:hAnsiTheme="minorHAnsi" w:cstheme="minorHAnsi"/>
        </w:rPr>
        <w:t xml:space="preserve">appear to exercise a </w:t>
      </w:r>
      <w:r w:rsidRPr="0054075E">
        <w:rPr>
          <w:rStyle w:val="Emphasis"/>
          <w:rFonts w:asciiTheme="minorHAnsi" w:hAnsiTheme="minorHAnsi" w:cstheme="minorHAnsi"/>
        </w:rPr>
        <w:t>quantifiable degree of constitutional influence</w:t>
      </w:r>
      <w:r w:rsidRPr="0054075E">
        <w:rPr>
          <w:rFonts w:asciiTheme="minorHAnsi" w:hAnsiTheme="minorHAnsi" w:cstheme="minorHAnsi"/>
          <w:sz w:val="16"/>
        </w:rPr>
        <w:t xml:space="preserve"> or leadership, </w:t>
      </w:r>
      <w:r w:rsidRPr="0054075E">
        <w:rPr>
          <w:rStyle w:val="StyleUnderline"/>
          <w:rFonts w:asciiTheme="minorHAnsi" w:hAnsiTheme="minorHAnsi" w:cstheme="minorHAnsi"/>
        </w:rPr>
        <w:t>that</w:t>
      </w:r>
      <w:r w:rsidRPr="0054075E">
        <w:rPr>
          <w:rFonts w:asciiTheme="minorHAnsi" w:hAnsiTheme="minorHAnsi" w:cstheme="minorHAnsi"/>
          <w:sz w:val="16"/>
        </w:rPr>
        <w:t xml:space="preserve"> influence is not uniform and global, but more likely </w:t>
      </w:r>
      <w:r w:rsidRPr="0054075E">
        <w:rPr>
          <w:rStyle w:val="StyleUnderline"/>
          <w:rFonts w:asciiTheme="minorHAnsi" w:hAnsiTheme="minorHAnsi" w:cstheme="minorHAnsi"/>
        </w:rPr>
        <w:t>reflects the emergence</w:t>
      </w:r>
      <w:r w:rsidRPr="0054075E">
        <w:rPr>
          <w:rFonts w:asciiTheme="minorHAnsi" w:hAnsiTheme="minorHAnsi" w:cstheme="minorHAnsi"/>
          <w:sz w:val="16"/>
        </w:rPr>
        <w:t xml:space="preserve"> and evolution </w:t>
      </w:r>
      <w:r w:rsidRPr="0054075E">
        <w:rPr>
          <w:rStyle w:val="StyleUnderline"/>
          <w:rFonts w:asciiTheme="minorHAnsi" w:hAnsiTheme="minorHAnsi" w:cstheme="minorHAnsi"/>
        </w:rPr>
        <w:t xml:space="preserve">of a shared practice of </w:t>
      </w:r>
      <w:r w:rsidRPr="0054075E">
        <w:rPr>
          <w:rStyle w:val="Emphasis"/>
          <w:rFonts w:asciiTheme="minorHAnsi" w:hAnsiTheme="minorHAnsi" w:cstheme="minorHAnsi"/>
        </w:rPr>
        <w:t>constitutionalism</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among </w:t>
      </w:r>
      <w:r w:rsidRPr="0054075E">
        <w:rPr>
          <w:rStyle w:val="Emphasis"/>
          <w:rFonts w:asciiTheme="minorHAnsi" w:hAnsiTheme="minorHAnsi" w:cstheme="minorHAnsi"/>
        </w:rPr>
        <w:t>common law countries</w:t>
      </w:r>
      <w:r w:rsidRPr="0054075E">
        <w:rPr>
          <w:rFonts w:asciiTheme="minorHAnsi" w:hAnsiTheme="minorHAnsi" w:cstheme="minorHAnsi"/>
          <w:sz w:val="16"/>
        </w:rPr>
        <w:t xml:space="preserve">.249 Our findings suggest, instead, that the </w:t>
      </w:r>
      <w:r w:rsidRPr="0054075E">
        <w:rPr>
          <w:rStyle w:val="StyleUnderline"/>
          <w:rFonts w:asciiTheme="minorHAnsi" w:hAnsiTheme="minorHAnsi" w:cstheme="minorHAnsi"/>
        </w:rPr>
        <w:t xml:space="preserve">development of </w:t>
      </w:r>
      <w:r w:rsidRPr="0054075E">
        <w:rPr>
          <w:rStyle w:val="Emphasis"/>
          <w:rFonts w:asciiTheme="minorHAnsi" w:hAnsiTheme="minorHAnsi" w:cstheme="minorHAnsi"/>
        </w:rPr>
        <w:t>global constitutionalism</w:t>
      </w:r>
      <w:r w:rsidRPr="0054075E">
        <w:rPr>
          <w:rFonts w:asciiTheme="minorHAnsi" w:hAnsiTheme="minorHAnsi" w:cstheme="minorHAnsi"/>
          <w:sz w:val="16"/>
        </w:rPr>
        <w:t xml:space="preserve"> </w:t>
      </w:r>
      <w:r w:rsidRPr="0054075E">
        <w:rPr>
          <w:rStyle w:val="StyleUnderline"/>
          <w:rFonts w:asciiTheme="minorHAnsi" w:hAnsiTheme="minorHAnsi" w:cstheme="minorHAnsi"/>
        </w:rPr>
        <w:t>is</w:t>
      </w:r>
      <w:r w:rsidRPr="0054075E">
        <w:rPr>
          <w:rFonts w:asciiTheme="minorHAnsi" w:hAnsiTheme="minorHAnsi" w:cstheme="minorHAnsi"/>
          <w:sz w:val="16"/>
        </w:rPr>
        <w:t xml:space="preserve"> a </w:t>
      </w:r>
      <w:r w:rsidRPr="0054075E">
        <w:rPr>
          <w:rStyle w:val="Emphasis"/>
          <w:rFonts w:asciiTheme="minorHAnsi" w:hAnsiTheme="minorHAnsi" w:cstheme="minorHAnsi"/>
        </w:rPr>
        <w:t>polycentric and multipolar process</w:t>
      </w:r>
      <w:r w:rsidRPr="0054075E">
        <w:rPr>
          <w:rFonts w:asciiTheme="minorHAnsi" w:hAnsiTheme="minorHAnsi" w:cstheme="minorHAnsi"/>
          <w:sz w:val="16"/>
        </w:rPr>
        <w:t xml:space="preserve"> that is </w:t>
      </w:r>
      <w:r w:rsidRPr="0054075E">
        <w:rPr>
          <w:rStyle w:val="StyleUnderline"/>
          <w:rFonts w:asciiTheme="minorHAnsi" w:hAnsiTheme="minorHAnsi" w:cstheme="minorHAnsi"/>
        </w:rPr>
        <w:t>not dominated by any</w:t>
      </w:r>
      <w:r w:rsidRPr="0054075E">
        <w:rPr>
          <w:rFonts w:asciiTheme="minorHAnsi" w:hAnsiTheme="minorHAnsi" w:cstheme="minorHAnsi"/>
          <w:sz w:val="16"/>
        </w:rPr>
        <w:t xml:space="preserve"> particular </w:t>
      </w:r>
      <w:r w:rsidRPr="0054075E">
        <w:rPr>
          <w:rStyle w:val="StyleUnderline"/>
          <w:rFonts w:asciiTheme="minorHAnsi" w:hAnsiTheme="minorHAnsi" w:cstheme="minorHAnsi"/>
        </w:rPr>
        <w:t>country</w:t>
      </w:r>
      <w:r w:rsidRPr="0054075E">
        <w:rPr>
          <w:rFonts w:asciiTheme="minorHAnsi" w:hAnsiTheme="minorHAnsi" w:cstheme="minorHAnsi"/>
          <w:sz w:val="16"/>
        </w:rPr>
        <w:t xml:space="preserve">.250 The result might be likened to a global language of constitutional rights, but one that has been collectively forged rather than modeled upon a specific constitution. Another possibility is that </w:t>
      </w:r>
      <w:r w:rsidRPr="0005160E">
        <w:rPr>
          <w:rStyle w:val="StyleUnderline"/>
          <w:rFonts w:asciiTheme="minorHAnsi" w:hAnsiTheme="minorHAnsi" w:cstheme="minorHAnsi"/>
          <w:highlight w:val="cyan"/>
        </w:rPr>
        <w:t>America’s capacity for</w:t>
      </w:r>
      <w:r w:rsidRPr="0054075E">
        <w:rPr>
          <w:rStyle w:val="StyleUnderline"/>
          <w:rFonts w:asciiTheme="minorHAnsi" w:hAnsiTheme="minorHAnsi" w:cstheme="minorHAnsi"/>
        </w:rPr>
        <w:t xml:space="preserve"> constitutional </w:t>
      </w:r>
      <w:r w:rsidRPr="0005160E">
        <w:rPr>
          <w:rStyle w:val="StyleUnderline"/>
          <w:rFonts w:asciiTheme="minorHAnsi" w:hAnsiTheme="minorHAnsi" w:cstheme="minorHAnsi"/>
          <w:highlight w:val="cyan"/>
        </w:rPr>
        <w:t>leadership is</w:t>
      </w:r>
      <w:r w:rsidRPr="0054075E">
        <w:rPr>
          <w:rFonts w:asciiTheme="minorHAnsi" w:hAnsiTheme="minorHAnsi" w:cstheme="minorHAnsi"/>
          <w:sz w:val="16"/>
        </w:rPr>
        <w:t xml:space="preserve"> at least partly </w:t>
      </w:r>
      <w:r w:rsidRPr="0005160E">
        <w:rPr>
          <w:rStyle w:val="StyleUnderline"/>
          <w:rFonts w:asciiTheme="minorHAnsi" w:hAnsiTheme="minorHAnsi" w:cstheme="minorHAnsi"/>
          <w:highlight w:val="cyan"/>
        </w:rPr>
        <w:t>a function of</w:t>
      </w:r>
      <w:r w:rsidRPr="0054075E">
        <w:rPr>
          <w:rStyle w:val="StyleUnderline"/>
          <w:rFonts w:asciiTheme="minorHAnsi" w:hAnsiTheme="minorHAnsi" w:cstheme="minorHAnsi"/>
        </w:rPr>
        <w:t xml:space="preserve"> American </w:t>
      </w:r>
      <w:r w:rsidRPr="0054075E">
        <w:rPr>
          <w:rStyle w:val="Emphasis"/>
          <w:rFonts w:asciiTheme="minorHAnsi" w:hAnsiTheme="minorHAnsi" w:cstheme="minorHAnsi"/>
        </w:rPr>
        <w:t>“</w:t>
      </w:r>
      <w:r w:rsidRPr="0005160E">
        <w:rPr>
          <w:rStyle w:val="Emphasis"/>
          <w:rFonts w:asciiTheme="minorHAnsi" w:hAnsiTheme="minorHAnsi" w:cstheme="minorHAnsi"/>
          <w:highlight w:val="cyan"/>
        </w:rPr>
        <w:t>soft power</w:t>
      </w:r>
      <w:r w:rsidRPr="0054075E">
        <w:rPr>
          <w:rStyle w:val="Emphasis"/>
          <w:rFonts w:asciiTheme="minorHAnsi" w:hAnsiTheme="minorHAnsi" w:cstheme="minorHAnsi"/>
        </w:rPr>
        <w:t>”</w:t>
      </w:r>
      <w:r w:rsidRPr="0054075E">
        <w:rPr>
          <w:rFonts w:asciiTheme="minorHAnsi" w:hAnsiTheme="minorHAnsi" w:cstheme="minorHAnsi"/>
          <w:sz w:val="16"/>
        </w:rPr>
        <w:t xml:space="preserve"> more generally.251 It is reasonable to suspect that </w:t>
      </w:r>
      <w:r w:rsidRPr="0054075E">
        <w:rPr>
          <w:rStyle w:val="StyleUnderline"/>
          <w:rFonts w:asciiTheme="minorHAnsi" w:hAnsiTheme="minorHAnsi" w:cstheme="minorHAnsi"/>
        </w:rPr>
        <w:t>the overall influence and appeal of the</w:t>
      </w:r>
      <w:r w:rsidRPr="0054075E">
        <w:rPr>
          <w:rFonts w:asciiTheme="minorHAnsi" w:hAnsiTheme="minorHAnsi" w:cstheme="minorHAnsi"/>
          <w:sz w:val="16"/>
        </w:rPr>
        <w:t xml:space="preserve"> United </w:t>
      </w:r>
      <w:r w:rsidRPr="0054075E">
        <w:rPr>
          <w:rStyle w:val="StyleUnderline"/>
          <w:rFonts w:asciiTheme="minorHAnsi" w:hAnsiTheme="minorHAnsi" w:cstheme="minorHAnsi"/>
        </w:rPr>
        <w:t>States and its institutions have a</w:t>
      </w:r>
      <w:r w:rsidRPr="0054075E">
        <w:rPr>
          <w:rFonts w:asciiTheme="minorHAnsi" w:hAnsiTheme="minorHAnsi" w:cstheme="minorHAnsi"/>
          <w:sz w:val="16"/>
        </w:rPr>
        <w:t xml:space="preserve"> powerful </w:t>
      </w:r>
      <w:r w:rsidRPr="0054075E">
        <w:rPr>
          <w:rStyle w:val="StyleUnderline"/>
          <w:rFonts w:asciiTheme="minorHAnsi" w:hAnsiTheme="minorHAnsi" w:cstheme="minorHAnsi"/>
        </w:rPr>
        <w:t>spillover effect</w:t>
      </w:r>
      <w:r w:rsidRPr="0054075E">
        <w:rPr>
          <w:rFonts w:asciiTheme="minorHAnsi" w:hAnsiTheme="minorHAnsi" w:cstheme="minorHAnsi"/>
          <w:sz w:val="16"/>
        </w:rPr>
        <w:t xml:space="preserve"> into the constitutional arena. The popularity of American culture, the prestige of American universities, and the efficacy of American diplomacy can all be expected to affect the appeal of American constitutionalism, and vice versa. All are </w:t>
      </w:r>
      <w:r w:rsidRPr="0054075E">
        <w:rPr>
          <w:rStyle w:val="StyleUnderline"/>
          <w:rFonts w:asciiTheme="minorHAnsi" w:hAnsiTheme="minorHAnsi" w:cstheme="minorHAnsi"/>
        </w:rPr>
        <w:t>elements of an</w:t>
      </w:r>
      <w:r w:rsidRPr="0054075E">
        <w:rPr>
          <w:rFonts w:asciiTheme="minorHAnsi" w:hAnsiTheme="minorHAnsi" w:cstheme="minorHAnsi"/>
          <w:sz w:val="16"/>
        </w:rPr>
        <w:t xml:space="preserve"> overall </w:t>
      </w:r>
      <w:r w:rsidRPr="0054075E">
        <w:rPr>
          <w:rStyle w:val="Emphasis"/>
          <w:rFonts w:asciiTheme="minorHAnsi" w:hAnsiTheme="minorHAnsi" w:cstheme="minorHAnsi"/>
        </w:rPr>
        <w:t>American brand</w:t>
      </w:r>
      <w:r w:rsidRPr="0054075E">
        <w:rPr>
          <w:rFonts w:asciiTheme="minorHAnsi" w:hAnsiTheme="minorHAnsi" w:cstheme="minorHAnsi"/>
          <w:sz w:val="16"/>
        </w:rPr>
        <w:t xml:space="preserve">, and the strength of that brand helps to determine the strength of each of its elements. Thus, </w:t>
      </w:r>
      <w:r w:rsidRPr="0054075E">
        <w:rPr>
          <w:rStyle w:val="StyleUnderline"/>
          <w:rFonts w:asciiTheme="minorHAnsi" w:hAnsiTheme="minorHAnsi" w:cstheme="minorHAnsi"/>
        </w:rPr>
        <w:t xml:space="preserve">any </w:t>
      </w:r>
      <w:r w:rsidRPr="0005160E">
        <w:rPr>
          <w:rStyle w:val="StyleUnderline"/>
          <w:rFonts w:asciiTheme="minorHAnsi" w:hAnsiTheme="minorHAnsi" w:cstheme="minorHAnsi"/>
          <w:highlight w:val="cyan"/>
        </w:rPr>
        <w:t>erosion of the</w:t>
      </w:r>
      <w:r w:rsidRPr="0054075E">
        <w:rPr>
          <w:rStyle w:val="StyleUnderline"/>
          <w:rFonts w:asciiTheme="minorHAnsi" w:hAnsiTheme="minorHAnsi" w:cstheme="minorHAnsi"/>
        </w:rPr>
        <w:t xml:space="preserve"> American </w:t>
      </w:r>
      <w:r w:rsidRPr="0005160E">
        <w:rPr>
          <w:rStyle w:val="StyleUnderline"/>
          <w:rFonts w:asciiTheme="minorHAnsi" w:hAnsiTheme="minorHAnsi" w:cstheme="minorHAnsi"/>
          <w:highlight w:val="cyan"/>
        </w:rPr>
        <w:t>brand</w:t>
      </w:r>
      <w:r w:rsidRPr="0054075E">
        <w:rPr>
          <w:rStyle w:val="StyleUnderline"/>
          <w:rFonts w:asciiTheme="minorHAnsi" w:hAnsiTheme="minorHAnsi" w:cstheme="minorHAnsi"/>
        </w:rPr>
        <w:t xml:space="preserve"> may</w:t>
      </w:r>
      <w:r w:rsidRPr="0054075E">
        <w:rPr>
          <w:rFonts w:asciiTheme="minorHAnsi" w:hAnsiTheme="minorHAnsi" w:cstheme="minorHAnsi"/>
          <w:sz w:val="16"/>
        </w:rPr>
        <w:t xml:space="preserve"> also </w:t>
      </w:r>
      <w:r w:rsidRPr="0005160E">
        <w:rPr>
          <w:rStyle w:val="Emphasis"/>
          <w:rFonts w:asciiTheme="minorHAnsi" w:hAnsiTheme="minorHAnsi" w:cstheme="minorHAnsi"/>
          <w:highlight w:val="cyan"/>
        </w:rPr>
        <w:t>diminish the appeal of the Constitution</w:t>
      </w:r>
      <w:r w:rsidRPr="0054075E">
        <w:rPr>
          <w:rFonts w:asciiTheme="minorHAnsi" w:hAnsiTheme="minorHAnsi" w:cstheme="minorHAnsi"/>
          <w:sz w:val="16"/>
        </w:rPr>
        <w:t xml:space="preserve"> </w:t>
      </w:r>
      <w:r w:rsidRPr="0054075E">
        <w:rPr>
          <w:rStyle w:val="StyleUnderline"/>
          <w:rFonts w:asciiTheme="minorHAnsi" w:hAnsiTheme="minorHAnsi" w:cstheme="minorHAnsi"/>
        </w:rPr>
        <w:t>for reasons that have</w:t>
      </w:r>
      <w:r w:rsidRPr="0054075E">
        <w:rPr>
          <w:rFonts w:asciiTheme="minorHAnsi" w:hAnsiTheme="minorHAnsi" w:cstheme="minorHAnsi"/>
          <w:sz w:val="16"/>
        </w:rPr>
        <w:t xml:space="preserve"> little or </w:t>
      </w:r>
      <w:r w:rsidRPr="0054075E">
        <w:rPr>
          <w:rStyle w:val="Emphasis"/>
          <w:rFonts w:asciiTheme="minorHAnsi" w:hAnsiTheme="minorHAnsi" w:cstheme="minorHAnsi"/>
        </w:rPr>
        <w:t>nothing to do with the Constitution itself</w:t>
      </w:r>
      <w:r w:rsidRPr="0054075E">
        <w:rPr>
          <w:rFonts w:asciiTheme="minorHAnsi" w:hAnsiTheme="minorHAnsi" w:cstheme="minorHAnsi"/>
          <w:sz w:val="16"/>
        </w:rPr>
        <w:t xml:space="preserve">. Likewise, a </w:t>
      </w:r>
      <w:r w:rsidRPr="0005160E">
        <w:rPr>
          <w:rStyle w:val="StyleUnderline"/>
          <w:rFonts w:asciiTheme="minorHAnsi" w:hAnsiTheme="minorHAnsi" w:cstheme="minorHAnsi"/>
          <w:highlight w:val="cyan"/>
        </w:rPr>
        <w:t>decline in</w:t>
      </w:r>
      <w:r w:rsidRPr="0054075E">
        <w:rPr>
          <w:rStyle w:val="StyleUnderline"/>
          <w:rFonts w:asciiTheme="minorHAnsi" w:hAnsiTheme="minorHAnsi" w:cstheme="minorHAnsi"/>
        </w:rPr>
        <w:t xml:space="preserve"> American </w:t>
      </w:r>
      <w:r w:rsidRPr="0005160E">
        <w:rPr>
          <w:rStyle w:val="StyleUnderline"/>
          <w:rFonts w:asciiTheme="minorHAnsi" w:hAnsiTheme="minorHAnsi" w:cstheme="minorHAnsi"/>
          <w:highlight w:val="cyan"/>
        </w:rPr>
        <w:t>constitutional influence</w:t>
      </w:r>
      <w:r w:rsidRPr="0054075E">
        <w:rPr>
          <w:rFonts w:asciiTheme="minorHAnsi" w:hAnsiTheme="minorHAnsi" w:cstheme="minorHAnsi"/>
          <w:sz w:val="16"/>
        </w:rPr>
        <w:t xml:space="preserve"> of the type documented in this Article </w:t>
      </w:r>
      <w:r w:rsidRPr="0005160E">
        <w:rPr>
          <w:rStyle w:val="StyleUnderline"/>
          <w:rFonts w:asciiTheme="minorHAnsi" w:hAnsiTheme="minorHAnsi" w:cstheme="minorHAnsi"/>
          <w:highlight w:val="cyan"/>
        </w:rPr>
        <w:t>is</w:t>
      </w:r>
      <w:r w:rsidRPr="0054075E">
        <w:rPr>
          <w:rFonts w:asciiTheme="minorHAnsi" w:hAnsiTheme="minorHAnsi" w:cstheme="minorHAnsi"/>
          <w:sz w:val="16"/>
        </w:rPr>
        <w:t xml:space="preserve"> potentially </w:t>
      </w:r>
      <w:r w:rsidRPr="0005160E">
        <w:rPr>
          <w:rStyle w:val="StyleUnderline"/>
          <w:rFonts w:asciiTheme="minorHAnsi" w:hAnsiTheme="minorHAnsi" w:cstheme="minorHAnsi"/>
          <w:highlight w:val="cyan"/>
        </w:rPr>
        <w:t>indicative of</w:t>
      </w:r>
      <w:r w:rsidRPr="0054075E">
        <w:rPr>
          <w:rStyle w:val="StyleUnderline"/>
          <w:rFonts w:asciiTheme="minorHAnsi" w:hAnsiTheme="minorHAnsi" w:cstheme="minorHAnsi"/>
        </w:rPr>
        <w:t xml:space="preserve"> a </w:t>
      </w:r>
      <w:r w:rsidRPr="0005160E">
        <w:rPr>
          <w:rStyle w:val="Emphasis"/>
          <w:rFonts w:asciiTheme="minorHAnsi" w:hAnsiTheme="minorHAnsi" w:cstheme="minorHAnsi"/>
          <w:highlight w:val="cyan"/>
        </w:rPr>
        <w:lastRenderedPageBreak/>
        <w:t>broader decline</w:t>
      </w:r>
      <w:r w:rsidRPr="0054075E">
        <w:rPr>
          <w:rStyle w:val="Emphasis"/>
          <w:rFonts w:asciiTheme="minorHAnsi" w:hAnsiTheme="minorHAnsi" w:cstheme="minorHAnsi"/>
        </w:rPr>
        <w:t xml:space="preserve"> in</w:t>
      </w:r>
      <w:r w:rsidRPr="0054075E">
        <w:rPr>
          <w:rFonts w:asciiTheme="minorHAnsi" w:hAnsiTheme="minorHAnsi" w:cstheme="minorHAnsi"/>
          <w:sz w:val="16"/>
        </w:rPr>
        <w:t xml:space="preserve"> American </w:t>
      </w:r>
      <w:r w:rsidRPr="0054075E">
        <w:rPr>
          <w:rStyle w:val="Emphasis"/>
          <w:rFonts w:asciiTheme="minorHAnsi" w:hAnsiTheme="minorHAnsi" w:cstheme="minorHAnsi"/>
        </w:rPr>
        <w:t>soft power</w:t>
      </w:r>
      <w:r w:rsidRPr="0054075E">
        <w:rPr>
          <w:rFonts w:asciiTheme="minorHAnsi" w:hAnsiTheme="minorHAnsi" w:cstheme="minorHAnsi"/>
          <w:sz w:val="16"/>
        </w:rPr>
        <w:t xml:space="preserve">. There are also factors specific to American constitutionalism that may be reducing its appeal to foreign audiences. Critics suggest that the Supreme Court has undermined the global appeal of its own jurisprudence by failing to acknowledge the relevant intellectual contributions of foreign courts on questions of common concern252 and by pursuing interpretive approaches that lack acceptance elsewhere.253 On this view, the Court may bear some responsibility for the declining influence of not only its own jurisprudence, but also the actual U.S. Constitution: One might argue that </w:t>
      </w:r>
      <w:r w:rsidRPr="0054075E">
        <w:rPr>
          <w:rStyle w:val="StyleUnderline"/>
          <w:rFonts w:asciiTheme="minorHAnsi" w:hAnsiTheme="minorHAnsi" w:cstheme="minorHAnsi"/>
        </w:rPr>
        <w:t>the Court’s approach to constitutional issues</w:t>
      </w:r>
      <w:r w:rsidRPr="0054075E">
        <w:rPr>
          <w:rFonts w:asciiTheme="minorHAnsi" w:hAnsiTheme="minorHAnsi" w:cstheme="minorHAnsi"/>
          <w:sz w:val="16"/>
        </w:rPr>
        <w:t xml:space="preserve"> has </w:t>
      </w:r>
      <w:r w:rsidRPr="0054075E">
        <w:rPr>
          <w:rStyle w:val="StyleUnderline"/>
          <w:rFonts w:asciiTheme="minorHAnsi" w:hAnsiTheme="minorHAnsi" w:cstheme="minorHAnsi"/>
        </w:rPr>
        <w:t>undermined the appeal of American constitutionalism</w:t>
      </w:r>
      <w:r w:rsidRPr="0054075E">
        <w:rPr>
          <w:rFonts w:asciiTheme="minorHAnsi" w:hAnsiTheme="minorHAnsi" w:cstheme="minorHAnsi"/>
          <w:sz w:val="16"/>
        </w:rPr>
        <w:t xml:space="preserve"> more </w:t>
      </w:r>
      <w:r w:rsidRPr="0054075E">
        <w:rPr>
          <w:rStyle w:val="StyleUnderline"/>
          <w:rFonts w:asciiTheme="minorHAnsi" w:hAnsiTheme="minorHAnsi" w:cstheme="minorHAnsi"/>
        </w:rPr>
        <w:t>generally, to the point that</w:t>
      </w:r>
      <w:r w:rsidRPr="0054075E">
        <w:rPr>
          <w:rFonts w:asciiTheme="minorHAnsi" w:hAnsiTheme="minorHAnsi" w:cstheme="minorHAnsi"/>
          <w:sz w:val="16"/>
        </w:rPr>
        <w:t xml:space="preserve"> other </w:t>
      </w:r>
      <w:r w:rsidRPr="0054075E">
        <w:rPr>
          <w:rStyle w:val="StyleUnderline"/>
          <w:rFonts w:asciiTheme="minorHAnsi" w:hAnsiTheme="minorHAnsi" w:cstheme="minorHAnsi"/>
        </w:rPr>
        <w:t xml:space="preserve">countries have become </w:t>
      </w:r>
      <w:r w:rsidRPr="0054075E">
        <w:rPr>
          <w:rStyle w:val="Emphasis"/>
          <w:rFonts w:asciiTheme="minorHAnsi" w:hAnsiTheme="minorHAnsi" w:cstheme="minorHAnsi"/>
        </w:rPr>
        <w:t>unwilling</w:t>
      </w:r>
      <w:r w:rsidRPr="0054075E">
        <w:rPr>
          <w:rFonts w:asciiTheme="minorHAnsi" w:hAnsiTheme="minorHAnsi" w:cstheme="minorHAnsi"/>
          <w:sz w:val="16"/>
        </w:rPr>
        <w:t xml:space="preserve"> </w:t>
      </w:r>
      <w:r w:rsidRPr="0054075E">
        <w:rPr>
          <w:rStyle w:val="StyleUnderline"/>
          <w:rFonts w:asciiTheme="minorHAnsi" w:hAnsiTheme="minorHAnsi" w:cstheme="minorHAnsi"/>
        </w:rPr>
        <w:t>to look either to American</w:t>
      </w:r>
      <w:r w:rsidRPr="0054075E">
        <w:rPr>
          <w:rFonts w:asciiTheme="minorHAnsi" w:hAnsiTheme="minorHAnsi" w:cstheme="minorHAnsi"/>
          <w:sz w:val="16"/>
        </w:rPr>
        <w:t xml:space="preserve"> constitutional </w:t>
      </w:r>
      <w:r w:rsidRPr="0054075E">
        <w:rPr>
          <w:rStyle w:val="StyleUnderline"/>
          <w:rFonts w:asciiTheme="minorHAnsi" w:hAnsiTheme="minorHAnsi" w:cstheme="minorHAnsi"/>
        </w:rPr>
        <w:t>jurisprudence or to the U.S. Constitution itself</w:t>
      </w:r>
      <w:r w:rsidRPr="0054075E">
        <w:rPr>
          <w:rFonts w:asciiTheme="minorHAnsi" w:hAnsiTheme="minorHAnsi" w:cstheme="minorHAnsi"/>
          <w:sz w:val="16"/>
        </w:rPr>
        <w:t xml:space="preserve"> for inspiration.254 It is equally plausible, however, that responsibility for </w:t>
      </w:r>
      <w:r w:rsidRPr="0054075E">
        <w:rPr>
          <w:rStyle w:val="StyleUnderline"/>
          <w:rFonts w:asciiTheme="minorHAnsi" w:hAnsiTheme="minorHAnsi" w:cstheme="minorHAnsi"/>
        </w:rPr>
        <w:t>the declining appeal</w:t>
      </w:r>
      <w:r w:rsidRPr="0054075E">
        <w:rPr>
          <w:rFonts w:asciiTheme="minorHAnsi" w:hAnsiTheme="minorHAnsi" w:cstheme="minorHAnsi"/>
          <w:sz w:val="16"/>
        </w:rPr>
        <w:t xml:space="preserve"> of American constitutionalism </w:t>
      </w:r>
      <w:r w:rsidRPr="0054075E">
        <w:rPr>
          <w:rStyle w:val="StyleUnderline"/>
          <w:rFonts w:asciiTheme="minorHAnsi" w:hAnsiTheme="minorHAnsi" w:cstheme="minorHAnsi"/>
        </w:rPr>
        <w:t xml:space="preserve">lies with the </w:t>
      </w:r>
      <w:r w:rsidRPr="0054075E">
        <w:rPr>
          <w:rStyle w:val="Emphasis"/>
          <w:rFonts w:asciiTheme="minorHAnsi" w:hAnsiTheme="minorHAnsi" w:cstheme="minorHAnsi"/>
        </w:rPr>
        <w:t>idiosyncrasies</w:t>
      </w:r>
      <w:r w:rsidRPr="0054075E">
        <w:rPr>
          <w:rFonts w:asciiTheme="minorHAnsi" w:hAnsiTheme="minorHAnsi" w:cstheme="minorHAnsi"/>
          <w:sz w:val="16"/>
        </w:rPr>
        <w:t xml:space="preserve"> </w:t>
      </w:r>
      <w:r w:rsidRPr="0054075E">
        <w:rPr>
          <w:rStyle w:val="StyleUnderline"/>
          <w:rFonts w:asciiTheme="minorHAnsi" w:hAnsiTheme="minorHAnsi" w:cstheme="minorHAnsi"/>
        </w:rPr>
        <w:t>of the Constitution</w:t>
      </w:r>
      <w:r w:rsidRPr="0054075E">
        <w:rPr>
          <w:rFonts w:asciiTheme="minorHAnsi" w:hAnsiTheme="minorHAnsi" w:cstheme="minorHAnsi"/>
          <w:sz w:val="16"/>
        </w:rPr>
        <w:t xml:space="preserve"> </w:t>
      </w:r>
      <w:r w:rsidRPr="0054075E">
        <w:rPr>
          <w:rStyle w:val="Emphasis"/>
          <w:rFonts w:asciiTheme="minorHAnsi" w:hAnsiTheme="minorHAnsi" w:cstheme="minorHAnsi"/>
        </w:rPr>
        <w:t>itself</w:t>
      </w:r>
      <w:r w:rsidRPr="0054075E">
        <w:rPr>
          <w:rFonts w:asciiTheme="minorHAnsi" w:hAnsiTheme="minorHAnsi" w:cstheme="minorHAnsi"/>
          <w:sz w:val="16"/>
        </w:rPr>
        <w:t xml:space="preserve"> </w:t>
      </w:r>
      <w:r w:rsidRPr="0054075E">
        <w:rPr>
          <w:rStyle w:val="StyleUnderline"/>
          <w:rFonts w:asciiTheme="minorHAnsi" w:hAnsiTheme="minorHAnsi" w:cstheme="minorHAnsi"/>
        </w:rPr>
        <w:t>rather than the</w:t>
      </w:r>
      <w:r w:rsidRPr="0054075E">
        <w:rPr>
          <w:rFonts w:asciiTheme="minorHAnsi" w:hAnsiTheme="minorHAnsi" w:cstheme="minorHAnsi"/>
          <w:sz w:val="16"/>
        </w:rPr>
        <w:t xml:space="preserve"> proclivities of the Supreme </w:t>
      </w:r>
      <w:r w:rsidRPr="0054075E">
        <w:rPr>
          <w:rStyle w:val="StyleUnderline"/>
          <w:rFonts w:asciiTheme="minorHAnsi" w:hAnsiTheme="minorHAnsi" w:cstheme="minorHAnsi"/>
        </w:rPr>
        <w:t>Court</w:t>
      </w:r>
      <w:r w:rsidRPr="0054075E">
        <w:rPr>
          <w:rFonts w:asciiTheme="minorHAnsi" w:hAnsiTheme="minorHAnsi" w:cstheme="minorHAnsi"/>
          <w:sz w:val="16"/>
        </w:rPr>
        <w:t xml:space="preserve">. As the oldest formal constitution still in force and one of the most rarely amended constitutions in the world,255 </w:t>
      </w:r>
      <w:r w:rsidRPr="0005160E">
        <w:rPr>
          <w:rStyle w:val="StyleUnderline"/>
          <w:rFonts w:asciiTheme="minorHAnsi" w:hAnsiTheme="minorHAnsi" w:cstheme="minorHAnsi"/>
          <w:highlight w:val="cyan"/>
        </w:rPr>
        <w:t>the</w:t>
      </w:r>
      <w:r w:rsidRPr="0054075E">
        <w:rPr>
          <w:rFonts w:asciiTheme="minorHAnsi" w:hAnsiTheme="minorHAnsi" w:cstheme="minorHAnsi"/>
          <w:sz w:val="16"/>
        </w:rPr>
        <w:t xml:space="preserve"> U.S. </w:t>
      </w:r>
      <w:r w:rsidRPr="0005160E">
        <w:rPr>
          <w:rStyle w:val="StyleUnderline"/>
          <w:rFonts w:asciiTheme="minorHAnsi" w:hAnsiTheme="minorHAnsi" w:cstheme="minorHAnsi"/>
          <w:highlight w:val="cyan"/>
        </w:rPr>
        <w:t>Constitution contains</w:t>
      </w:r>
      <w:r w:rsidRPr="0054075E">
        <w:rPr>
          <w:rFonts w:asciiTheme="minorHAnsi" w:hAnsiTheme="minorHAnsi" w:cstheme="minorHAnsi"/>
          <w:sz w:val="16"/>
        </w:rPr>
        <w:t xml:space="preserve"> relatively </w:t>
      </w:r>
      <w:r w:rsidRPr="0054075E">
        <w:rPr>
          <w:rStyle w:val="StyleUnderline"/>
          <w:rFonts w:asciiTheme="minorHAnsi" w:hAnsiTheme="minorHAnsi" w:cstheme="minorHAnsi"/>
        </w:rPr>
        <w:t>few</w:t>
      </w:r>
      <w:r w:rsidRPr="0054075E">
        <w:rPr>
          <w:rFonts w:asciiTheme="minorHAnsi" w:hAnsiTheme="minorHAnsi" w:cstheme="minorHAnsi"/>
          <w:sz w:val="16"/>
        </w:rPr>
        <w:t xml:space="preserve"> of the </w:t>
      </w:r>
      <w:r w:rsidRPr="0054075E">
        <w:rPr>
          <w:rStyle w:val="StyleUnderline"/>
          <w:rFonts w:asciiTheme="minorHAnsi" w:hAnsiTheme="minorHAnsi" w:cstheme="minorHAnsi"/>
        </w:rPr>
        <w:t>rights that have become popular</w:t>
      </w:r>
      <w:r w:rsidRPr="0054075E">
        <w:rPr>
          <w:rFonts w:asciiTheme="minorHAnsi" w:hAnsiTheme="minorHAnsi" w:cstheme="minorHAnsi"/>
          <w:sz w:val="16"/>
        </w:rPr>
        <w:t xml:space="preserve"> in recent decades.256 At the same time, </w:t>
      </w:r>
      <w:r w:rsidRPr="0054075E">
        <w:rPr>
          <w:rStyle w:val="StyleUnderline"/>
          <w:rFonts w:asciiTheme="minorHAnsi" w:hAnsiTheme="minorHAnsi" w:cstheme="minorHAnsi"/>
        </w:rPr>
        <w:t xml:space="preserve">some of the </w:t>
      </w:r>
      <w:r w:rsidRPr="0005160E">
        <w:rPr>
          <w:rStyle w:val="StyleUnderline"/>
          <w:rFonts w:asciiTheme="minorHAnsi" w:hAnsiTheme="minorHAnsi" w:cstheme="minorHAnsi"/>
          <w:highlight w:val="cyan"/>
        </w:rPr>
        <w:t>provisions</w:t>
      </w:r>
      <w:r w:rsidRPr="0054075E">
        <w:rPr>
          <w:rFonts w:asciiTheme="minorHAnsi" w:hAnsiTheme="minorHAnsi" w:cstheme="minorHAnsi"/>
          <w:sz w:val="16"/>
        </w:rPr>
        <w:t xml:space="preserve"> that it does contain may </w:t>
      </w:r>
      <w:r w:rsidRPr="0054075E">
        <w:rPr>
          <w:rStyle w:val="StyleUnderline"/>
          <w:rFonts w:asciiTheme="minorHAnsi" w:hAnsiTheme="minorHAnsi" w:cstheme="minorHAnsi"/>
        </w:rPr>
        <w:t xml:space="preserve">appear </w:t>
      </w:r>
      <w:r w:rsidRPr="0054075E">
        <w:rPr>
          <w:rStyle w:val="Emphasis"/>
          <w:rFonts w:asciiTheme="minorHAnsi" w:hAnsiTheme="minorHAnsi" w:cstheme="minorHAnsi"/>
        </w:rPr>
        <w:t xml:space="preserve">increasingly </w:t>
      </w:r>
      <w:r w:rsidRPr="0005160E">
        <w:rPr>
          <w:rStyle w:val="Emphasis"/>
          <w:rFonts w:asciiTheme="minorHAnsi" w:hAnsiTheme="minorHAnsi" w:cstheme="minorHAnsi"/>
          <w:highlight w:val="cyan"/>
        </w:rPr>
        <w:t>problematic</w:t>
      </w:r>
      <w:r w:rsidRPr="0005160E">
        <w:rPr>
          <w:rFonts w:asciiTheme="minorHAnsi" w:hAnsiTheme="minorHAnsi" w:cstheme="minorHAnsi"/>
          <w:sz w:val="16"/>
          <w:highlight w:val="cyan"/>
        </w:rPr>
        <w:t xml:space="preserve">, </w:t>
      </w:r>
      <w:r w:rsidRPr="0005160E">
        <w:rPr>
          <w:rStyle w:val="Emphasis"/>
          <w:rFonts w:asciiTheme="minorHAnsi" w:hAnsiTheme="minorHAnsi" w:cstheme="minorHAnsi"/>
          <w:highlight w:val="cyan"/>
        </w:rPr>
        <w:t>unnecessary, or</w:t>
      </w:r>
      <w:r w:rsidRPr="0054075E">
        <w:rPr>
          <w:rFonts w:asciiTheme="minorHAnsi" w:hAnsiTheme="minorHAnsi" w:cstheme="minorHAnsi"/>
          <w:sz w:val="16"/>
        </w:rPr>
        <w:t xml:space="preserve"> even </w:t>
      </w:r>
      <w:r w:rsidRPr="0005160E">
        <w:rPr>
          <w:rStyle w:val="Emphasis"/>
          <w:rFonts w:asciiTheme="minorHAnsi" w:hAnsiTheme="minorHAnsi" w:cstheme="minorHAnsi"/>
          <w:highlight w:val="cyan"/>
        </w:rPr>
        <w:t>undesirable</w:t>
      </w:r>
      <w:r w:rsidRPr="0054075E">
        <w:rPr>
          <w:rFonts w:asciiTheme="minorHAnsi" w:hAnsiTheme="minorHAnsi" w:cstheme="minorHAnsi"/>
          <w:sz w:val="16"/>
        </w:rPr>
        <w:t xml:space="preserve"> with the benefit of two hundred years of hindsight.257 </w:t>
      </w:r>
      <w:r w:rsidRPr="0054075E">
        <w:rPr>
          <w:rStyle w:val="StyleUnderline"/>
          <w:rFonts w:asciiTheme="minorHAnsi" w:hAnsiTheme="minorHAnsi" w:cstheme="minorHAnsi"/>
        </w:rPr>
        <w:t>It should</w:t>
      </w:r>
      <w:r w:rsidRPr="0054075E">
        <w:rPr>
          <w:rFonts w:asciiTheme="minorHAnsi" w:hAnsiTheme="minorHAnsi" w:cstheme="minorHAnsi"/>
          <w:sz w:val="16"/>
        </w:rPr>
        <w:t xml:space="preserve"> therefore </w:t>
      </w:r>
      <w:r w:rsidRPr="0054075E">
        <w:rPr>
          <w:rStyle w:val="StyleUnderline"/>
          <w:rFonts w:asciiTheme="minorHAnsi" w:hAnsiTheme="minorHAnsi" w:cstheme="minorHAnsi"/>
        </w:rPr>
        <w:t>come as little surprise if the</w:t>
      </w:r>
      <w:r w:rsidRPr="0054075E">
        <w:rPr>
          <w:rFonts w:asciiTheme="minorHAnsi" w:hAnsiTheme="minorHAnsi" w:cstheme="minorHAnsi"/>
          <w:sz w:val="16"/>
        </w:rPr>
        <w:t xml:space="preserve"> U.S. </w:t>
      </w:r>
      <w:r w:rsidRPr="0054075E">
        <w:rPr>
          <w:rStyle w:val="StyleUnderline"/>
          <w:rFonts w:asciiTheme="minorHAnsi" w:hAnsiTheme="minorHAnsi" w:cstheme="minorHAnsi"/>
        </w:rPr>
        <w:t xml:space="preserve">Constitution </w:t>
      </w:r>
      <w:r w:rsidRPr="0005160E">
        <w:rPr>
          <w:rStyle w:val="StyleUnderline"/>
          <w:rFonts w:asciiTheme="minorHAnsi" w:hAnsiTheme="minorHAnsi" w:cstheme="minorHAnsi"/>
          <w:highlight w:val="cyan"/>
        </w:rPr>
        <w:t>strikes those</w:t>
      </w:r>
      <w:r w:rsidRPr="0054075E">
        <w:rPr>
          <w:rFonts w:asciiTheme="minorHAnsi" w:hAnsiTheme="minorHAnsi" w:cstheme="minorHAnsi"/>
          <w:sz w:val="16"/>
        </w:rPr>
        <w:t xml:space="preserve"> in other countries—or, indeed, members of the U.S. Supreme Court258—</w:t>
      </w:r>
      <w:r w:rsidRPr="0005160E">
        <w:rPr>
          <w:rStyle w:val="StyleUnderline"/>
          <w:rFonts w:asciiTheme="minorHAnsi" w:hAnsiTheme="minorHAnsi" w:cstheme="minorHAnsi"/>
          <w:highlight w:val="cyan"/>
        </w:rPr>
        <w:t xml:space="preserve">as </w:t>
      </w:r>
      <w:r w:rsidRPr="0005160E">
        <w:rPr>
          <w:rStyle w:val="Emphasis"/>
          <w:rFonts w:asciiTheme="minorHAnsi" w:hAnsiTheme="minorHAnsi" w:cstheme="minorHAnsi"/>
          <w:highlight w:val="cyan"/>
        </w:rPr>
        <w:t>out of date</w:t>
      </w:r>
      <w:r w:rsidRPr="0054075E">
        <w:rPr>
          <w:rFonts w:asciiTheme="minorHAnsi" w:hAnsiTheme="minorHAnsi" w:cstheme="minorHAnsi"/>
          <w:sz w:val="16"/>
        </w:rPr>
        <w:t xml:space="preserve"> and out of line </w:t>
      </w:r>
      <w:r w:rsidRPr="0054075E">
        <w:rPr>
          <w:rStyle w:val="StyleUnderline"/>
          <w:rFonts w:asciiTheme="minorHAnsi" w:hAnsiTheme="minorHAnsi" w:cstheme="minorHAnsi"/>
        </w:rPr>
        <w:t xml:space="preserve">with </w:t>
      </w:r>
      <w:r w:rsidRPr="0054075E">
        <w:rPr>
          <w:rStyle w:val="Emphasis"/>
          <w:rFonts w:asciiTheme="minorHAnsi" w:hAnsiTheme="minorHAnsi" w:cstheme="minorHAnsi"/>
        </w:rPr>
        <w:t>global practice</w:t>
      </w:r>
      <w:r w:rsidRPr="0054075E">
        <w:rPr>
          <w:rFonts w:asciiTheme="minorHAnsi" w:hAnsiTheme="minorHAnsi" w:cstheme="minorHAnsi"/>
          <w:sz w:val="16"/>
        </w:rPr>
        <w:t xml:space="preserve">.259 Moreover, </w:t>
      </w:r>
      <w:r w:rsidRPr="0054075E">
        <w:rPr>
          <w:rStyle w:val="StyleUnderline"/>
          <w:rFonts w:asciiTheme="minorHAnsi" w:hAnsiTheme="minorHAnsi" w:cstheme="minorHAnsi"/>
        </w:rPr>
        <w:t>even if the Court were</w:t>
      </w:r>
      <w:r w:rsidRPr="0054075E">
        <w:rPr>
          <w:rFonts w:asciiTheme="minorHAnsi" w:hAnsiTheme="minorHAnsi" w:cstheme="minorHAnsi"/>
          <w:sz w:val="16"/>
        </w:rPr>
        <w:t xml:space="preserve"> committed </w:t>
      </w:r>
      <w:r w:rsidRPr="0054075E">
        <w:rPr>
          <w:rStyle w:val="StyleUnderline"/>
          <w:rFonts w:asciiTheme="minorHAnsi" w:hAnsiTheme="minorHAnsi" w:cstheme="minorHAnsi"/>
        </w:rPr>
        <w:t>to interpret</w:t>
      </w:r>
      <w:r w:rsidRPr="0054075E">
        <w:rPr>
          <w:rFonts w:asciiTheme="minorHAnsi" w:hAnsiTheme="minorHAnsi" w:cstheme="minorHAnsi"/>
          <w:sz w:val="16"/>
        </w:rPr>
        <w:t xml:space="preserve">ing </w:t>
      </w:r>
      <w:r w:rsidRPr="0054075E">
        <w:rPr>
          <w:rStyle w:val="StyleUnderline"/>
          <w:rFonts w:asciiTheme="minorHAnsi" w:hAnsiTheme="minorHAnsi" w:cstheme="minorHAnsi"/>
        </w:rPr>
        <w:t>the Constitution in tune with global approaches, it would</w:t>
      </w:r>
      <w:r w:rsidRPr="0054075E">
        <w:rPr>
          <w:rFonts w:asciiTheme="minorHAnsi" w:hAnsiTheme="minorHAnsi" w:cstheme="minorHAnsi"/>
          <w:sz w:val="16"/>
        </w:rPr>
        <w:t xml:space="preserve"> still </w:t>
      </w:r>
      <w:r w:rsidRPr="0054075E">
        <w:rPr>
          <w:rStyle w:val="StyleUnderline"/>
          <w:rFonts w:asciiTheme="minorHAnsi" w:hAnsiTheme="minorHAnsi" w:cstheme="minorHAnsi"/>
        </w:rPr>
        <w:t xml:space="preserve">lack the power to </w:t>
      </w:r>
      <w:r w:rsidRPr="0054075E">
        <w:rPr>
          <w:rStyle w:val="Emphasis"/>
          <w:rFonts w:asciiTheme="minorHAnsi" w:hAnsiTheme="minorHAnsi" w:cstheme="minorHAnsi"/>
        </w:rPr>
        <w:t>update the actual text</w:t>
      </w:r>
      <w:r w:rsidRPr="0054075E">
        <w:rPr>
          <w:rFonts w:asciiTheme="minorHAnsi" w:hAnsiTheme="minorHAnsi" w:cstheme="minorHAnsi"/>
          <w:sz w:val="16"/>
        </w:rPr>
        <w:t xml:space="preserve"> of the document. Indeed, </w:t>
      </w:r>
      <w:r w:rsidRPr="0005160E">
        <w:rPr>
          <w:rStyle w:val="StyleUnderline"/>
          <w:rFonts w:asciiTheme="minorHAnsi" w:hAnsiTheme="minorHAnsi" w:cstheme="minorHAnsi"/>
          <w:highlight w:val="cyan"/>
        </w:rPr>
        <w:t>efforts</w:t>
      </w:r>
      <w:r w:rsidRPr="0054075E">
        <w:rPr>
          <w:rFonts w:asciiTheme="minorHAnsi" w:hAnsiTheme="minorHAnsi" w:cstheme="minorHAnsi"/>
          <w:sz w:val="16"/>
        </w:rPr>
        <w:t xml:space="preserve"> by the Court </w:t>
      </w:r>
      <w:r w:rsidRPr="0005160E">
        <w:rPr>
          <w:rStyle w:val="StyleUnderline"/>
          <w:rFonts w:asciiTheme="minorHAnsi" w:hAnsiTheme="minorHAnsi" w:cstheme="minorHAnsi"/>
          <w:highlight w:val="cyan"/>
        </w:rPr>
        <w:t>to update the Constitution via interpretation</w:t>
      </w:r>
      <w:r w:rsidRPr="0054075E">
        <w:rPr>
          <w:rStyle w:val="StyleUnderline"/>
          <w:rFonts w:asciiTheme="minorHAnsi" w:hAnsiTheme="minorHAnsi" w:cstheme="minorHAnsi"/>
        </w:rPr>
        <w:t xml:space="preserve"> may</w:t>
      </w:r>
      <w:r w:rsidRPr="0054075E">
        <w:rPr>
          <w:rFonts w:asciiTheme="minorHAnsi" w:hAnsiTheme="minorHAnsi" w:cstheme="minorHAnsi"/>
          <w:sz w:val="16"/>
        </w:rPr>
        <w:t xml:space="preserve"> actually </w:t>
      </w:r>
      <w:r w:rsidRPr="0005160E">
        <w:rPr>
          <w:rStyle w:val="Emphasis"/>
          <w:rFonts w:asciiTheme="minorHAnsi" w:hAnsiTheme="minorHAnsi" w:cstheme="minorHAnsi"/>
          <w:highlight w:val="cyan"/>
        </w:rPr>
        <w:t>reduce the likelihood of</w:t>
      </w:r>
      <w:r w:rsidRPr="0054075E">
        <w:rPr>
          <w:rStyle w:val="Emphasis"/>
          <w:rFonts w:asciiTheme="minorHAnsi" w:hAnsiTheme="minorHAnsi" w:cstheme="minorHAnsi"/>
        </w:rPr>
        <w:t xml:space="preserve"> formal </w:t>
      </w:r>
      <w:r w:rsidRPr="0005160E">
        <w:rPr>
          <w:rStyle w:val="Emphasis"/>
          <w:rFonts w:asciiTheme="minorHAnsi" w:hAnsiTheme="minorHAnsi" w:cstheme="minorHAnsi"/>
          <w:highlight w:val="cyan"/>
        </w:rPr>
        <w:t>amendment</w:t>
      </w:r>
      <w:r w:rsidRPr="0054075E">
        <w:rPr>
          <w:rFonts w:asciiTheme="minorHAnsi" w:hAnsiTheme="minorHAnsi" w:cstheme="minorHAnsi"/>
          <w:sz w:val="16"/>
        </w:rPr>
        <w:t xml:space="preserve"> </w:t>
      </w:r>
      <w:r w:rsidRPr="0054075E">
        <w:rPr>
          <w:rStyle w:val="StyleUnderline"/>
          <w:rFonts w:asciiTheme="minorHAnsi" w:hAnsiTheme="minorHAnsi" w:cstheme="minorHAnsi"/>
        </w:rPr>
        <w:t>by rendering such amendment</w:t>
      </w:r>
      <w:r w:rsidRPr="0054075E">
        <w:rPr>
          <w:rFonts w:asciiTheme="minorHAnsi" w:hAnsiTheme="minorHAnsi" w:cstheme="minorHAnsi"/>
          <w:sz w:val="16"/>
        </w:rPr>
        <w:t xml:space="preserve"> </w:t>
      </w:r>
      <w:r w:rsidRPr="0054075E">
        <w:rPr>
          <w:rStyle w:val="Emphasis"/>
          <w:rFonts w:asciiTheme="minorHAnsi" w:hAnsiTheme="minorHAnsi" w:cstheme="minorHAnsi"/>
        </w:rPr>
        <w:t>unnecessary</w:t>
      </w:r>
      <w:r w:rsidRPr="0054075E">
        <w:rPr>
          <w:rFonts w:asciiTheme="minorHAnsi" w:hAnsiTheme="minorHAnsi" w:cstheme="minorHAnsi"/>
          <w:sz w:val="16"/>
        </w:rPr>
        <w:t xml:space="preserve"> as a practical matter.260 As a result, </w:t>
      </w:r>
      <w:r w:rsidRPr="0054075E">
        <w:rPr>
          <w:rStyle w:val="StyleUnderline"/>
          <w:rFonts w:asciiTheme="minorHAnsi" w:hAnsiTheme="minorHAnsi" w:cstheme="minorHAnsi"/>
        </w:rPr>
        <w:t>there is only so much</w:t>
      </w:r>
      <w:r w:rsidRPr="0054075E">
        <w:rPr>
          <w:rFonts w:asciiTheme="minorHAnsi" w:hAnsiTheme="minorHAnsi" w:cstheme="minorHAnsi"/>
          <w:sz w:val="16"/>
        </w:rPr>
        <w:t xml:space="preserve"> that </w:t>
      </w:r>
      <w:r w:rsidRPr="0054075E">
        <w:rPr>
          <w:rStyle w:val="StyleUnderline"/>
          <w:rFonts w:asciiTheme="minorHAnsi" w:hAnsiTheme="minorHAnsi" w:cstheme="minorHAnsi"/>
        </w:rPr>
        <w:t>the</w:t>
      </w:r>
      <w:r w:rsidRPr="0054075E">
        <w:rPr>
          <w:rFonts w:asciiTheme="minorHAnsi" w:hAnsiTheme="minorHAnsi" w:cstheme="minorHAnsi"/>
          <w:sz w:val="16"/>
        </w:rPr>
        <w:t xml:space="preserve"> U.S. Supreme </w:t>
      </w:r>
      <w:r w:rsidRPr="0054075E">
        <w:rPr>
          <w:rStyle w:val="StyleUnderline"/>
          <w:rFonts w:asciiTheme="minorHAnsi" w:hAnsiTheme="minorHAnsi" w:cstheme="minorHAnsi"/>
        </w:rPr>
        <w:t>Court can do to make the</w:t>
      </w:r>
      <w:r w:rsidRPr="0054075E">
        <w:rPr>
          <w:rFonts w:asciiTheme="minorHAnsi" w:hAnsiTheme="minorHAnsi" w:cstheme="minorHAnsi"/>
          <w:sz w:val="16"/>
        </w:rPr>
        <w:t xml:space="preserve"> U.S. </w:t>
      </w:r>
      <w:r w:rsidRPr="0054075E">
        <w:rPr>
          <w:rStyle w:val="StyleUnderline"/>
          <w:rFonts w:asciiTheme="minorHAnsi" w:hAnsiTheme="minorHAnsi" w:cstheme="minorHAnsi"/>
        </w:rPr>
        <w:t>Constitution an attractive</w:t>
      </w:r>
      <w:r w:rsidRPr="0054075E">
        <w:rPr>
          <w:rFonts w:asciiTheme="minorHAnsi" w:hAnsiTheme="minorHAnsi" w:cstheme="minorHAnsi"/>
          <w:sz w:val="16"/>
        </w:rPr>
        <w:t xml:space="preserve"> formal </w:t>
      </w:r>
      <w:r w:rsidRPr="0054075E">
        <w:rPr>
          <w:rStyle w:val="StyleUnderline"/>
          <w:rFonts w:asciiTheme="minorHAnsi" w:hAnsiTheme="minorHAnsi" w:cstheme="minorHAnsi"/>
        </w:rPr>
        <w:t>template</w:t>
      </w:r>
      <w:r w:rsidRPr="0054075E">
        <w:rPr>
          <w:rFonts w:asciiTheme="minorHAnsi" w:hAnsiTheme="minorHAnsi" w:cstheme="minorHAnsi"/>
          <w:sz w:val="16"/>
        </w:rPr>
        <w:t xml:space="preserve"> for other countries. </w:t>
      </w:r>
      <w:r w:rsidRPr="0054075E">
        <w:rPr>
          <w:rStyle w:val="StyleUnderline"/>
          <w:rFonts w:asciiTheme="minorHAnsi" w:hAnsiTheme="minorHAnsi" w:cstheme="minorHAnsi"/>
        </w:rPr>
        <w:t>The obsolescence of the Constitution</w:t>
      </w:r>
      <w:r w:rsidRPr="0054075E">
        <w:rPr>
          <w:rFonts w:asciiTheme="minorHAnsi" w:hAnsiTheme="minorHAnsi" w:cstheme="minorHAnsi"/>
          <w:sz w:val="16"/>
        </w:rPr>
        <w:t xml:space="preserve">, in turn, may </w:t>
      </w:r>
      <w:r w:rsidRPr="0054075E">
        <w:rPr>
          <w:rStyle w:val="StyleUnderline"/>
          <w:rFonts w:asciiTheme="minorHAnsi" w:hAnsiTheme="minorHAnsi" w:cstheme="minorHAnsi"/>
        </w:rPr>
        <w:t>undermine the appeal of American</w:t>
      </w:r>
      <w:r w:rsidRPr="0054075E">
        <w:rPr>
          <w:rFonts w:asciiTheme="minorHAnsi" w:hAnsiTheme="minorHAnsi" w:cstheme="minorHAnsi"/>
          <w:sz w:val="16"/>
        </w:rPr>
        <w:t xml:space="preserve"> constitutional </w:t>
      </w:r>
      <w:r w:rsidRPr="0054075E">
        <w:rPr>
          <w:rStyle w:val="StyleUnderline"/>
          <w:rFonts w:asciiTheme="minorHAnsi" w:hAnsiTheme="minorHAnsi" w:cstheme="minorHAnsi"/>
        </w:rPr>
        <w:t>jurisprudence</w:t>
      </w:r>
      <w:r w:rsidRPr="0054075E">
        <w:rPr>
          <w:rFonts w:asciiTheme="minorHAnsi" w:hAnsiTheme="minorHAnsi" w:cstheme="minorHAnsi"/>
          <w:sz w:val="16"/>
        </w:rPr>
        <w:t xml:space="preserve">. Foreign courts have little reason to follow the Supreme Court’s lead on constitutional issues if the Supreme Court is saddled with the interpretation of an unusual and obsolete constitution.261 </w:t>
      </w:r>
      <w:r w:rsidRPr="0005160E">
        <w:rPr>
          <w:rStyle w:val="Emphasis"/>
          <w:rFonts w:asciiTheme="minorHAnsi" w:hAnsiTheme="minorHAnsi" w:cstheme="minorHAnsi"/>
          <w:highlight w:val="cyan"/>
        </w:rPr>
        <w:t>No</w:t>
      </w:r>
      <w:r w:rsidRPr="0054075E">
        <w:rPr>
          <w:rStyle w:val="Emphasis"/>
          <w:rFonts w:asciiTheme="minorHAnsi" w:hAnsiTheme="minorHAnsi" w:cstheme="minorHAnsi"/>
        </w:rPr>
        <w:t xml:space="preserve"> amount of </w:t>
      </w:r>
      <w:r w:rsidRPr="0005160E">
        <w:rPr>
          <w:rStyle w:val="Emphasis"/>
          <w:rFonts w:asciiTheme="minorHAnsi" w:hAnsiTheme="minorHAnsi" w:cstheme="minorHAnsi"/>
          <w:highlight w:val="cyan"/>
        </w:rPr>
        <w:t>ingenuity</w:t>
      </w:r>
      <w:r w:rsidRPr="0054075E">
        <w:rPr>
          <w:rFonts w:asciiTheme="minorHAnsi" w:hAnsiTheme="minorHAnsi" w:cstheme="minorHAnsi"/>
          <w:sz w:val="16"/>
        </w:rPr>
        <w:t xml:space="preserve"> or solicitude </w:t>
      </w:r>
      <w:r w:rsidRPr="0005160E">
        <w:rPr>
          <w:rStyle w:val="StyleUnderline"/>
          <w:rFonts w:asciiTheme="minorHAnsi" w:hAnsiTheme="minorHAnsi" w:cstheme="minorHAnsi"/>
          <w:highlight w:val="cyan"/>
        </w:rPr>
        <w:t>for foreign law</w:t>
      </w:r>
      <w:r w:rsidRPr="0054075E">
        <w:rPr>
          <w:rStyle w:val="StyleUnderline"/>
          <w:rFonts w:asciiTheme="minorHAnsi" w:hAnsiTheme="minorHAnsi" w:cstheme="minorHAnsi"/>
        </w:rPr>
        <w:t xml:space="preserve"> on the part of the Court </w:t>
      </w:r>
      <w:r w:rsidRPr="0005160E">
        <w:rPr>
          <w:rStyle w:val="Emphasis"/>
          <w:rFonts w:asciiTheme="minorHAnsi" w:hAnsiTheme="minorHAnsi" w:cstheme="minorHAnsi"/>
          <w:highlight w:val="cyan"/>
        </w:rPr>
        <w:t>can</w:t>
      </w:r>
      <w:r w:rsidRPr="0054075E">
        <w:rPr>
          <w:rStyle w:val="Emphasis"/>
          <w:rFonts w:asciiTheme="minorHAnsi" w:hAnsiTheme="minorHAnsi" w:cstheme="minorHAnsi"/>
        </w:rPr>
        <w:t xml:space="preserve"> entirely </w:t>
      </w:r>
      <w:r w:rsidRPr="0005160E">
        <w:rPr>
          <w:rStyle w:val="Emphasis"/>
          <w:rFonts w:asciiTheme="minorHAnsi" w:hAnsiTheme="minorHAnsi" w:cstheme="minorHAnsi"/>
          <w:highlight w:val="cyan"/>
        </w:rPr>
        <w:t>divert attention</w:t>
      </w:r>
      <w:r w:rsidRPr="0054075E">
        <w:rPr>
          <w:rFonts w:asciiTheme="minorHAnsi" w:hAnsiTheme="minorHAnsi" w:cstheme="minorHAnsi"/>
          <w:sz w:val="16"/>
        </w:rPr>
        <w:t xml:space="preserve"> </w:t>
      </w:r>
      <w:r w:rsidRPr="0054075E">
        <w:rPr>
          <w:rStyle w:val="StyleUnderline"/>
          <w:rFonts w:asciiTheme="minorHAnsi" w:hAnsiTheme="minorHAnsi" w:cstheme="minorHAnsi"/>
        </w:rPr>
        <w:t>from the fact that the Constitution</w:t>
      </w:r>
      <w:r w:rsidRPr="0054075E">
        <w:rPr>
          <w:rFonts w:asciiTheme="minorHAnsi" w:hAnsiTheme="minorHAnsi" w:cstheme="minorHAnsi"/>
          <w:sz w:val="16"/>
        </w:rPr>
        <w:t xml:space="preserve"> itself </w:t>
      </w:r>
      <w:r w:rsidRPr="0054075E">
        <w:rPr>
          <w:rStyle w:val="StyleUnderline"/>
          <w:rFonts w:asciiTheme="minorHAnsi" w:hAnsiTheme="minorHAnsi" w:cstheme="minorHAnsi"/>
        </w:rPr>
        <w:t xml:space="preserve">is an </w:t>
      </w:r>
      <w:r w:rsidRPr="0054075E">
        <w:rPr>
          <w:rStyle w:val="Emphasis"/>
          <w:rFonts w:asciiTheme="minorHAnsi" w:hAnsiTheme="minorHAnsi" w:cstheme="minorHAnsi"/>
        </w:rPr>
        <w:t>increasingly atypical document</w:t>
      </w:r>
      <w:r w:rsidRPr="0054075E">
        <w:rPr>
          <w:rFonts w:asciiTheme="minorHAnsi" w:hAnsiTheme="minorHAnsi" w:cstheme="minorHAnsi"/>
          <w:sz w:val="12"/>
        </w:rPr>
        <w:t xml:space="preserve">. One way to put a more positive spin on the U.S. Constitution’s status as a global outlier is to emphasize its role in articulating and defining what is unique about American national identity. Many scholars have opined </w:t>
      </w:r>
      <w:proofErr w:type="gramStart"/>
      <w:r w:rsidRPr="0054075E">
        <w:rPr>
          <w:rFonts w:asciiTheme="minorHAnsi" w:hAnsiTheme="minorHAnsi" w:cstheme="minorHAnsi"/>
          <w:sz w:val="12"/>
        </w:rPr>
        <w:t>that formal constitutions</w:t>
      </w:r>
      <w:proofErr w:type="gramEnd"/>
      <w:r w:rsidRPr="0054075E">
        <w:rPr>
          <w:rFonts w:asciiTheme="minorHAnsi" w:hAnsiTheme="minorHAnsi" w:cstheme="minorHAnsi"/>
          <w:sz w:val="12"/>
        </w:rPr>
        <w:t xml:space="preserve"> serve an expressive function as statements of national identity.262 This view finds little support in our own empirical findings, which suggest instead that constitutions tend to contain relatively standardized packages of rights.263 Nevertheless, to the extent that constitutions do serve such a function, the distinctiveness of the U.S. Constitution may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countries.264 From this perspective, the Supreme Court’s reluctance to make use of foreign and international law in constitutional cases amounts not to parochialism, but rather to respect for the exceptional character of the nation and its constitution.265 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w:t>
      </w:r>
      <w:r w:rsidRPr="0054075E">
        <w:rPr>
          <w:rStyle w:val="StyleUnderline"/>
          <w:rFonts w:asciiTheme="minorHAnsi" w:hAnsiTheme="minorHAnsi" w:cstheme="minorHAnsi"/>
        </w:rPr>
        <w:t>The global turn away from the American model is a</w:t>
      </w:r>
      <w:r w:rsidRPr="0054075E">
        <w:rPr>
          <w:rFonts w:asciiTheme="minorHAnsi" w:hAnsiTheme="minorHAnsi" w:cstheme="minorHAnsi"/>
          <w:sz w:val="16"/>
        </w:rPr>
        <w:t xml:space="preserve"> relatively </w:t>
      </w:r>
      <w:r w:rsidRPr="0054075E">
        <w:rPr>
          <w:rStyle w:val="Emphasis"/>
          <w:rFonts w:asciiTheme="minorHAnsi" w:hAnsiTheme="minorHAnsi" w:cstheme="minorHAnsi"/>
        </w:rPr>
        <w:t>recent development</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that </w:t>
      </w:r>
      <w:r w:rsidRPr="0054075E">
        <w:rPr>
          <w:rStyle w:val="Emphasis"/>
          <w:rFonts w:asciiTheme="minorHAnsi" w:hAnsiTheme="minorHAnsi" w:cstheme="minorHAnsi"/>
        </w:rPr>
        <w:t>postdates the Cold War</w:t>
      </w:r>
      <w:r w:rsidRPr="0054075E">
        <w:rPr>
          <w:rFonts w:asciiTheme="minorHAnsi" w:hAnsiTheme="minorHAnsi" w:cstheme="minorHAnsi"/>
          <w:sz w:val="16"/>
        </w:rPr>
        <w:t xml:space="preserve">.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 making that followed the end of the Cold War.266 During this period, America’s newfound position as lone superpower might have been expected to create opportunities for the spread of American constitutionalism. But this did not come to pass. </w:t>
      </w:r>
      <w:r w:rsidRPr="0054075E">
        <w:rPr>
          <w:rStyle w:val="StyleUnderline"/>
          <w:rFonts w:asciiTheme="minorHAnsi" w:hAnsiTheme="minorHAnsi" w:cstheme="minorHAnsi"/>
        </w:rPr>
        <w:t xml:space="preserve">Once global constitutionalism is understood as the product of a </w:t>
      </w:r>
      <w:r w:rsidRPr="0054075E">
        <w:rPr>
          <w:rStyle w:val="Emphasis"/>
          <w:rFonts w:asciiTheme="minorHAnsi" w:hAnsiTheme="minorHAnsi" w:cstheme="minorHAnsi"/>
        </w:rPr>
        <w:t>polycentric evolutionary process</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it is not difficult to see why the U.S. Constitution is playing an </w:t>
      </w:r>
      <w:r w:rsidRPr="0054075E">
        <w:rPr>
          <w:rStyle w:val="Emphasis"/>
          <w:rFonts w:asciiTheme="minorHAnsi" w:hAnsiTheme="minorHAnsi" w:cstheme="minorHAnsi"/>
        </w:rPr>
        <w:t>increasingly peripheral role</w:t>
      </w:r>
      <w:r w:rsidRPr="0054075E">
        <w:rPr>
          <w:rFonts w:asciiTheme="minorHAnsi" w:hAnsiTheme="minorHAnsi" w:cstheme="minorHAnsi"/>
          <w:sz w:val="16"/>
        </w:rPr>
        <w:t xml:space="preserve"> in that process</w:t>
      </w:r>
      <w:r w:rsidRPr="0005160E">
        <w:rPr>
          <w:rFonts w:asciiTheme="minorHAnsi" w:hAnsiTheme="minorHAnsi" w:cstheme="minorHAnsi"/>
          <w:sz w:val="16"/>
          <w:highlight w:val="cyan"/>
        </w:rPr>
        <w:t xml:space="preserve">. </w:t>
      </w:r>
      <w:r w:rsidRPr="0005160E">
        <w:rPr>
          <w:rStyle w:val="StyleUnderline"/>
          <w:rFonts w:asciiTheme="minorHAnsi" w:hAnsiTheme="minorHAnsi" w:cstheme="minorHAnsi"/>
          <w:highlight w:val="cyan"/>
        </w:rPr>
        <w:t>No evolutionary process favors a species</w:t>
      </w:r>
      <w:r w:rsidRPr="0054075E">
        <w:rPr>
          <w:rStyle w:val="StyleUnderline"/>
          <w:rFonts w:asciiTheme="minorHAnsi" w:hAnsiTheme="minorHAnsi" w:cstheme="minorHAnsi"/>
        </w:rPr>
        <w:t xml:space="preserve"> </w:t>
      </w:r>
      <w:r w:rsidRPr="0054075E">
        <w:rPr>
          <w:rStyle w:val="Emphasis"/>
          <w:rFonts w:asciiTheme="minorHAnsi" w:hAnsiTheme="minorHAnsi" w:cstheme="minorHAnsi"/>
        </w:rPr>
        <w:t xml:space="preserve">that is </w:t>
      </w:r>
      <w:r w:rsidRPr="0005160E">
        <w:rPr>
          <w:rStyle w:val="Emphasis"/>
          <w:rFonts w:asciiTheme="minorHAnsi" w:hAnsiTheme="minorHAnsi" w:cstheme="minorHAnsi"/>
          <w:highlight w:val="cyan"/>
        </w:rPr>
        <w:t>frozen in time</w:t>
      </w:r>
      <w:r w:rsidRPr="0054075E">
        <w:rPr>
          <w:rFonts w:asciiTheme="minorHAnsi" w:hAnsiTheme="minorHAnsi" w:cstheme="minorHAnsi"/>
          <w:sz w:val="16"/>
        </w:rPr>
        <w:t xml:space="preserve">. At least </w:t>
      </w:r>
      <w:r w:rsidRPr="0054075E">
        <w:rPr>
          <w:rStyle w:val="StyleUnderline"/>
          <w:rFonts w:asciiTheme="minorHAnsi" w:hAnsiTheme="minorHAnsi" w:cstheme="minorHAnsi"/>
        </w:rPr>
        <w:t xml:space="preserve">some of </w:t>
      </w:r>
      <w:r w:rsidRPr="0005160E">
        <w:rPr>
          <w:rStyle w:val="StyleUnderline"/>
          <w:rFonts w:asciiTheme="minorHAnsi" w:hAnsiTheme="minorHAnsi" w:cstheme="minorHAnsi"/>
          <w:highlight w:val="cyan"/>
        </w:rPr>
        <w:t>the responsibility for</w:t>
      </w:r>
      <w:r w:rsidRPr="0054075E">
        <w:rPr>
          <w:rStyle w:val="StyleUnderline"/>
          <w:rFonts w:asciiTheme="minorHAnsi" w:hAnsiTheme="minorHAnsi" w:cstheme="minorHAnsi"/>
        </w:rPr>
        <w:t xml:space="preserve"> the </w:t>
      </w:r>
      <w:r w:rsidRPr="0005160E">
        <w:rPr>
          <w:rStyle w:val="StyleUnderline"/>
          <w:rFonts w:asciiTheme="minorHAnsi" w:hAnsiTheme="minorHAnsi" w:cstheme="minorHAnsi"/>
          <w:highlight w:val="cyan"/>
        </w:rPr>
        <w:t>declining</w:t>
      </w:r>
      <w:r w:rsidRPr="0054075E">
        <w:rPr>
          <w:rFonts w:asciiTheme="minorHAnsi" w:hAnsiTheme="minorHAnsi" w:cstheme="minorHAnsi"/>
          <w:sz w:val="16"/>
        </w:rPr>
        <w:t xml:space="preserve"> global </w:t>
      </w:r>
      <w:r w:rsidRPr="0005160E">
        <w:rPr>
          <w:rStyle w:val="StyleUnderline"/>
          <w:rFonts w:asciiTheme="minorHAnsi" w:hAnsiTheme="minorHAnsi" w:cstheme="minorHAnsi"/>
          <w:highlight w:val="cyan"/>
        </w:rPr>
        <w:t>appeal</w:t>
      </w:r>
      <w:r w:rsidRPr="0054075E">
        <w:rPr>
          <w:rStyle w:val="StyleUnderline"/>
          <w:rFonts w:asciiTheme="minorHAnsi" w:hAnsiTheme="minorHAnsi" w:cstheme="minorHAnsi"/>
        </w:rPr>
        <w:t xml:space="preserve"> of</w:t>
      </w:r>
      <w:r w:rsidRPr="0054075E">
        <w:rPr>
          <w:rFonts w:asciiTheme="minorHAnsi" w:hAnsiTheme="minorHAnsi" w:cstheme="minorHAnsi"/>
          <w:sz w:val="16"/>
        </w:rPr>
        <w:t xml:space="preserve"> American </w:t>
      </w:r>
      <w:r w:rsidRPr="0054075E">
        <w:rPr>
          <w:rStyle w:val="StyleUnderline"/>
          <w:rFonts w:asciiTheme="minorHAnsi" w:hAnsiTheme="minorHAnsi" w:cstheme="minorHAnsi"/>
        </w:rPr>
        <w:t xml:space="preserve">constitutionalism </w:t>
      </w:r>
      <w:r w:rsidRPr="0005160E">
        <w:rPr>
          <w:rStyle w:val="StyleUnderline"/>
          <w:rFonts w:asciiTheme="minorHAnsi" w:hAnsiTheme="minorHAnsi" w:cstheme="minorHAnsi"/>
          <w:highlight w:val="cyan"/>
        </w:rPr>
        <w:t>lies</w:t>
      </w:r>
      <w:r w:rsidRPr="0054075E">
        <w:rPr>
          <w:rFonts w:asciiTheme="minorHAnsi" w:hAnsiTheme="minorHAnsi" w:cstheme="minorHAnsi"/>
          <w:sz w:val="16"/>
        </w:rPr>
        <w:t xml:space="preserve"> not with the Supreme Court, or with a broader penchant for exceptionalism, but rather </w:t>
      </w:r>
      <w:r w:rsidRPr="0005160E">
        <w:rPr>
          <w:rStyle w:val="StyleUnderline"/>
          <w:rFonts w:asciiTheme="minorHAnsi" w:hAnsiTheme="minorHAnsi" w:cstheme="minorHAnsi"/>
          <w:highlight w:val="cyan"/>
        </w:rPr>
        <w:t xml:space="preserve">with the </w:t>
      </w:r>
      <w:r w:rsidRPr="0005160E">
        <w:rPr>
          <w:rStyle w:val="Emphasis"/>
          <w:rFonts w:asciiTheme="minorHAnsi" w:hAnsiTheme="minorHAnsi" w:cstheme="minorHAnsi"/>
          <w:highlight w:val="cyan"/>
        </w:rPr>
        <w:t>static character of the Constitution itself</w:t>
      </w:r>
      <w:r w:rsidRPr="0054075E">
        <w:rPr>
          <w:rFonts w:asciiTheme="minorHAnsi" w:hAnsiTheme="minorHAnsi" w:cstheme="minorHAnsi"/>
          <w:sz w:val="16"/>
        </w:rPr>
        <w:t>. If the United States were to revise the Bill of Rights today—with the benefit of over two centuries of experience, and in a manner that addresses contemporary challenges while remaining faithful to the nation’s best traditions—there is no guarantee that other countries would follow its lead. But the world would surely pay close attention.</w:t>
      </w:r>
    </w:p>
    <w:bookmarkEnd w:id="28"/>
    <w:p w14:paraId="15F4A8A1" w14:textId="77777777" w:rsidR="00666263" w:rsidRDefault="00666263" w:rsidP="00666263">
      <w:pPr>
        <w:ind w:firstLine="720"/>
        <w:rPr>
          <w:ins w:id="29" w:author="Justin Lin" w:date="2018-07-23T15:47:00Z"/>
          <w:rFonts w:ascii="Times New Roman" w:eastAsia="Times New Roman" w:hAnsi="Times New Roman" w:cs="Times New Roman"/>
          <w:color w:val="000000"/>
        </w:rPr>
      </w:pPr>
    </w:p>
    <w:p w14:paraId="0DAA28C6" w14:textId="77777777" w:rsidR="00666263" w:rsidRPr="00602582" w:rsidRDefault="00666263" w:rsidP="00666263">
      <w:pPr>
        <w:pStyle w:val="Heading3"/>
      </w:pPr>
      <w:r w:rsidRPr="00602582">
        <w:lastRenderedPageBreak/>
        <w:t>2AC</w:t>
      </w:r>
      <w:r>
        <w:t>---Court Capital Theory False</w:t>
      </w:r>
    </w:p>
    <w:p w14:paraId="53EAE262" w14:textId="77777777" w:rsidR="00666263" w:rsidRDefault="00666263" w:rsidP="00666263">
      <w:pPr>
        <w:pStyle w:val="Heading4"/>
      </w:pPr>
      <w:r>
        <w:t>Court capital isn’t transferrable.</w:t>
      </w:r>
    </w:p>
    <w:p w14:paraId="74FBBB1D" w14:textId="77777777" w:rsidR="00666263" w:rsidRPr="00491C4C" w:rsidRDefault="00666263" w:rsidP="00666263">
      <w:proofErr w:type="spellStart"/>
      <w:r w:rsidRPr="00D02CB1">
        <w:rPr>
          <w:rStyle w:val="Style13ptBold"/>
        </w:rPr>
        <w:t>Redish</w:t>
      </w:r>
      <w:proofErr w:type="spellEnd"/>
      <w:r>
        <w:rPr>
          <w:rStyle w:val="Style13ptBold"/>
        </w:rPr>
        <w:t xml:space="preserve"> 95</w:t>
      </w:r>
      <w:r w:rsidRPr="00BF6BDB">
        <w:t xml:space="preserve">, *Martin, Louis and Harriet </w:t>
      </w:r>
      <w:proofErr w:type="spellStart"/>
      <w:r w:rsidRPr="00BF6BDB">
        <w:t>Ancel</w:t>
      </w:r>
      <w:proofErr w:type="spellEnd"/>
      <w:r w:rsidRPr="00BF6BDB">
        <w:t xml:space="preserve"> Professor of Law and Public Policy at Northwestern University School of Law, teaches and writes on the subjects of federal jurisdiction, civil procedure, freedom of expression and constitutional law; (“The Constitution as Political Structure”, https://books.google.com/books?id=z3XmCwAAQBAJ&amp;pg=PA20&amp;lpg=PA20&amp;dq=court+institutional+capital+transferable&amp;source=bl&amp;ots=0kC1kjNdWy&amp;sig=G8dFWZ7y87qQm6ptHHdSr1X3ZgQ&amp;hl=en&amp;sa=X&amp;ved=0ahUKEwjGqZHf067aAhUm4YMKHaVEB7QQ6AEIMzAC#v=onepage&amp;q=court%20institutional%20capital%20transferable&amp;f=false)</w:t>
      </w:r>
    </w:p>
    <w:p w14:paraId="78464EDA" w14:textId="77777777" w:rsidR="00666263" w:rsidRDefault="00666263" w:rsidP="00666263">
      <w:pPr>
        <w:rPr>
          <w:sz w:val="16"/>
        </w:rPr>
      </w:pPr>
      <w:proofErr w:type="spellStart"/>
      <w:r w:rsidRPr="00763918">
        <w:rPr>
          <w:rStyle w:val="StyleUnderline"/>
          <w:highlight w:val="yellow"/>
        </w:rPr>
        <w:t>Choper’s</w:t>
      </w:r>
      <w:proofErr w:type="spellEnd"/>
      <w:r w:rsidRPr="00763918">
        <w:rPr>
          <w:rStyle w:val="StyleUnderline"/>
          <w:highlight w:val="yellow"/>
        </w:rPr>
        <w:t xml:space="preserve"> assumption</w:t>
      </w:r>
      <w:r w:rsidRPr="00BF6BDB">
        <w:rPr>
          <w:sz w:val="16"/>
        </w:rPr>
        <w:t xml:space="preserve"> that </w:t>
      </w:r>
      <w:r w:rsidRPr="00763918">
        <w:rPr>
          <w:rStyle w:val="StyleUnderline"/>
          <w:highlight w:val="yellow"/>
        </w:rPr>
        <w:t>the judiciary’s</w:t>
      </w:r>
      <w:r w:rsidRPr="00BF6BDB">
        <w:rPr>
          <w:rStyle w:val="StyleUnderline"/>
        </w:rPr>
        <w:t xml:space="preserve"> institutional </w:t>
      </w:r>
      <w:r w:rsidRPr="00763918">
        <w:rPr>
          <w:rStyle w:val="StyleUnderline"/>
          <w:highlight w:val="yellow"/>
        </w:rPr>
        <w:t xml:space="preserve">capital is </w:t>
      </w:r>
      <w:r w:rsidRPr="00763918">
        <w:rPr>
          <w:rStyle w:val="Emphasis"/>
          <w:highlight w:val="yellow"/>
        </w:rPr>
        <w:t>transferable</w:t>
      </w:r>
      <w:r w:rsidRPr="00BF6BDB">
        <w:rPr>
          <w:sz w:val="16"/>
        </w:rPr>
        <w:t xml:space="preserve"> from structural cases to individual rights cases </w:t>
      </w:r>
      <w:r w:rsidRPr="00763918">
        <w:rPr>
          <w:rStyle w:val="StyleUnderline"/>
          <w:highlight w:val="yellow"/>
        </w:rPr>
        <w:t xml:space="preserve">is </w:t>
      </w:r>
      <w:r w:rsidRPr="00763918">
        <w:rPr>
          <w:rStyle w:val="Emphasis"/>
          <w:highlight w:val="yellow"/>
        </w:rPr>
        <w:t>no more credible</w:t>
      </w:r>
      <w:r w:rsidRPr="00BF6BDB">
        <w:rPr>
          <w:sz w:val="16"/>
        </w:rPr>
        <w:t xml:space="preserve">. Common sense should tell us that </w:t>
      </w:r>
      <w:r w:rsidRPr="00BF6BDB">
        <w:rPr>
          <w:rStyle w:val="StyleUnderline"/>
        </w:rPr>
        <w:t xml:space="preserve">the public’s </w:t>
      </w:r>
      <w:r w:rsidRPr="00763918">
        <w:rPr>
          <w:rStyle w:val="StyleUnderline"/>
          <w:highlight w:val="yellow"/>
        </w:rPr>
        <w:t xml:space="preserve">reaction to </w:t>
      </w:r>
      <w:r w:rsidRPr="00763918">
        <w:rPr>
          <w:rStyle w:val="Emphasis"/>
          <w:highlight w:val="yellow"/>
        </w:rPr>
        <w:t>controversial</w:t>
      </w:r>
      <w:r w:rsidRPr="00BF6BDB">
        <w:rPr>
          <w:rStyle w:val="StyleUnderline"/>
        </w:rPr>
        <w:t xml:space="preserve"> individual rights </w:t>
      </w:r>
      <w:r w:rsidRPr="00763918">
        <w:rPr>
          <w:rStyle w:val="Emphasis"/>
          <w:highlight w:val="yellow"/>
        </w:rPr>
        <w:t>cases</w:t>
      </w:r>
      <w:r w:rsidRPr="00BF6BDB">
        <w:rPr>
          <w:sz w:val="16"/>
        </w:rPr>
        <w:t>—for example, cases concerning abortion, school prayer, busing, or criminal defendants’ rights—</w:t>
      </w:r>
      <w:r w:rsidRPr="00763918">
        <w:rPr>
          <w:rStyle w:val="StyleUnderline"/>
          <w:highlight w:val="yellow"/>
        </w:rPr>
        <w:t>will be based</w:t>
      </w:r>
      <w:r w:rsidRPr="00BF6BDB">
        <w:rPr>
          <w:rStyle w:val="StyleUnderline"/>
        </w:rPr>
        <w:t xml:space="preserve"> largely, if not </w:t>
      </w:r>
      <w:r w:rsidRPr="00763918">
        <w:rPr>
          <w:rStyle w:val="StyleUnderline"/>
          <w:highlight w:val="yellow"/>
        </w:rPr>
        <w:t>exclusively, on</w:t>
      </w:r>
      <w:r w:rsidRPr="00BF6BDB">
        <w:rPr>
          <w:rStyle w:val="StyleUnderline"/>
        </w:rPr>
        <w:t xml:space="preserve"> its </w:t>
      </w:r>
      <w:r w:rsidRPr="00763918">
        <w:rPr>
          <w:rStyle w:val="Emphasis"/>
          <w:highlight w:val="yellow"/>
        </w:rPr>
        <w:t>feelings</w:t>
      </w:r>
      <w:r w:rsidRPr="00763918">
        <w:rPr>
          <w:sz w:val="16"/>
          <w:highlight w:val="yellow"/>
        </w:rPr>
        <w:t xml:space="preserve"> </w:t>
      </w:r>
      <w:r w:rsidRPr="00763918">
        <w:rPr>
          <w:rStyle w:val="StyleUnderline"/>
          <w:highlight w:val="yellow"/>
        </w:rPr>
        <w:t xml:space="preserve">concerning those </w:t>
      </w:r>
      <w:r w:rsidRPr="00763918">
        <w:rPr>
          <w:rStyle w:val="Emphasis"/>
          <w:highlight w:val="yellow"/>
        </w:rPr>
        <w:t>particular issues</w:t>
      </w:r>
      <w:r w:rsidRPr="00BF6BDB">
        <w:rPr>
          <w:sz w:val="16"/>
        </w:rPr>
        <w:t xml:space="preserve">. </w:t>
      </w:r>
      <w:r w:rsidRPr="00763918">
        <w:rPr>
          <w:rStyle w:val="StyleUnderline"/>
          <w:highlight w:val="yellow"/>
        </w:rPr>
        <w:t>There exist no grounds to believe</w:t>
      </w:r>
      <w:r w:rsidRPr="00BF6BDB">
        <w:rPr>
          <w:rStyle w:val="StyleUnderline"/>
        </w:rPr>
        <w:t xml:space="preserve"> that the </w:t>
      </w:r>
      <w:r w:rsidRPr="00763918">
        <w:rPr>
          <w:rStyle w:val="StyleUnderline"/>
          <w:highlight w:val="yellow"/>
        </w:rPr>
        <w:t xml:space="preserve">public’s </w:t>
      </w:r>
      <w:r w:rsidRPr="00763918">
        <w:rPr>
          <w:rStyle w:val="Emphasis"/>
          <w:highlight w:val="yellow"/>
        </w:rPr>
        <w:t>acceptance</w:t>
      </w:r>
      <w:r w:rsidRPr="00BF6BDB">
        <w:rPr>
          <w:rStyle w:val="StyleUnderline"/>
        </w:rPr>
        <w:t xml:space="preserve"> or </w:t>
      </w:r>
      <w:r w:rsidRPr="00BF6BDB">
        <w:rPr>
          <w:rStyle w:val="Emphasis"/>
        </w:rPr>
        <w:t>rejection</w:t>
      </w:r>
      <w:r w:rsidRPr="00BF6BDB">
        <w:rPr>
          <w:rStyle w:val="StyleUnderline"/>
        </w:rPr>
        <w:t xml:space="preserve"> of</w:t>
      </w:r>
      <w:r w:rsidRPr="00BF6BDB">
        <w:rPr>
          <w:sz w:val="16"/>
        </w:rPr>
        <w:t xml:space="preserve"> these individual rights </w:t>
      </w:r>
      <w:r w:rsidRPr="00BF6BDB">
        <w:rPr>
          <w:rStyle w:val="StyleUnderline"/>
        </w:rPr>
        <w:t xml:space="preserve">rulings </w:t>
      </w:r>
      <w:r w:rsidRPr="00763918">
        <w:rPr>
          <w:rStyle w:val="StyleUnderline"/>
          <w:highlight w:val="yellow"/>
        </w:rPr>
        <w:t xml:space="preserve">would somehow be </w:t>
      </w:r>
      <w:r w:rsidRPr="00763918">
        <w:rPr>
          <w:rStyle w:val="Emphasis"/>
          <w:highlight w:val="yellow"/>
        </w:rPr>
        <w:t>affected</w:t>
      </w:r>
      <w:r w:rsidRPr="00763918">
        <w:rPr>
          <w:rStyle w:val="StyleUnderline"/>
          <w:highlight w:val="yellow"/>
        </w:rPr>
        <w:t xml:space="preserve"> by</w:t>
      </w:r>
      <w:r w:rsidRPr="00BF6BDB">
        <w:rPr>
          <w:rStyle w:val="StyleUnderline"/>
        </w:rPr>
        <w:t xml:space="preserve"> anything the court says about wholly </w:t>
      </w:r>
      <w:r w:rsidRPr="00763918">
        <w:rPr>
          <w:rStyle w:val="Emphasis"/>
          <w:highlight w:val="yellow"/>
        </w:rPr>
        <w:t>unrelated</w:t>
      </w:r>
      <w:r w:rsidRPr="00763918">
        <w:rPr>
          <w:rStyle w:val="StyleUnderline"/>
          <w:highlight w:val="yellow"/>
        </w:rPr>
        <w:t xml:space="preserve"> </w:t>
      </w:r>
      <w:r w:rsidRPr="00BF6BDB">
        <w:rPr>
          <w:rStyle w:val="StyleUnderline"/>
        </w:rPr>
        <w:t xml:space="preserve">structural </w:t>
      </w:r>
      <w:r w:rsidRPr="00763918">
        <w:rPr>
          <w:rStyle w:val="Emphasis"/>
          <w:highlight w:val="yellow"/>
        </w:rPr>
        <w:t>issues</w:t>
      </w:r>
      <w:r w:rsidRPr="00BF6BDB">
        <w:rPr>
          <w:sz w:val="16"/>
        </w:rPr>
        <w:t>.</w:t>
      </w:r>
    </w:p>
    <w:p w14:paraId="3C4C0332" w14:textId="77777777" w:rsidR="00666263" w:rsidRDefault="00666263" w:rsidP="00666263">
      <w:pPr>
        <w:pStyle w:val="Heading3"/>
      </w:pPr>
      <w:r>
        <w:lastRenderedPageBreak/>
        <w:t>2AC---Thumper---Antitrust</w:t>
      </w:r>
    </w:p>
    <w:p w14:paraId="4B2374B3" w14:textId="77777777" w:rsidR="00666263" w:rsidRDefault="00666263" w:rsidP="00666263">
      <w:pPr>
        <w:pStyle w:val="Heading4"/>
      </w:pPr>
      <w:r>
        <w:t>NCAA ruling thumps.</w:t>
      </w:r>
    </w:p>
    <w:p w14:paraId="2A40C135" w14:textId="77777777" w:rsidR="00666263" w:rsidRPr="00501CC3" w:rsidRDefault="00666263" w:rsidP="00666263">
      <w:r w:rsidRPr="00501CC3">
        <w:rPr>
          <w:rStyle w:val="Style13ptBold"/>
        </w:rPr>
        <w:t>Edelman 21</w:t>
      </w:r>
      <w:r w:rsidRPr="00501CC3">
        <w:t xml:space="preserve">, *Marc Edelman is Professor of Law at the </w:t>
      </w:r>
      <w:proofErr w:type="spellStart"/>
      <w:r w:rsidRPr="00501CC3">
        <w:t>Zicklin</w:t>
      </w:r>
      <w:proofErr w:type="spellEnd"/>
      <w:r w:rsidRPr="00501CC3">
        <w:t xml:space="preserve"> School of Business (City University of New York), where he focuses on sports, antitrust, gaming, and intellectual property law; (June 21st, 2021, “Supreme Court’s Ruling Against NCAA In College Athlete Pay Case Rests </w:t>
      </w:r>
      <w:proofErr w:type="gramStart"/>
      <w:r w:rsidRPr="00501CC3">
        <w:t>On</w:t>
      </w:r>
      <w:proofErr w:type="gramEnd"/>
      <w:r w:rsidRPr="00501CC3">
        <w:t xml:space="preserve"> Decades Of Legal Precedent”, https://www.forbes.com/sites/marcedelman/2021/06/21/as-earlier-predicted-us-supreme-court-rules-against-ncaa-9-0/?sh=2a6bd796824b)</w:t>
      </w:r>
    </w:p>
    <w:p w14:paraId="1140E15A" w14:textId="77777777" w:rsidR="00666263" w:rsidRPr="00BF6BDB" w:rsidRDefault="00666263" w:rsidP="00666263">
      <w:pPr>
        <w:rPr>
          <w:sz w:val="16"/>
        </w:rPr>
      </w:pPr>
      <w:r w:rsidRPr="00BF6BDB">
        <w:rPr>
          <w:sz w:val="16"/>
        </w:rPr>
        <w:t xml:space="preserve">Back in April, I </w:t>
      </w:r>
      <w:hyperlink r:id="rId69" w:tgtFrame="_self" w:tooltip="https://www.forbes.com/sites/marcedelman/2021/04/05/seven-reasons-why-the-ncaa-is-likely-to-lose-its-supreme-court-case/" w:history="1">
        <w:r w:rsidRPr="00BF6BDB">
          <w:rPr>
            <w:rStyle w:val="Hyperlink"/>
            <w:sz w:val="16"/>
          </w:rPr>
          <w:t>predicted on Forbes.com</w:t>
        </w:r>
      </w:hyperlink>
      <w:r w:rsidRPr="00BF6BDB">
        <w:rPr>
          <w:sz w:val="16"/>
        </w:rPr>
        <w:t xml:space="preserve"> that the National Collegiate Athletic Association would lose its Supreme Court antitrust case, NCAA v. Alston, in a 9-0 ruling. At the time, I explained that </w:t>
      </w:r>
      <w:r w:rsidRPr="00BF6BDB">
        <w:rPr>
          <w:rStyle w:val="StyleUnderline"/>
        </w:rPr>
        <w:t>the most interesting question in this</w:t>
      </w:r>
      <w:r w:rsidRPr="00BF6BDB">
        <w:rPr>
          <w:sz w:val="16"/>
        </w:rPr>
        <w:t xml:space="preserve"> case </w:t>
      </w:r>
      <w:r w:rsidRPr="00BF6BDB">
        <w:rPr>
          <w:rStyle w:val="StyleUnderline"/>
        </w:rPr>
        <w:t>would</w:t>
      </w:r>
      <w:r w:rsidRPr="00BF6BDB">
        <w:rPr>
          <w:sz w:val="16"/>
        </w:rPr>
        <w:t xml:space="preserve"> not be who would win but rather </w:t>
      </w:r>
      <w:r w:rsidRPr="00BF6BDB">
        <w:rPr>
          <w:rStyle w:val="StyleUnderline"/>
        </w:rPr>
        <w:t xml:space="preserve">whether the U.S. Supreme Court would go even further than the U.S. Court of Appeals in </w:t>
      </w:r>
      <w:r w:rsidRPr="00BF6BDB">
        <w:rPr>
          <w:rStyle w:val="Emphasis"/>
        </w:rPr>
        <w:t>reining in</w:t>
      </w:r>
      <w:r w:rsidRPr="00BF6BDB">
        <w:rPr>
          <w:rStyle w:val="StyleUnderline"/>
        </w:rPr>
        <w:t xml:space="preserve"> what the NCAA currently calls “</w:t>
      </w:r>
      <w:r w:rsidRPr="00BF6BDB">
        <w:rPr>
          <w:rStyle w:val="Emphasis"/>
        </w:rPr>
        <w:t>amateurism</w:t>
      </w:r>
      <w:r w:rsidRPr="00BF6BDB">
        <w:rPr>
          <w:sz w:val="16"/>
        </w:rPr>
        <w:t>.”</w:t>
      </w:r>
    </w:p>
    <w:p w14:paraId="0111FE09" w14:textId="77777777" w:rsidR="00666263" w:rsidRDefault="00666263" w:rsidP="00666263">
      <w:pPr>
        <w:rPr>
          <w:rStyle w:val="Emphasis"/>
        </w:rPr>
      </w:pPr>
      <w:r w:rsidRPr="00BF6BDB">
        <w:rPr>
          <w:sz w:val="16"/>
        </w:rPr>
        <w:t xml:space="preserve">Today, we </w:t>
      </w:r>
      <w:hyperlink r:id="rId70" w:tgtFrame="_blank" w:tooltip="https://www.supremecourt.gov/opinions/20pdf/20-512_gfbh.pdf" w:history="1">
        <w:r w:rsidRPr="00BF6BDB">
          <w:rPr>
            <w:rStyle w:val="Hyperlink"/>
            <w:sz w:val="16"/>
          </w:rPr>
          <w:t>got our answer</w:t>
        </w:r>
      </w:hyperlink>
      <w:r w:rsidRPr="00BF6BDB">
        <w:rPr>
          <w:sz w:val="16"/>
        </w:rPr>
        <w:t xml:space="preserve">. </w:t>
      </w:r>
      <w:r w:rsidRPr="00763918">
        <w:rPr>
          <w:rStyle w:val="StyleUnderline"/>
          <w:highlight w:val="yellow"/>
        </w:rPr>
        <w:t>The NCAA</w:t>
      </w:r>
      <w:r w:rsidRPr="00BF6BDB">
        <w:rPr>
          <w:sz w:val="16"/>
        </w:rPr>
        <w:t xml:space="preserve"> indeed </w:t>
      </w:r>
      <w:r w:rsidRPr="00763918">
        <w:rPr>
          <w:rStyle w:val="StyleUnderline"/>
          <w:highlight w:val="yellow"/>
        </w:rPr>
        <w:t>did lose its Supreme Court case</w:t>
      </w:r>
      <w:r w:rsidRPr="00763918">
        <w:rPr>
          <w:sz w:val="16"/>
          <w:highlight w:val="yellow"/>
        </w:rPr>
        <w:t xml:space="preserve">, </w:t>
      </w:r>
      <w:r w:rsidRPr="00763918">
        <w:rPr>
          <w:rStyle w:val="Emphasis"/>
          <w:highlight w:val="yellow"/>
        </w:rPr>
        <w:t>9-0</w:t>
      </w:r>
      <w:r w:rsidRPr="00BF6BDB">
        <w:rPr>
          <w:sz w:val="16"/>
        </w:rPr>
        <w:t xml:space="preserve">. And Justice Brett Kavanaugh, </w:t>
      </w:r>
      <w:hyperlink r:id="rId71" w:tgtFrame="_blank" w:tooltip="https://papers.ssrn.com/sol3/papers.cfm?abstract_id=2226541" w:history="1">
        <w:r w:rsidRPr="00BF6BDB">
          <w:rPr>
            <w:rStyle w:val="Hyperlink"/>
            <w:sz w:val="16"/>
          </w:rPr>
          <w:t>channeling a view of the NCAA expressed earlier</w:t>
        </w:r>
      </w:hyperlink>
      <w:r w:rsidRPr="00BF6BDB">
        <w:rPr>
          <w:sz w:val="16"/>
        </w:rPr>
        <w:t xml:space="preserve">, took the time to </w:t>
      </w:r>
      <w:r w:rsidRPr="00BF6BDB">
        <w:rPr>
          <w:rStyle w:val="StyleUnderline"/>
        </w:rPr>
        <w:t xml:space="preserve">write </w:t>
      </w:r>
      <w:r w:rsidRPr="00763918">
        <w:rPr>
          <w:rStyle w:val="StyleUnderline"/>
          <w:highlight w:val="yellow"/>
        </w:rPr>
        <w:t>a</w:t>
      </w:r>
      <w:r w:rsidRPr="00BF6BDB">
        <w:rPr>
          <w:rStyle w:val="StyleUnderline"/>
        </w:rPr>
        <w:t xml:space="preserve"> concurring </w:t>
      </w:r>
      <w:r w:rsidRPr="00763918">
        <w:rPr>
          <w:rStyle w:val="StyleUnderline"/>
          <w:highlight w:val="yellow"/>
        </w:rPr>
        <w:t>opinion</w:t>
      </w:r>
      <w:r w:rsidRPr="00BF6BDB">
        <w:rPr>
          <w:rStyle w:val="StyleUnderline"/>
        </w:rPr>
        <w:t xml:space="preserve"> that </w:t>
      </w:r>
      <w:r w:rsidRPr="00763918">
        <w:rPr>
          <w:rStyle w:val="StyleUnderline"/>
          <w:highlight w:val="yellow"/>
        </w:rPr>
        <w:t xml:space="preserve">put the </w:t>
      </w:r>
      <w:r w:rsidRPr="00763918">
        <w:rPr>
          <w:rStyle w:val="Emphasis"/>
          <w:highlight w:val="yellow"/>
        </w:rPr>
        <w:t>writing</w:t>
      </w:r>
      <w:r w:rsidRPr="00763918">
        <w:rPr>
          <w:rStyle w:val="StyleUnderline"/>
          <w:highlight w:val="yellow"/>
        </w:rPr>
        <w:t xml:space="preserve"> on the </w:t>
      </w:r>
      <w:r w:rsidRPr="00763918">
        <w:rPr>
          <w:rStyle w:val="Emphasis"/>
          <w:highlight w:val="yellow"/>
        </w:rPr>
        <w:t>wall</w:t>
      </w:r>
      <w:r w:rsidRPr="00763918">
        <w:rPr>
          <w:rStyle w:val="StyleUnderline"/>
          <w:highlight w:val="yellow"/>
        </w:rPr>
        <w:t xml:space="preserve"> that</w:t>
      </w:r>
      <w:r w:rsidRPr="00BF6BDB">
        <w:rPr>
          <w:rStyle w:val="StyleUnderline"/>
        </w:rPr>
        <w:t xml:space="preserve"> many other </w:t>
      </w:r>
      <w:r w:rsidRPr="00763918">
        <w:rPr>
          <w:rStyle w:val="StyleUnderline"/>
          <w:highlight w:val="yellow"/>
        </w:rPr>
        <w:t>NCAA rules</w:t>
      </w:r>
      <w:r w:rsidRPr="00BF6BDB">
        <w:rPr>
          <w:sz w:val="16"/>
        </w:rPr>
        <w:t>—beyond just limits on educational-related, in-kind benefits—</w:t>
      </w:r>
      <w:r w:rsidRPr="00763918">
        <w:rPr>
          <w:rStyle w:val="StyleUnderline"/>
          <w:highlight w:val="yellow"/>
        </w:rPr>
        <w:t>might</w:t>
      </w:r>
      <w:r w:rsidRPr="00BF6BDB">
        <w:rPr>
          <w:rStyle w:val="StyleUnderline"/>
        </w:rPr>
        <w:t xml:space="preserve"> also </w:t>
      </w:r>
      <w:r w:rsidRPr="00763918">
        <w:rPr>
          <w:rStyle w:val="StyleUnderline"/>
          <w:highlight w:val="yellow"/>
        </w:rPr>
        <w:t>one day</w:t>
      </w:r>
      <w:r w:rsidRPr="00BF6BDB">
        <w:rPr>
          <w:rStyle w:val="StyleUnderline"/>
        </w:rPr>
        <w:t xml:space="preserve"> be found to </w:t>
      </w:r>
      <w:r w:rsidRPr="00763918">
        <w:rPr>
          <w:rStyle w:val="Emphasis"/>
          <w:highlight w:val="yellow"/>
        </w:rPr>
        <w:t>violate Section 1</w:t>
      </w:r>
      <w:r w:rsidRPr="00763918">
        <w:rPr>
          <w:rStyle w:val="StyleUnderline"/>
          <w:highlight w:val="yellow"/>
        </w:rPr>
        <w:t xml:space="preserve"> of the </w:t>
      </w:r>
      <w:r w:rsidRPr="00763918">
        <w:rPr>
          <w:rStyle w:val="Emphasis"/>
          <w:highlight w:val="yellow"/>
        </w:rPr>
        <w:t>Sherman Act.</w:t>
      </w:r>
    </w:p>
    <w:p w14:paraId="2A4B458F" w14:textId="77777777" w:rsidR="00666263" w:rsidRDefault="00666263" w:rsidP="00666263">
      <w:pPr>
        <w:pStyle w:val="Heading3"/>
      </w:pPr>
      <w:r>
        <w:lastRenderedPageBreak/>
        <w:t>2AC---Thumper---Court Capital</w:t>
      </w:r>
    </w:p>
    <w:p w14:paraId="24B851D3" w14:textId="77777777" w:rsidR="00666263" w:rsidRDefault="00666263" w:rsidP="00666263">
      <w:pPr>
        <w:pStyle w:val="Heading4"/>
      </w:pPr>
      <w:r>
        <w:t xml:space="preserve">Court is unpredictable and a multitude of cases thump. </w:t>
      </w:r>
    </w:p>
    <w:p w14:paraId="4E27C695" w14:textId="77777777" w:rsidR="00666263" w:rsidRPr="005115CA" w:rsidRDefault="00666263" w:rsidP="00666263">
      <w:r w:rsidRPr="005115CA">
        <w:rPr>
          <w:rStyle w:val="Style13ptBold"/>
        </w:rPr>
        <w:t>Solomon 21</w:t>
      </w:r>
      <w:r w:rsidRPr="005115CA">
        <w:t>, *Aron Solomon, the senior digital strategist for NextLevel.com and an adjunct professor at the Desautels Faculty of Management at McGill University in Montreal; (July 26th, 2021, “Coming Supreme Court term could prove historic”, https://www.theday.com/article/20210726/OP03/210729694)</w:t>
      </w:r>
    </w:p>
    <w:p w14:paraId="66FA29CA" w14:textId="77777777" w:rsidR="00666263" w:rsidRPr="00BF6BDB" w:rsidRDefault="00666263" w:rsidP="00666263">
      <w:pPr>
        <w:rPr>
          <w:sz w:val="16"/>
        </w:rPr>
      </w:pPr>
      <w:r w:rsidRPr="00763918">
        <w:rPr>
          <w:rStyle w:val="StyleUnderline"/>
          <w:highlight w:val="yellow"/>
        </w:rPr>
        <w:t>The most</w:t>
      </w:r>
      <w:r w:rsidRPr="00BF6BDB">
        <w:rPr>
          <w:sz w:val="16"/>
        </w:rPr>
        <w:t xml:space="preserve"> important and </w:t>
      </w:r>
      <w:r w:rsidRPr="00763918">
        <w:rPr>
          <w:rStyle w:val="Emphasis"/>
          <w:highlight w:val="yellow"/>
        </w:rPr>
        <w:t>high-profile case</w:t>
      </w:r>
      <w:r w:rsidRPr="005E3779">
        <w:rPr>
          <w:rStyle w:val="StyleUnderline"/>
        </w:rPr>
        <w:t xml:space="preserve"> the</w:t>
      </w:r>
      <w:r w:rsidRPr="00BF6BDB">
        <w:rPr>
          <w:sz w:val="16"/>
        </w:rPr>
        <w:t xml:space="preserve"> U.S. </w:t>
      </w:r>
      <w:r w:rsidRPr="005E3779">
        <w:rPr>
          <w:rStyle w:val="StyleUnderline"/>
        </w:rPr>
        <w:t>Supreme Court will hear</w:t>
      </w:r>
      <w:r w:rsidRPr="00BF6BDB">
        <w:rPr>
          <w:sz w:val="16"/>
        </w:rPr>
        <w:t xml:space="preserve"> in the upcoming 2021-2022 term that begins in October </w:t>
      </w:r>
      <w:r w:rsidRPr="00763918">
        <w:rPr>
          <w:rStyle w:val="StyleUnderline"/>
          <w:highlight w:val="yellow"/>
        </w:rPr>
        <w:t>revisits Roe v. Wade</w:t>
      </w:r>
      <w:r w:rsidRPr="00BF6BDB">
        <w:rPr>
          <w:sz w:val="16"/>
        </w:rPr>
        <w:t xml:space="preserve">. </w:t>
      </w:r>
      <w:r w:rsidRPr="005E3779">
        <w:rPr>
          <w:rStyle w:val="StyleUnderline"/>
        </w:rPr>
        <w:t xml:space="preserve">There’s no way to overstate how </w:t>
      </w:r>
      <w:r w:rsidRPr="005E3779">
        <w:rPr>
          <w:rStyle w:val="Emphasis"/>
        </w:rPr>
        <w:t>important</w:t>
      </w:r>
      <w:r w:rsidRPr="005E3779">
        <w:rPr>
          <w:rStyle w:val="StyleUnderline"/>
        </w:rPr>
        <w:t xml:space="preserve"> Dobbs</w:t>
      </w:r>
      <w:r w:rsidRPr="00BF6BDB">
        <w:rPr>
          <w:sz w:val="16"/>
        </w:rPr>
        <w:t xml:space="preserve"> v. Jackson Women’s Health Organization </w:t>
      </w:r>
      <w:r w:rsidRPr="005E3779">
        <w:rPr>
          <w:rStyle w:val="StyleUnderline"/>
        </w:rPr>
        <w:t>is</w:t>
      </w:r>
      <w:r w:rsidRPr="00BF6BDB">
        <w:rPr>
          <w:sz w:val="16"/>
        </w:rPr>
        <w:t xml:space="preserve">, as </w:t>
      </w:r>
      <w:r w:rsidRPr="00763918">
        <w:rPr>
          <w:rStyle w:val="StyleUnderline"/>
          <w:highlight w:val="yellow"/>
        </w:rPr>
        <w:t>this case has the potential to</w:t>
      </w:r>
      <w:r w:rsidRPr="005E3779">
        <w:rPr>
          <w:rStyle w:val="StyleUnderline"/>
        </w:rPr>
        <w:t xml:space="preserve"> </w:t>
      </w:r>
      <w:r w:rsidRPr="005E3779">
        <w:rPr>
          <w:rStyle w:val="Emphasis"/>
        </w:rPr>
        <w:t>fundamentally</w:t>
      </w:r>
      <w:r w:rsidRPr="005E3779">
        <w:rPr>
          <w:rStyle w:val="StyleUnderline"/>
        </w:rPr>
        <w:t xml:space="preserve"> </w:t>
      </w:r>
      <w:r w:rsidRPr="00763918">
        <w:rPr>
          <w:rStyle w:val="StyleUnderline"/>
          <w:highlight w:val="yellow"/>
        </w:rPr>
        <w:t>rewrite</w:t>
      </w:r>
      <w:r w:rsidRPr="005E3779">
        <w:rPr>
          <w:rStyle w:val="StyleUnderline"/>
        </w:rPr>
        <w:t xml:space="preserve"> the </w:t>
      </w:r>
      <w:r w:rsidRPr="00763918">
        <w:rPr>
          <w:rStyle w:val="StyleUnderline"/>
          <w:highlight w:val="yellow"/>
        </w:rPr>
        <w:t>law</w:t>
      </w:r>
      <w:r w:rsidRPr="005E3779">
        <w:rPr>
          <w:rStyle w:val="StyleUnderline"/>
        </w:rPr>
        <w:t xml:space="preserve"> of the land</w:t>
      </w:r>
      <w:r w:rsidRPr="00BF6BDB">
        <w:rPr>
          <w:sz w:val="16"/>
        </w:rPr>
        <w:t xml:space="preserve"> </w:t>
      </w:r>
      <w:r w:rsidRPr="00763918">
        <w:rPr>
          <w:rStyle w:val="StyleUnderline"/>
          <w:highlight w:val="yellow"/>
        </w:rPr>
        <w:t>regarding</w:t>
      </w:r>
      <w:r w:rsidRPr="00BF6BDB">
        <w:rPr>
          <w:sz w:val="16"/>
        </w:rPr>
        <w:t xml:space="preserve"> </w:t>
      </w:r>
      <w:r w:rsidRPr="00BF6BDB">
        <w:rPr>
          <w:rStyle w:val="Emphasis"/>
        </w:rPr>
        <w:t>abortion</w:t>
      </w:r>
      <w:r w:rsidRPr="00BF6BDB">
        <w:rPr>
          <w:sz w:val="16"/>
        </w:rPr>
        <w:t>.</w:t>
      </w:r>
    </w:p>
    <w:p w14:paraId="262222DF" w14:textId="77777777" w:rsidR="00666263" w:rsidRPr="00BF6BDB" w:rsidRDefault="00666263" w:rsidP="00666263">
      <w:pPr>
        <w:rPr>
          <w:sz w:val="16"/>
        </w:rPr>
      </w:pPr>
      <w:r w:rsidRPr="00BF6BDB">
        <w:rPr>
          <w:sz w:val="16"/>
        </w:rPr>
        <w:t xml:space="preserve">Aside from Dobbs, which I examine in more detail here, </w:t>
      </w:r>
      <w:r w:rsidRPr="005E3779">
        <w:rPr>
          <w:rStyle w:val="StyleUnderline"/>
        </w:rPr>
        <w:t xml:space="preserve">there are several </w:t>
      </w:r>
      <w:r w:rsidRPr="00763918">
        <w:rPr>
          <w:rStyle w:val="StyleUnderline"/>
          <w:highlight w:val="yellow"/>
        </w:rPr>
        <w:t xml:space="preserve">other </w:t>
      </w:r>
      <w:r w:rsidRPr="00763918">
        <w:rPr>
          <w:rStyle w:val="Emphasis"/>
          <w:highlight w:val="yellow"/>
        </w:rPr>
        <w:t>key cases</w:t>
      </w:r>
      <w:r w:rsidRPr="00763918">
        <w:rPr>
          <w:rStyle w:val="StyleUnderline"/>
          <w:highlight w:val="yellow"/>
        </w:rPr>
        <w:t xml:space="preserve"> to watch</w:t>
      </w:r>
      <w:r w:rsidRPr="005E3779">
        <w:rPr>
          <w:rStyle w:val="StyleUnderline"/>
        </w:rPr>
        <w:t>.</w:t>
      </w:r>
    </w:p>
    <w:p w14:paraId="06A07B7D" w14:textId="77777777" w:rsidR="00666263" w:rsidRPr="00BF6BDB" w:rsidRDefault="00666263" w:rsidP="00666263">
      <w:pPr>
        <w:rPr>
          <w:sz w:val="16"/>
        </w:rPr>
      </w:pPr>
      <w:r w:rsidRPr="005E3779">
        <w:rPr>
          <w:rStyle w:val="StyleUnderline"/>
        </w:rPr>
        <w:t xml:space="preserve">In </w:t>
      </w:r>
      <w:r w:rsidRPr="00763918">
        <w:rPr>
          <w:rStyle w:val="StyleUnderline"/>
          <w:highlight w:val="yellow"/>
        </w:rPr>
        <w:t>CVS Pharmacy, Inc. v. Doe</w:t>
      </w:r>
      <w:r w:rsidRPr="00BF6BDB">
        <w:rPr>
          <w:sz w:val="16"/>
        </w:rPr>
        <w:t xml:space="preserve">, </w:t>
      </w:r>
      <w:r w:rsidRPr="005E3779">
        <w:rPr>
          <w:rStyle w:val="StyleUnderline"/>
        </w:rPr>
        <w:t>HIV-AIDS patients are suing</w:t>
      </w:r>
      <w:r w:rsidRPr="00BF6BDB">
        <w:rPr>
          <w:sz w:val="16"/>
        </w:rPr>
        <w:t xml:space="preserve"> CVS </w:t>
      </w:r>
      <w:r w:rsidRPr="005E3779">
        <w:rPr>
          <w:rStyle w:val="StyleUnderline"/>
        </w:rPr>
        <w:t>pharmacies that provide them with HIV medication</w:t>
      </w:r>
      <w:r w:rsidRPr="00BF6BDB">
        <w:rPr>
          <w:sz w:val="16"/>
        </w:rPr>
        <w:t>. The issue here is that CVS refuses to sell their medication at their locations within the community, forcing patients to acquire their medication only via mail-order or through specialized CVS locations. The court will decide whether CVS is violating the disability portions of the Affordable Care Act.</w:t>
      </w:r>
    </w:p>
    <w:p w14:paraId="55AE1FE8" w14:textId="77777777" w:rsidR="00666263" w:rsidRPr="00BF6BDB" w:rsidRDefault="00666263" w:rsidP="00666263">
      <w:pPr>
        <w:rPr>
          <w:sz w:val="16"/>
        </w:rPr>
      </w:pPr>
      <w:r w:rsidRPr="005E3779">
        <w:rPr>
          <w:rStyle w:val="StyleUnderline"/>
        </w:rPr>
        <w:t xml:space="preserve">In </w:t>
      </w:r>
      <w:r w:rsidRPr="00763918">
        <w:rPr>
          <w:rStyle w:val="StyleUnderline"/>
          <w:highlight w:val="yellow"/>
        </w:rPr>
        <w:t xml:space="preserve">Gallardo v. </w:t>
      </w:r>
      <w:proofErr w:type="spellStart"/>
      <w:r w:rsidRPr="00763918">
        <w:rPr>
          <w:rStyle w:val="StyleUnderline"/>
          <w:highlight w:val="yellow"/>
        </w:rPr>
        <w:t>Marstiller</w:t>
      </w:r>
      <w:proofErr w:type="spellEnd"/>
      <w:r w:rsidRPr="00BF6BDB">
        <w:rPr>
          <w:sz w:val="16"/>
        </w:rPr>
        <w:t xml:space="preserve">, a 13-year-old living in Florida in 2008 was hit by a truck. After </w:t>
      </w:r>
      <w:r w:rsidRPr="005E3779">
        <w:rPr>
          <w:rStyle w:val="StyleUnderline"/>
        </w:rPr>
        <w:t>Florida’s Medicaid program</w:t>
      </w:r>
      <w:r w:rsidRPr="00BF6BDB">
        <w:rPr>
          <w:sz w:val="16"/>
        </w:rPr>
        <w:t xml:space="preserve"> paid over $862,000 for her care, they </w:t>
      </w:r>
      <w:r w:rsidRPr="005E3779">
        <w:rPr>
          <w:rStyle w:val="StyleUnderline"/>
        </w:rPr>
        <w:t>came after the family for $300,000 of the settlement they</w:t>
      </w:r>
      <w:r w:rsidRPr="00BF6BDB">
        <w:rPr>
          <w:sz w:val="16"/>
        </w:rPr>
        <w:t xml:space="preserve"> had </w:t>
      </w:r>
      <w:r w:rsidRPr="005E3779">
        <w:rPr>
          <w:rStyle w:val="StyleUnderline"/>
        </w:rPr>
        <w:t>won</w:t>
      </w:r>
      <w:r w:rsidRPr="00BF6BDB">
        <w:rPr>
          <w:sz w:val="16"/>
        </w:rPr>
        <w:t>. The Court needs to determine whether under Medicaid law states are allowed to seek reimbursement from legal settlements.</w:t>
      </w:r>
    </w:p>
    <w:p w14:paraId="140AFBA6" w14:textId="77777777" w:rsidR="00666263" w:rsidRPr="00BF6BDB" w:rsidRDefault="00666263" w:rsidP="00666263">
      <w:pPr>
        <w:rPr>
          <w:sz w:val="16"/>
        </w:rPr>
      </w:pPr>
      <w:r w:rsidRPr="00BF6BDB">
        <w:rPr>
          <w:sz w:val="16"/>
        </w:rPr>
        <w:t xml:space="preserve">Aside from cases the court has already agreed to hear, given that it is still early, </w:t>
      </w:r>
      <w:r w:rsidRPr="00763918">
        <w:rPr>
          <w:rStyle w:val="StyleUnderline"/>
          <w:highlight w:val="yellow"/>
        </w:rPr>
        <w:t>they are expected</w:t>
      </w:r>
      <w:r w:rsidRPr="005E3779">
        <w:rPr>
          <w:rStyle w:val="StyleUnderline"/>
        </w:rPr>
        <w:t xml:space="preserve"> to agree </w:t>
      </w:r>
      <w:r w:rsidRPr="00763918">
        <w:rPr>
          <w:rStyle w:val="StyleUnderline"/>
          <w:highlight w:val="yellow"/>
        </w:rPr>
        <w:t xml:space="preserve">to </w:t>
      </w:r>
      <w:r w:rsidRPr="00763918">
        <w:rPr>
          <w:rStyle w:val="Emphasis"/>
          <w:highlight w:val="yellow"/>
        </w:rPr>
        <w:t>hear more</w:t>
      </w:r>
      <w:r w:rsidRPr="00BF6BDB">
        <w:rPr>
          <w:sz w:val="16"/>
        </w:rPr>
        <w:t xml:space="preserve">. </w:t>
      </w:r>
      <w:r w:rsidRPr="00763918">
        <w:rPr>
          <w:rStyle w:val="StyleUnderline"/>
          <w:highlight w:val="yellow"/>
        </w:rPr>
        <w:t>One</w:t>
      </w:r>
      <w:r w:rsidRPr="005E3779">
        <w:rPr>
          <w:rStyle w:val="StyleUnderline"/>
        </w:rPr>
        <w:t xml:space="preserve"> case</w:t>
      </w:r>
      <w:r w:rsidRPr="00BF6BDB">
        <w:rPr>
          <w:sz w:val="16"/>
        </w:rPr>
        <w:t xml:space="preserve"> that was decided at the state court level recently </w:t>
      </w:r>
      <w:r w:rsidRPr="005E3779">
        <w:rPr>
          <w:rStyle w:val="StyleUnderline"/>
        </w:rPr>
        <w:t>that might be interesting</w:t>
      </w:r>
      <w:r w:rsidRPr="00BF6BDB">
        <w:rPr>
          <w:sz w:val="16"/>
        </w:rPr>
        <w:t xml:space="preserve"> for the Supreme Court </w:t>
      </w:r>
      <w:r w:rsidRPr="00763918">
        <w:rPr>
          <w:rStyle w:val="StyleUnderline"/>
          <w:highlight w:val="yellow"/>
        </w:rPr>
        <w:t>regards Washington</w:t>
      </w:r>
      <w:r w:rsidRPr="005E3779">
        <w:rPr>
          <w:rStyle w:val="StyleUnderline"/>
        </w:rPr>
        <w:t xml:space="preserve"> state’s </w:t>
      </w:r>
      <w:r w:rsidRPr="00763918">
        <w:rPr>
          <w:rStyle w:val="StyleUnderline"/>
          <w:highlight w:val="yellow"/>
        </w:rPr>
        <w:t>limited license to practice law</w:t>
      </w:r>
      <w:r w:rsidRPr="00BF6BDB">
        <w:rPr>
          <w:sz w:val="16"/>
        </w:rPr>
        <w:t>.</w:t>
      </w:r>
    </w:p>
    <w:p w14:paraId="0464C628" w14:textId="77777777" w:rsidR="00666263" w:rsidRPr="00BF6BDB" w:rsidRDefault="00666263" w:rsidP="00666263">
      <w:pPr>
        <w:rPr>
          <w:sz w:val="16"/>
          <w:szCs w:val="16"/>
        </w:rPr>
      </w:pPr>
      <w:r w:rsidRPr="00BF6BDB">
        <w:rPr>
          <w:sz w:val="16"/>
          <w:szCs w:val="16"/>
        </w:rPr>
        <w:t>Its technical name is the Limited License Legal Technician and the Washington Supreme Court decided in 2020 to “sunset” the program, which allowed non-lawyers to perform some legal tasks. While the program officially ends on the last day of July, there has been word on the legal street of at least one strong upcoming challenge to ending the program. Why the court might be interested in the right case dealing with the LLLT is because ending the program tightens the legal profession’s hold on having only lawyers perform legal tasks in an environment that is re-examining fundamental industry questions, such as who is allowed to own a law firm.</w:t>
      </w:r>
    </w:p>
    <w:p w14:paraId="29129E83" w14:textId="77777777" w:rsidR="00666263" w:rsidRPr="00BF6BDB" w:rsidRDefault="00666263" w:rsidP="00666263">
      <w:pPr>
        <w:rPr>
          <w:sz w:val="16"/>
        </w:rPr>
      </w:pPr>
      <w:r w:rsidRPr="00BF6BDB">
        <w:rPr>
          <w:sz w:val="16"/>
        </w:rPr>
        <w:t xml:space="preserve">There is one other case that isn’t yet a case but could very well become one fast. </w:t>
      </w:r>
      <w:r w:rsidRPr="005E3779">
        <w:rPr>
          <w:rStyle w:val="StyleUnderline"/>
        </w:rPr>
        <w:t xml:space="preserve">The </w:t>
      </w:r>
      <w:r w:rsidRPr="00763918">
        <w:rPr>
          <w:rStyle w:val="StyleUnderline"/>
          <w:highlight w:val="yellow"/>
        </w:rPr>
        <w:t>Texas</w:t>
      </w:r>
      <w:r w:rsidRPr="005E3779">
        <w:rPr>
          <w:rStyle w:val="StyleUnderline"/>
        </w:rPr>
        <w:t xml:space="preserve"> special </w:t>
      </w:r>
      <w:r w:rsidRPr="00763918">
        <w:rPr>
          <w:rStyle w:val="StyleUnderline"/>
          <w:highlight w:val="yellow"/>
        </w:rPr>
        <w:t>legislative session</w:t>
      </w:r>
      <w:r w:rsidRPr="00BF6BDB">
        <w:rPr>
          <w:sz w:val="16"/>
        </w:rPr>
        <w:t xml:space="preserve"> legislature this month </w:t>
      </w:r>
      <w:r w:rsidRPr="00763918">
        <w:rPr>
          <w:rStyle w:val="StyleUnderline"/>
          <w:highlight w:val="yellow"/>
        </w:rPr>
        <w:t>will deal with</w:t>
      </w:r>
      <w:r w:rsidRPr="005E3779">
        <w:rPr>
          <w:rStyle w:val="StyleUnderline"/>
        </w:rPr>
        <w:t xml:space="preserve"> several important issues</w:t>
      </w:r>
      <w:r w:rsidRPr="00BF6BDB">
        <w:rPr>
          <w:sz w:val="16"/>
        </w:rPr>
        <w:t xml:space="preserve">, </w:t>
      </w:r>
      <w:r w:rsidRPr="005E3779">
        <w:rPr>
          <w:rStyle w:val="StyleUnderline"/>
        </w:rPr>
        <w:t xml:space="preserve">one of which is </w:t>
      </w:r>
      <w:r w:rsidRPr="00763918">
        <w:rPr>
          <w:rStyle w:val="Emphasis"/>
          <w:highlight w:val="yellow"/>
        </w:rPr>
        <w:t>antiabortion legislation</w:t>
      </w:r>
      <w:r w:rsidRPr="00BF6BDB">
        <w:rPr>
          <w:sz w:val="16"/>
        </w:rPr>
        <w:t xml:space="preserve">. </w:t>
      </w:r>
      <w:r w:rsidRPr="005E3779">
        <w:rPr>
          <w:rStyle w:val="StyleUnderline"/>
        </w:rPr>
        <w:t>What makes the legislation unique</w:t>
      </w:r>
      <w:r w:rsidRPr="00BF6BDB">
        <w:rPr>
          <w:sz w:val="16"/>
        </w:rPr>
        <w:t xml:space="preserve">, and may make it perfect for review from the highest court in the land, </w:t>
      </w:r>
      <w:r w:rsidRPr="005E3779">
        <w:rPr>
          <w:rStyle w:val="StyleUnderline"/>
        </w:rPr>
        <w:t>is how bizarre its enforcement mechanism is.</w:t>
      </w:r>
    </w:p>
    <w:p w14:paraId="4A57C0FC" w14:textId="77777777" w:rsidR="00666263" w:rsidRPr="00BF6BDB" w:rsidRDefault="00666263" w:rsidP="00666263">
      <w:pPr>
        <w:rPr>
          <w:sz w:val="16"/>
          <w:szCs w:val="16"/>
        </w:rPr>
      </w:pPr>
      <w:r w:rsidRPr="00BF6BDB">
        <w:rPr>
          <w:sz w:val="16"/>
          <w:szCs w:val="16"/>
        </w:rPr>
        <w:t>The Texas law is one of approximately 100 new restrictive abortion laws coming in across the country. What makes the Texas law unique is the fact that this heartbeat law won’t be enforced by the state but can be enforced by anyone.</w:t>
      </w:r>
    </w:p>
    <w:p w14:paraId="239362A2" w14:textId="77777777" w:rsidR="00666263" w:rsidRPr="00BF6BDB" w:rsidRDefault="00666263" w:rsidP="00666263">
      <w:pPr>
        <w:rPr>
          <w:sz w:val="16"/>
          <w:szCs w:val="16"/>
        </w:rPr>
      </w:pPr>
      <w:r w:rsidRPr="00BF6BDB">
        <w:rPr>
          <w:sz w:val="16"/>
          <w:szCs w:val="16"/>
        </w:rPr>
        <w:t>That’s right, anyone.</w:t>
      </w:r>
    </w:p>
    <w:p w14:paraId="683BA795" w14:textId="77777777" w:rsidR="00666263" w:rsidRPr="00BF6BDB" w:rsidRDefault="00666263" w:rsidP="00666263">
      <w:pPr>
        <w:rPr>
          <w:sz w:val="16"/>
          <w:szCs w:val="16"/>
        </w:rPr>
      </w:pPr>
      <w:r w:rsidRPr="00BF6BDB">
        <w:rPr>
          <w:sz w:val="16"/>
          <w:szCs w:val="16"/>
        </w:rPr>
        <w:t>If you’re picturing roving bands of anti-abortion activists visiting clinics and providers to stop any abortions that violate Texas’ heartbeat law (or any abortion at all) you’re probably on the right track. While this issue is far too early at the moment for Supreme Court review, one could imagine that with the right plaintiff and set of facts as to how the heartbeat bill in Texas is enforced, this could move reasonably quickly up the courts.</w:t>
      </w:r>
    </w:p>
    <w:p w14:paraId="5398EAF3" w14:textId="77777777" w:rsidR="00666263" w:rsidRPr="00BF6BDB" w:rsidRDefault="00666263" w:rsidP="00666263">
      <w:pPr>
        <w:rPr>
          <w:sz w:val="16"/>
          <w:szCs w:val="16"/>
        </w:rPr>
      </w:pPr>
      <w:r w:rsidRPr="00BF6BDB">
        <w:rPr>
          <w:sz w:val="16"/>
          <w:szCs w:val="16"/>
        </w:rPr>
        <w:t xml:space="preserve">Adriana Gonzalez, a civil rights lawyer, points out that any abortion law that essentially invites activists to enforce it has the potential for disaster; “While each one of these state abortion ‘heartbeat laws’ poses its own difficulties, any heartbeat law where the state allows and actually encourages the general public to enforce it is an invitation to </w:t>
      </w:r>
      <w:proofErr w:type="gramStart"/>
      <w:r w:rsidRPr="00BF6BDB">
        <w:rPr>
          <w:sz w:val="16"/>
          <w:szCs w:val="16"/>
        </w:rPr>
        <w:t>violence.“</w:t>
      </w:r>
      <w:proofErr w:type="gramEnd"/>
    </w:p>
    <w:p w14:paraId="2C7A54BB" w14:textId="77777777" w:rsidR="00666263" w:rsidRPr="005E3779" w:rsidRDefault="00666263" w:rsidP="00666263">
      <w:pPr>
        <w:rPr>
          <w:rStyle w:val="StyleUnderline"/>
        </w:rPr>
      </w:pPr>
      <w:r w:rsidRPr="005E3779">
        <w:rPr>
          <w:rStyle w:val="StyleUnderline"/>
        </w:rPr>
        <w:t>A final thing to watch</w:t>
      </w:r>
      <w:r w:rsidRPr="00BF6BDB">
        <w:rPr>
          <w:sz w:val="16"/>
        </w:rPr>
        <w:t xml:space="preserve"> between now and October </w:t>
      </w:r>
      <w:r w:rsidRPr="005E3779">
        <w:rPr>
          <w:rStyle w:val="StyleUnderline"/>
        </w:rPr>
        <w:t>is what Justice Stephen Breyer is going to do.</w:t>
      </w:r>
      <w:r w:rsidRPr="00BF6BDB">
        <w:rPr>
          <w:sz w:val="16"/>
        </w:rPr>
        <w:t xml:space="preserve"> </w:t>
      </w:r>
      <w:r w:rsidRPr="005E3779">
        <w:rPr>
          <w:rStyle w:val="StyleUnderline"/>
        </w:rPr>
        <w:t>There is a general expectation</w:t>
      </w:r>
      <w:r w:rsidRPr="00BF6BDB">
        <w:rPr>
          <w:sz w:val="16"/>
        </w:rPr>
        <w:t xml:space="preserve"> that </w:t>
      </w:r>
      <w:r w:rsidRPr="005E3779">
        <w:rPr>
          <w:rStyle w:val="StyleUnderline"/>
        </w:rPr>
        <w:t>he plans to soon resign</w:t>
      </w:r>
      <w:r w:rsidRPr="00BF6BDB">
        <w:rPr>
          <w:sz w:val="16"/>
        </w:rPr>
        <w:t xml:space="preserve">, and the fact that he has yet to make his decision is concerning to a lot of people who fall </w:t>
      </w:r>
      <w:r w:rsidRPr="00BF6BDB">
        <w:rPr>
          <w:sz w:val="16"/>
        </w:rPr>
        <w:lastRenderedPageBreak/>
        <w:t xml:space="preserve">ideologically at or to the left of center. </w:t>
      </w:r>
      <w:r w:rsidRPr="005E3779">
        <w:rPr>
          <w:rStyle w:val="StyleUnderline"/>
        </w:rPr>
        <w:t>The longer Breyer waits</w:t>
      </w:r>
      <w:r w:rsidRPr="00BF6BDB">
        <w:rPr>
          <w:sz w:val="16"/>
        </w:rPr>
        <w:t xml:space="preserve"> to announce his retirement, </w:t>
      </w:r>
      <w:r w:rsidRPr="005E3779">
        <w:rPr>
          <w:rStyle w:val="StyleUnderline"/>
        </w:rPr>
        <w:t>the lower the percentage</w:t>
      </w:r>
      <w:r w:rsidRPr="00BF6BDB">
        <w:rPr>
          <w:sz w:val="16"/>
        </w:rPr>
        <w:t xml:space="preserve"> chance that President Joe </w:t>
      </w:r>
      <w:r w:rsidRPr="005E3779">
        <w:rPr>
          <w:rStyle w:val="StyleUnderline"/>
        </w:rPr>
        <w:t>Biden will be able to nominate a replacement who is ideologically aligned.</w:t>
      </w:r>
    </w:p>
    <w:p w14:paraId="6C114559" w14:textId="77777777" w:rsidR="00666263" w:rsidRPr="00BF6BDB" w:rsidRDefault="00666263" w:rsidP="00666263">
      <w:pPr>
        <w:rPr>
          <w:sz w:val="16"/>
        </w:rPr>
      </w:pPr>
      <w:r w:rsidRPr="00BF6BDB">
        <w:rPr>
          <w:rStyle w:val="StyleUnderline"/>
        </w:rPr>
        <w:t xml:space="preserve">With </w:t>
      </w:r>
      <w:r w:rsidRPr="00763918">
        <w:rPr>
          <w:rStyle w:val="StyleUnderline"/>
          <w:highlight w:val="yellow"/>
        </w:rPr>
        <w:t xml:space="preserve">a court </w:t>
      </w:r>
      <w:r w:rsidRPr="00BF6BDB">
        <w:rPr>
          <w:rStyle w:val="StyleUnderline"/>
        </w:rPr>
        <w:t xml:space="preserve">that </w:t>
      </w:r>
      <w:r w:rsidRPr="00763918">
        <w:rPr>
          <w:rStyle w:val="StyleUnderline"/>
          <w:highlight w:val="yellow"/>
        </w:rPr>
        <w:t xml:space="preserve">has been </w:t>
      </w:r>
      <w:r w:rsidRPr="00763918">
        <w:rPr>
          <w:rStyle w:val="Emphasis"/>
          <w:highlight w:val="yellow"/>
        </w:rPr>
        <w:t>remarkably unpredictable</w:t>
      </w:r>
      <w:r w:rsidRPr="005E3779">
        <w:rPr>
          <w:rStyle w:val="StyleUnderline"/>
        </w:rPr>
        <w:t xml:space="preserve"> to date</w:t>
      </w:r>
      <w:r w:rsidRPr="00BF6BDB">
        <w:rPr>
          <w:sz w:val="16"/>
        </w:rPr>
        <w:t xml:space="preserve">, </w:t>
      </w:r>
      <w:r w:rsidRPr="005E3779">
        <w:rPr>
          <w:rStyle w:val="StyleUnderline"/>
        </w:rPr>
        <w:t xml:space="preserve">yet does indeed have a </w:t>
      </w:r>
      <w:r w:rsidRPr="005E3779">
        <w:rPr>
          <w:rStyle w:val="Emphasis"/>
        </w:rPr>
        <w:t>6-3 conservative majority</w:t>
      </w:r>
      <w:r w:rsidRPr="00BF6BDB">
        <w:rPr>
          <w:sz w:val="16"/>
        </w:rPr>
        <w:t xml:space="preserve">, </w:t>
      </w:r>
      <w:r w:rsidRPr="005E3779">
        <w:rPr>
          <w:rStyle w:val="StyleUnderline"/>
        </w:rPr>
        <w:t>any risk of losing</w:t>
      </w:r>
      <w:r w:rsidRPr="00BF6BDB">
        <w:rPr>
          <w:sz w:val="16"/>
        </w:rPr>
        <w:t xml:space="preserve"> one of </w:t>
      </w:r>
      <w:r w:rsidRPr="005E3779">
        <w:rPr>
          <w:rStyle w:val="StyleUnderline"/>
        </w:rPr>
        <w:t>those</w:t>
      </w:r>
      <w:r w:rsidRPr="00BF6BDB">
        <w:rPr>
          <w:sz w:val="16"/>
        </w:rPr>
        <w:t xml:space="preserve"> three </w:t>
      </w:r>
      <w:r w:rsidRPr="005E3779">
        <w:rPr>
          <w:rStyle w:val="StyleUnderline"/>
        </w:rPr>
        <w:t>liberal seats</w:t>
      </w:r>
      <w:r w:rsidRPr="00BF6BDB">
        <w:rPr>
          <w:sz w:val="16"/>
        </w:rPr>
        <w:t xml:space="preserve"> </w:t>
      </w:r>
      <w:r w:rsidRPr="005E3779">
        <w:rPr>
          <w:rStyle w:val="StyleUnderline"/>
        </w:rPr>
        <w:t>is a danger no liberal president</w:t>
      </w:r>
      <w:r w:rsidRPr="00BF6BDB">
        <w:rPr>
          <w:sz w:val="16"/>
        </w:rPr>
        <w:t xml:space="preserve"> or jurist </w:t>
      </w:r>
      <w:r w:rsidRPr="005E3779">
        <w:rPr>
          <w:rStyle w:val="StyleUnderline"/>
        </w:rPr>
        <w:t>should take</w:t>
      </w:r>
      <w:r w:rsidRPr="00BF6BDB">
        <w:rPr>
          <w:sz w:val="16"/>
        </w:rPr>
        <w:t xml:space="preserve"> lightly. </w:t>
      </w:r>
    </w:p>
    <w:p w14:paraId="6D9E691B" w14:textId="77777777" w:rsidR="00666263" w:rsidRPr="00501CC3" w:rsidRDefault="00666263" w:rsidP="00666263">
      <w:pPr>
        <w:pStyle w:val="Heading3"/>
      </w:pPr>
      <w:r>
        <w:lastRenderedPageBreak/>
        <w:t>2AC---No Swing Vote</w:t>
      </w:r>
    </w:p>
    <w:p w14:paraId="713321B9" w14:textId="77777777" w:rsidR="00666263" w:rsidRDefault="00666263" w:rsidP="00666263">
      <w:pPr>
        <w:pStyle w:val="Heading4"/>
      </w:pPr>
      <w:r>
        <w:t xml:space="preserve">6-3 majority turns swing votes into bystanders and provides political cover for inevitable landmark cases.  </w:t>
      </w:r>
    </w:p>
    <w:p w14:paraId="51A1AC38" w14:textId="77777777" w:rsidR="00666263" w:rsidRPr="00223083" w:rsidRDefault="00666263" w:rsidP="00666263">
      <w:r w:rsidRPr="00223083">
        <w:rPr>
          <w:rStyle w:val="Style13ptBold"/>
        </w:rPr>
        <w:t>Stevenson 21</w:t>
      </w:r>
      <w:r w:rsidRPr="00223083">
        <w:t xml:space="preserve">, *Peter W. Stevenson writes </w:t>
      </w:r>
      <w:proofErr w:type="gramStart"/>
      <w:r w:rsidRPr="00223083">
        <w:t>The</w:t>
      </w:r>
      <w:proofErr w:type="gramEnd"/>
      <w:r w:rsidRPr="00223083">
        <w:t xml:space="preserve"> 5-Minute Fix newsletter and covers national and state politics for The Fix. He's been at The Washington Post since 2015 and has been the senior political video producer since 2017; (May 20th, 2021, “Chief Justice John Roberts: From key swing vote to potential bystander?”, https://www.washingtonpost.com/politics/2021/05/20/chief-justice-john-roberts-key-swing-vote-potential-bystander/)</w:t>
      </w:r>
    </w:p>
    <w:p w14:paraId="4258BD7B" w14:textId="77777777" w:rsidR="00666263" w:rsidRPr="00BF6BDB" w:rsidRDefault="00666263" w:rsidP="00666263">
      <w:pPr>
        <w:rPr>
          <w:rStyle w:val="StyleUnderline"/>
        </w:rPr>
      </w:pPr>
      <w:r w:rsidRPr="00763918">
        <w:rPr>
          <w:rStyle w:val="StyleUnderline"/>
          <w:highlight w:val="yellow"/>
        </w:rPr>
        <w:t>Barrett’s confirmation</w:t>
      </w:r>
      <w:r w:rsidRPr="00435519">
        <w:rPr>
          <w:sz w:val="16"/>
        </w:rPr>
        <w:t xml:space="preserve"> didn’t just give conservatives on the court a 6-3 majority; it also </w:t>
      </w:r>
      <w:r w:rsidRPr="00763918">
        <w:rPr>
          <w:rStyle w:val="StyleUnderline"/>
          <w:highlight w:val="yellow"/>
        </w:rPr>
        <w:t>means</w:t>
      </w:r>
      <w:r w:rsidRPr="00435519">
        <w:rPr>
          <w:sz w:val="16"/>
        </w:rPr>
        <w:t xml:space="preserve"> Chief Justice John G. </w:t>
      </w:r>
      <w:r w:rsidRPr="00763918">
        <w:rPr>
          <w:rStyle w:val="StyleUnderline"/>
          <w:highlight w:val="yellow"/>
        </w:rPr>
        <w:t>Roberts</w:t>
      </w:r>
      <w:r w:rsidRPr="00BF6BDB">
        <w:rPr>
          <w:rStyle w:val="StyleUnderline"/>
        </w:rPr>
        <w:t xml:space="preserve"> Jr. </w:t>
      </w:r>
      <w:r w:rsidRPr="00763918">
        <w:rPr>
          <w:rStyle w:val="StyleUnderline"/>
          <w:highlight w:val="yellow"/>
        </w:rPr>
        <w:t xml:space="preserve">is </w:t>
      </w:r>
      <w:r w:rsidRPr="00763918">
        <w:rPr>
          <w:rStyle w:val="Emphasis"/>
          <w:highlight w:val="yellow"/>
        </w:rPr>
        <w:t>no longer</w:t>
      </w:r>
      <w:r w:rsidRPr="00BF6BDB">
        <w:rPr>
          <w:rStyle w:val="StyleUnderline"/>
        </w:rPr>
        <w:t xml:space="preserve"> as likely to </w:t>
      </w:r>
      <w:r w:rsidRPr="00435519">
        <w:rPr>
          <w:rStyle w:val="StyleUnderline"/>
        </w:rPr>
        <w:t xml:space="preserve">be </w:t>
      </w:r>
      <w:r w:rsidRPr="00763918">
        <w:rPr>
          <w:rStyle w:val="StyleUnderline"/>
          <w:highlight w:val="yellow"/>
        </w:rPr>
        <w:t xml:space="preserve">a </w:t>
      </w:r>
      <w:r w:rsidRPr="00763918">
        <w:rPr>
          <w:rStyle w:val="Emphasis"/>
          <w:highlight w:val="yellow"/>
        </w:rPr>
        <w:t>swing vote</w:t>
      </w:r>
      <w:r w:rsidRPr="00BF6BDB">
        <w:rPr>
          <w:rStyle w:val="StyleUnderline"/>
        </w:rPr>
        <w:t xml:space="preserve"> on the court</w:t>
      </w:r>
      <w:r w:rsidRPr="00435519">
        <w:rPr>
          <w:sz w:val="16"/>
        </w:rPr>
        <w:t xml:space="preserve"> — </w:t>
      </w:r>
      <w:r w:rsidRPr="00763918">
        <w:rPr>
          <w:rStyle w:val="StyleUnderline"/>
          <w:highlight w:val="yellow"/>
        </w:rPr>
        <w:t xml:space="preserve">marking a </w:t>
      </w:r>
      <w:r w:rsidRPr="00763918">
        <w:rPr>
          <w:rStyle w:val="Emphasis"/>
          <w:highlight w:val="yellow"/>
        </w:rPr>
        <w:t>sudden change</w:t>
      </w:r>
      <w:r w:rsidRPr="00763918">
        <w:rPr>
          <w:rStyle w:val="StyleUnderline"/>
          <w:highlight w:val="yellow"/>
        </w:rPr>
        <w:t xml:space="preserve"> to</w:t>
      </w:r>
      <w:r w:rsidRPr="00BF6BDB">
        <w:rPr>
          <w:rStyle w:val="StyleUnderline"/>
        </w:rPr>
        <w:t xml:space="preserve"> the amount of </w:t>
      </w:r>
      <w:r w:rsidRPr="00763918">
        <w:rPr>
          <w:rStyle w:val="StyleUnderline"/>
          <w:highlight w:val="yellow"/>
        </w:rPr>
        <w:t xml:space="preserve">power Roberts has to </w:t>
      </w:r>
      <w:r w:rsidRPr="00763918">
        <w:rPr>
          <w:rStyle w:val="Emphasis"/>
          <w:highlight w:val="yellow"/>
        </w:rPr>
        <w:t>steer</w:t>
      </w:r>
      <w:r w:rsidRPr="00763918">
        <w:rPr>
          <w:rStyle w:val="StyleUnderline"/>
          <w:highlight w:val="yellow"/>
        </w:rPr>
        <w:t xml:space="preserve"> the</w:t>
      </w:r>
      <w:r w:rsidRPr="00BF6BDB">
        <w:rPr>
          <w:rStyle w:val="StyleUnderline"/>
        </w:rPr>
        <w:t xml:space="preserve"> </w:t>
      </w:r>
      <w:r w:rsidRPr="00BF6BDB">
        <w:rPr>
          <w:rStyle w:val="Emphasis"/>
        </w:rPr>
        <w:t>direction</w:t>
      </w:r>
      <w:r w:rsidRPr="00BF6BDB">
        <w:rPr>
          <w:rStyle w:val="StyleUnderline"/>
        </w:rPr>
        <w:t xml:space="preserve"> of the </w:t>
      </w:r>
      <w:r w:rsidRPr="00763918">
        <w:rPr>
          <w:rStyle w:val="StyleUnderline"/>
          <w:highlight w:val="yellow"/>
        </w:rPr>
        <w:t>court</w:t>
      </w:r>
      <w:r w:rsidRPr="00BF6BDB">
        <w:rPr>
          <w:rStyle w:val="StyleUnderline"/>
        </w:rPr>
        <w:t>.</w:t>
      </w:r>
    </w:p>
    <w:p w14:paraId="6169E90E" w14:textId="77777777" w:rsidR="00666263" w:rsidRPr="00435519" w:rsidRDefault="00666263" w:rsidP="00666263">
      <w:pPr>
        <w:rPr>
          <w:sz w:val="16"/>
          <w:szCs w:val="16"/>
        </w:rPr>
      </w:pPr>
      <w:r w:rsidRPr="00435519">
        <w:rPr>
          <w:sz w:val="16"/>
          <w:szCs w:val="16"/>
        </w:rPr>
        <w:t xml:space="preserve">When President Donald Trump made his third and final </w:t>
      </w:r>
      <w:hyperlink r:id="rId72" w:history="1">
        <w:r w:rsidRPr="00435519">
          <w:rPr>
            <w:rStyle w:val="Hyperlink"/>
            <w:sz w:val="16"/>
            <w:szCs w:val="16"/>
          </w:rPr>
          <w:t>Supreme Court</w:t>
        </w:r>
      </w:hyperlink>
      <w:r w:rsidRPr="00435519">
        <w:rPr>
          <w:sz w:val="16"/>
          <w:szCs w:val="16"/>
        </w:rPr>
        <w:t xml:space="preserve"> nomination, putting Barrett in the seat previously occupied by Ruth Bader Ginsburg, the court became more conservative than it had been </w:t>
      </w:r>
      <w:hyperlink r:id="rId73" w:history="1">
        <w:r w:rsidRPr="00435519">
          <w:rPr>
            <w:rStyle w:val="Hyperlink"/>
            <w:sz w:val="16"/>
            <w:szCs w:val="16"/>
          </w:rPr>
          <w:t>in more than 50 years</w:t>
        </w:r>
      </w:hyperlink>
      <w:r w:rsidRPr="00435519">
        <w:rPr>
          <w:sz w:val="16"/>
          <w:szCs w:val="16"/>
        </w:rPr>
        <w:t>. With a conservative majority on the court, Republicans hope justices could make a series of landmark decisions on issues their electorate is passionate about. At the top of that list is abortion rights.</w:t>
      </w:r>
    </w:p>
    <w:p w14:paraId="371EA1F7" w14:textId="77777777" w:rsidR="00666263" w:rsidRPr="00435519" w:rsidRDefault="00666263" w:rsidP="00666263">
      <w:pPr>
        <w:rPr>
          <w:sz w:val="16"/>
          <w:szCs w:val="16"/>
        </w:rPr>
      </w:pPr>
      <w:r w:rsidRPr="00435519">
        <w:rPr>
          <w:sz w:val="16"/>
          <w:szCs w:val="16"/>
        </w:rPr>
        <w:t xml:space="preserve">By the time Trump took office, Republicans had succeeded in making the nomination of Supreme Court justices an issue that drives voter turnout in a way Democrats couldn’t. In exit polls conducted after Trump’s election in 2016, </w:t>
      </w:r>
      <w:hyperlink r:id="rId74" w:history="1">
        <w:r w:rsidRPr="00435519">
          <w:rPr>
            <w:rStyle w:val="Hyperlink"/>
            <w:sz w:val="16"/>
            <w:szCs w:val="16"/>
          </w:rPr>
          <w:t>one-fifth of voters said court nominations</w:t>
        </w:r>
      </w:hyperlink>
      <w:r w:rsidRPr="00435519">
        <w:rPr>
          <w:sz w:val="16"/>
          <w:szCs w:val="16"/>
        </w:rPr>
        <w:t xml:space="preserve"> were the most important factor in their vote, and those voters broke for Trump by a 15-point margin.</w:t>
      </w:r>
    </w:p>
    <w:p w14:paraId="2D385F71" w14:textId="77777777" w:rsidR="00666263" w:rsidRPr="00435519" w:rsidRDefault="00666263" w:rsidP="00666263">
      <w:pPr>
        <w:rPr>
          <w:sz w:val="16"/>
          <w:szCs w:val="16"/>
        </w:rPr>
      </w:pPr>
      <w:r w:rsidRPr="00435519">
        <w:rPr>
          <w:sz w:val="16"/>
          <w:szCs w:val="16"/>
        </w:rPr>
        <w:t xml:space="preserve">When Ginsburg died last September, handing Trump the opportunity to make a third nomination and swing the court even further to the right, it became a more urgent issue for Democrats. About two-thirds of Joe Biden supporters said Supreme Court nominees were “very important” to their vote in an August 2020 Pew Research </w:t>
      </w:r>
      <w:hyperlink r:id="rId75" w:history="1">
        <w:r w:rsidRPr="00435519">
          <w:rPr>
            <w:rStyle w:val="Hyperlink"/>
            <w:sz w:val="16"/>
            <w:szCs w:val="16"/>
          </w:rPr>
          <w:t>poll</w:t>
        </w:r>
      </w:hyperlink>
      <w:r w:rsidRPr="00435519">
        <w:rPr>
          <w:sz w:val="16"/>
          <w:szCs w:val="16"/>
        </w:rPr>
        <w:t>, while about 6 in 10 Trump supporters said the same.</w:t>
      </w:r>
    </w:p>
    <w:p w14:paraId="66B23C4D" w14:textId="77777777" w:rsidR="00666263" w:rsidRPr="00435519" w:rsidRDefault="00666263" w:rsidP="00666263">
      <w:pPr>
        <w:rPr>
          <w:sz w:val="16"/>
          <w:szCs w:val="16"/>
        </w:rPr>
      </w:pPr>
      <w:r w:rsidRPr="00435519">
        <w:rPr>
          <w:sz w:val="16"/>
          <w:szCs w:val="16"/>
        </w:rPr>
        <w:t>But Trump was already on his way to nominating Barrett, a right-leaning justice who gave conservatives on the court what amounts to a majority. That got Republicans excited — and made Democrats nervous — about the possibility of the court making the kind of rulings conservatives have had on their wish list for decades, starting with overturning Roe v. Wade, the landmark abortion case.</w:t>
      </w:r>
    </w:p>
    <w:p w14:paraId="5EC05666" w14:textId="77777777" w:rsidR="00666263" w:rsidRPr="00435519" w:rsidRDefault="00666263" w:rsidP="00666263">
      <w:pPr>
        <w:rPr>
          <w:sz w:val="16"/>
          <w:szCs w:val="16"/>
        </w:rPr>
      </w:pPr>
      <w:r w:rsidRPr="00435519">
        <w:rPr>
          <w:sz w:val="16"/>
          <w:szCs w:val="16"/>
        </w:rPr>
        <w:t>The 2020 Democrats want to ‘codify’ Roe v. Wade. Here’s what that means.</w:t>
      </w:r>
    </w:p>
    <w:p w14:paraId="13BF6DA2" w14:textId="77777777" w:rsidR="00666263" w:rsidRPr="00435519" w:rsidRDefault="00666263" w:rsidP="00666263">
      <w:pPr>
        <w:rPr>
          <w:sz w:val="16"/>
          <w:szCs w:val="16"/>
        </w:rPr>
      </w:pPr>
      <w:r w:rsidRPr="00435519">
        <w:rPr>
          <w:sz w:val="16"/>
          <w:szCs w:val="16"/>
        </w:rPr>
        <w:t>The landmark 1973 Supreme Court decision established a woman’s constitutional right to have an abortion. Some Democrats want to make it into law. (Blair Guild/The Washington Post)</w:t>
      </w:r>
    </w:p>
    <w:p w14:paraId="31DDACE1" w14:textId="77777777" w:rsidR="00666263" w:rsidRPr="00435519" w:rsidRDefault="00666263" w:rsidP="00666263">
      <w:pPr>
        <w:rPr>
          <w:sz w:val="16"/>
          <w:szCs w:val="16"/>
        </w:rPr>
      </w:pPr>
      <w:r w:rsidRPr="00435519">
        <w:rPr>
          <w:sz w:val="16"/>
          <w:szCs w:val="16"/>
        </w:rPr>
        <w:t>Now, the Mississippi law is under the court’s microscope. The law hasn’t gone into effect because of lower-court rulings that say it goes against decades of Supreme Court precedent, including Roe v. Wade. But the Supreme Court has more latitude to revisit such precedents when it is deemed warranted.</w:t>
      </w:r>
    </w:p>
    <w:p w14:paraId="203E0317" w14:textId="77777777" w:rsidR="00666263" w:rsidRPr="00435519" w:rsidRDefault="00666263" w:rsidP="00666263">
      <w:pPr>
        <w:rPr>
          <w:sz w:val="16"/>
          <w:szCs w:val="16"/>
        </w:rPr>
      </w:pPr>
      <w:r w:rsidRPr="00435519">
        <w:rPr>
          <w:sz w:val="16"/>
          <w:szCs w:val="16"/>
        </w:rPr>
        <w:t>“In an unbroken line dating to Roe v. Wade, the Supreme Court’s abortion cases have established (and affirmed, and reaffirmed) a woman’s right to choose an abortion before viability,” Judge Patrick Higginbotham wrote for the U.S. Court of Appeals for the 5th Circuit.</w:t>
      </w:r>
    </w:p>
    <w:p w14:paraId="06094A8C" w14:textId="77777777" w:rsidR="00666263" w:rsidRPr="00BF6BDB" w:rsidRDefault="00666263" w:rsidP="00666263">
      <w:pPr>
        <w:rPr>
          <w:rStyle w:val="StyleUnderline"/>
        </w:rPr>
      </w:pPr>
      <w:r w:rsidRPr="00435519">
        <w:rPr>
          <w:sz w:val="16"/>
        </w:rPr>
        <w:t xml:space="preserve">The Supreme Court has long declined to take on such cases, often falling back on the precedent set by previous decisions. </w:t>
      </w:r>
      <w:r w:rsidRPr="00763918">
        <w:rPr>
          <w:rStyle w:val="StyleUnderline"/>
          <w:highlight w:val="yellow"/>
        </w:rPr>
        <w:t>Under Roberts</w:t>
      </w:r>
      <w:r w:rsidRPr="00435519">
        <w:rPr>
          <w:sz w:val="16"/>
        </w:rPr>
        <w:t xml:space="preserve">, </w:t>
      </w:r>
      <w:r w:rsidRPr="00BF6BDB">
        <w:rPr>
          <w:rStyle w:val="StyleUnderline"/>
        </w:rPr>
        <w:t>even with a 5-4 conservative majority</w:t>
      </w:r>
      <w:r w:rsidRPr="00435519">
        <w:rPr>
          <w:sz w:val="16"/>
        </w:rPr>
        <w:t xml:space="preserve"> after Trump’s first two nominees, Neil M. Gorsuch and Brett M. Kavanaugh, were confirmed, </w:t>
      </w:r>
      <w:r w:rsidRPr="00763918">
        <w:rPr>
          <w:rStyle w:val="StyleUnderline"/>
          <w:highlight w:val="yellow"/>
        </w:rPr>
        <w:t xml:space="preserve">the court seemed </w:t>
      </w:r>
      <w:r w:rsidRPr="00763918">
        <w:rPr>
          <w:rStyle w:val="Emphasis"/>
          <w:highlight w:val="yellow"/>
        </w:rPr>
        <w:t>reluctant</w:t>
      </w:r>
      <w:r w:rsidRPr="00763918">
        <w:rPr>
          <w:rStyle w:val="StyleUnderline"/>
          <w:highlight w:val="yellow"/>
        </w:rPr>
        <w:t xml:space="preserve"> to take on</w:t>
      </w:r>
      <w:r w:rsidRPr="00BF6BDB">
        <w:rPr>
          <w:rStyle w:val="StyleUnderline"/>
        </w:rPr>
        <w:t xml:space="preserve"> big, </w:t>
      </w:r>
      <w:r w:rsidRPr="00763918">
        <w:rPr>
          <w:rStyle w:val="StyleUnderline"/>
          <w:highlight w:val="yellow"/>
        </w:rPr>
        <w:t>landmark cases</w:t>
      </w:r>
      <w:r w:rsidRPr="00435519">
        <w:rPr>
          <w:sz w:val="16"/>
        </w:rPr>
        <w:t xml:space="preserve"> — </w:t>
      </w:r>
      <w:r w:rsidRPr="00763918">
        <w:rPr>
          <w:rStyle w:val="StyleUnderline"/>
          <w:highlight w:val="yellow"/>
        </w:rPr>
        <w:t>and</w:t>
      </w:r>
      <w:r w:rsidRPr="00BF6BDB">
        <w:rPr>
          <w:rStyle w:val="StyleUnderline"/>
        </w:rPr>
        <w:t xml:space="preserve"> certainly to </w:t>
      </w:r>
      <w:r w:rsidRPr="00763918">
        <w:rPr>
          <w:rStyle w:val="Emphasis"/>
          <w:highlight w:val="yellow"/>
        </w:rPr>
        <w:t>challenge precedent</w:t>
      </w:r>
      <w:r w:rsidRPr="00763918">
        <w:rPr>
          <w:rStyle w:val="StyleUnderline"/>
          <w:highlight w:val="yellow"/>
        </w:rPr>
        <w:t xml:space="preserve"> on politically </w:t>
      </w:r>
      <w:r w:rsidRPr="00763918">
        <w:rPr>
          <w:rStyle w:val="Emphasis"/>
          <w:highlight w:val="yellow"/>
        </w:rPr>
        <w:t>sensitive issues</w:t>
      </w:r>
      <w:r w:rsidRPr="00435519">
        <w:rPr>
          <w:sz w:val="16"/>
        </w:rPr>
        <w:t xml:space="preserve">. </w:t>
      </w:r>
      <w:r w:rsidRPr="00BF6BDB">
        <w:rPr>
          <w:rStyle w:val="StyleUnderline"/>
        </w:rPr>
        <w:t xml:space="preserve">It has been suggested that </w:t>
      </w:r>
      <w:r w:rsidRPr="00763918">
        <w:rPr>
          <w:rStyle w:val="StyleUnderline"/>
          <w:highlight w:val="yellow"/>
        </w:rPr>
        <w:t xml:space="preserve">Roberts aimed to make the court appear </w:t>
      </w:r>
      <w:r w:rsidRPr="00763918">
        <w:rPr>
          <w:rStyle w:val="Emphasis"/>
          <w:highlight w:val="yellow"/>
        </w:rPr>
        <w:t>less political</w:t>
      </w:r>
      <w:r w:rsidRPr="00BF6BDB">
        <w:rPr>
          <w:rStyle w:val="StyleUnderline"/>
        </w:rPr>
        <w:t xml:space="preserve"> by </w:t>
      </w:r>
      <w:r w:rsidRPr="00BF6BDB">
        <w:rPr>
          <w:rStyle w:val="Emphasis"/>
        </w:rPr>
        <w:t>avoiding</w:t>
      </w:r>
      <w:r w:rsidRPr="00BF6BDB">
        <w:rPr>
          <w:rStyle w:val="StyleUnderline"/>
        </w:rPr>
        <w:t xml:space="preserve"> those </w:t>
      </w:r>
      <w:r w:rsidRPr="00BF6BDB">
        <w:rPr>
          <w:rStyle w:val="Emphasis"/>
        </w:rPr>
        <w:t>sensitive issues</w:t>
      </w:r>
      <w:r w:rsidRPr="00435519">
        <w:rPr>
          <w:sz w:val="16"/>
        </w:rPr>
        <w:t xml:space="preserve">. Some conservatives have even said he lacks the will to address issues such as abortion at all. But </w:t>
      </w:r>
      <w:r w:rsidRPr="00763918">
        <w:rPr>
          <w:rStyle w:val="StyleUnderline"/>
          <w:highlight w:val="yellow"/>
        </w:rPr>
        <w:t>such things could</w:t>
      </w:r>
      <w:r w:rsidRPr="00BF6BDB">
        <w:rPr>
          <w:rStyle w:val="StyleUnderline"/>
        </w:rPr>
        <w:t xml:space="preserve"> </w:t>
      </w:r>
      <w:r w:rsidRPr="00BF6BDB">
        <w:rPr>
          <w:rStyle w:val="Emphasis"/>
        </w:rPr>
        <w:t>increasingly</w:t>
      </w:r>
      <w:r w:rsidRPr="00BF6BDB">
        <w:rPr>
          <w:rStyle w:val="StyleUnderline"/>
        </w:rPr>
        <w:t xml:space="preserve"> </w:t>
      </w:r>
      <w:r w:rsidRPr="00763918">
        <w:rPr>
          <w:rStyle w:val="StyleUnderline"/>
          <w:highlight w:val="yellow"/>
        </w:rPr>
        <w:t xml:space="preserve">be </w:t>
      </w:r>
      <w:r w:rsidRPr="00763918">
        <w:rPr>
          <w:rStyle w:val="Emphasis"/>
          <w:highlight w:val="yellow"/>
        </w:rPr>
        <w:t>out of his hands</w:t>
      </w:r>
      <w:r w:rsidRPr="00BF6BDB">
        <w:rPr>
          <w:rStyle w:val="StyleUnderline"/>
        </w:rPr>
        <w:t>.</w:t>
      </w:r>
    </w:p>
    <w:p w14:paraId="2D7D9163" w14:textId="77777777" w:rsidR="00666263" w:rsidRPr="00435519" w:rsidRDefault="00666263" w:rsidP="00666263">
      <w:pPr>
        <w:rPr>
          <w:sz w:val="16"/>
          <w:szCs w:val="16"/>
        </w:rPr>
      </w:pPr>
      <w:r w:rsidRPr="00435519">
        <w:rPr>
          <w:sz w:val="16"/>
          <w:szCs w:val="16"/>
        </w:rPr>
        <w:t xml:space="preserve">Roberts’s status as a key swing vote was solidified by the </w:t>
      </w:r>
      <w:hyperlink r:id="rId76" w:history="1">
        <w:r w:rsidRPr="00435519">
          <w:rPr>
            <w:rStyle w:val="Hyperlink"/>
            <w:sz w:val="16"/>
            <w:szCs w:val="16"/>
          </w:rPr>
          <w:t>2012 decision he wrote</w:t>
        </w:r>
      </w:hyperlink>
      <w:r w:rsidRPr="00435519">
        <w:rPr>
          <w:sz w:val="16"/>
          <w:szCs w:val="16"/>
        </w:rPr>
        <w:t xml:space="preserve"> upholding the Affordable Care Act’s constitutionality, in which the individual care mandate was preserved as a tax, a decision that infuriated conservatives.</w:t>
      </w:r>
    </w:p>
    <w:p w14:paraId="453F431A" w14:textId="77777777" w:rsidR="00666263" w:rsidRPr="00435519" w:rsidRDefault="00666263" w:rsidP="00666263">
      <w:pPr>
        <w:rPr>
          <w:rStyle w:val="StyleUnderline"/>
        </w:rPr>
      </w:pPr>
      <w:r w:rsidRPr="00435519">
        <w:rPr>
          <w:sz w:val="16"/>
        </w:rPr>
        <w:t xml:space="preserve">But his supposed </w:t>
      </w:r>
      <w:r w:rsidRPr="00763918">
        <w:rPr>
          <w:rStyle w:val="StyleUnderline"/>
          <w:highlight w:val="yellow"/>
        </w:rPr>
        <w:t xml:space="preserve">efforts to </w:t>
      </w:r>
      <w:r w:rsidRPr="00763918">
        <w:rPr>
          <w:rStyle w:val="Emphasis"/>
          <w:highlight w:val="yellow"/>
        </w:rPr>
        <w:t>depoliticize</w:t>
      </w:r>
      <w:r w:rsidRPr="00763918">
        <w:rPr>
          <w:rStyle w:val="StyleUnderline"/>
          <w:highlight w:val="yellow"/>
        </w:rPr>
        <w:t xml:space="preserve"> the court were </w:t>
      </w:r>
      <w:r w:rsidRPr="00763918">
        <w:rPr>
          <w:rStyle w:val="Emphasis"/>
          <w:highlight w:val="yellow"/>
        </w:rPr>
        <w:t>blunted</w:t>
      </w:r>
      <w:r w:rsidRPr="00763918">
        <w:rPr>
          <w:rStyle w:val="StyleUnderline"/>
          <w:highlight w:val="yellow"/>
        </w:rPr>
        <w:t xml:space="preserve"> by Barrett’s </w:t>
      </w:r>
      <w:r w:rsidRPr="00763918">
        <w:rPr>
          <w:rStyle w:val="Emphasis"/>
          <w:highlight w:val="yellow"/>
        </w:rPr>
        <w:t>appointment</w:t>
      </w:r>
      <w:r w:rsidRPr="00435519">
        <w:rPr>
          <w:sz w:val="16"/>
        </w:rPr>
        <w:t xml:space="preserve">. In a 6-3 court, Roberts is no longer a swing vote. </w:t>
      </w:r>
      <w:r w:rsidRPr="00763918">
        <w:rPr>
          <w:rStyle w:val="StyleUnderline"/>
          <w:highlight w:val="yellow"/>
        </w:rPr>
        <w:t>Even if he were to side with the liberal</w:t>
      </w:r>
      <w:r w:rsidRPr="00435519">
        <w:rPr>
          <w:rStyle w:val="StyleUnderline"/>
        </w:rPr>
        <w:t xml:space="preserve">-leaning </w:t>
      </w:r>
      <w:r w:rsidRPr="00763918">
        <w:rPr>
          <w:rStyle w:val="StyleUnderline"/>
          <w:highlight w:val="yellow"/>
        </w:rPr>
        <w:t>justices</w:t>
      </w:r>
      <w:r w:rsidRPr="00763918">
        <w:rPr>
          <w:sz w:val="16"/>
          <w:highlight w:val="yellow"/>
        </w:rPr>
        <w:t xml:space="preserve">, </w:t>
      </w:r>
      <w:r w:rsidRPr="00763918">
        <w:rPr>
          <w:rStyle w:val="StyleUnderline"/>
          <w:highlight w:val="yellow"/>
        </w:rPr>
        <w:t xml:space="preserve">they could be </w:t>
      </w:r>
      <w:r w:rsidRPr="00763918">
        <w:rPr>
          <w:rStyle w:val="Emphasis"/>
          <w:highlight w:val="yellow"/>
        </w:rPr>
        <w:t>outvoted</w:t>
      </w:r>
      <w:r w:rsidRPr="00435519">
        <w:rPr>
          <w:rStyle w:val="StyleUnderline"/>
        </w:rPr>
        <w:t xml:space="preserve"> 5-4.</w:t>
      </w:r>
    </w:p>
    <w:p w14:paraId="26FE28DE" w14:textId="77777777" w:rsidR="00666263" w:rsidRPr="00435519" w:rsidRDefault="00666263" w:rsidP="00666263">
      <w:pPr>
        <w:rPr>
          <w:sz w:val="16"/>
        </w:rPr>
      </w:pPr>
      <w:r w:rsidRPr="00435519">
        <w:rPr>
          <w:rStyle w:val="StyleUnderline"/>
        </w:rPr>
        <w:lastRenderedPageBreak/>
        <w:t xml:space="preserve">This </w:t>
      </w:r>
      <w:hyperlink r:id="rId77" w:tgtFrame="_blank" w:history="1">
        <w:r w:rsidRPr="00435519">
          <w:rPr>
            <w:rStyle w:val="Emphasis"/>
          </w:rPr>
          <w:t>isn’t the first case</w:t>
        </w:r>
      </w:hyperlink>
      <w:r w:rsidRPr="00435519">
        <w:rPr>
          <w:rStyle w:val="StyleUnderline"/>
        </w:rPr>
        <w:t xml:space="preserve"> that has seemingly made Roberts’s vote potentially </w:t>
      </w:r>
      <w:r w:rsidRPr="00435519">
        <w:rPr>
          <w:rStyle w:val="Emphasis"/>
        </w:rPr>
        <w:t>less potent</w:t>
      </w:r>
      <w:r w:rsidRPr="00435519">
        <w:rPr>
          <w:sz w:val="16"/>
        </w:rPr>
        <w:t xml:space="preserve"> — but it has the potential to be the most high-profile (though we have no idea what the court will do with it).</w:t>
      </w:r>
    </w:p>
    <w:p w14:paraId="7F72A01D" w14:textId="77777777" w:rsidR="00666263" w:rsidRPr="007C75A1" w:rsidRDefault="00666263" w:rsidP="00666263"/>
    <w:p w14:paraId="6B758613" w14:textId="77777777" w:rsidR="00666263" w:rsidRDefault="00666263" w:rsidP="00666263"/>
    <w:p w14:paraId="725C46A5" w14:textId="19FD8CC0" w:rsidR="00EE05D8" w:rsidRPr="00FB510B" w:rsidRDefault="00EE05D8" w:rsidP="00EE05D8"/>
    <w:p w14:paraId="6F9C9709" w14:textId="40D19587" w:rsidR="000877B4" w:rsidRDefault="000877B4" w:rsidP="000877B4">
      <w:pPr>
        <w:pStyle w:val="Heading2"/>
      </w:pPr>
      <w:r>
        <w:lastRenderedPageBreak/>
        <w:t>K---CAP</w:t>
      </w:r>
    </w:p>
    <w:p w14:paraId="655B2EB3" w14:textId="77777777" w:rsidR="000877B4" w:rsidRDefault="000877B4" w:rsidP="000877B4">
      <w:pPr>
        <w:pStyle w:val="Heading3"/>
      </w:pPr>
      <w:r>
        <w:lastRenderedPageBreak/>
        <w:t>2AC---AT: K---Cap (Short)</w:t>
      </w:r>
    </w:p>
    <w:p w14:paraId="761B81BC" w14:textId="77777777" w:rsidR="000877B4" w:rsidRDefault="000877B4" w:rsidP="000877B4">
      <w:pPr>
        <w:pStyle w:val="Heading4"/>
      </w:pPr>
      <w:r w:rsidRPr="00863F5F">
        <w:t xml:space="preserve">The ballot is a referendum on the </w:t>
      </w:r>
      <w:r w:rsidRPr="00863F5F">
        <w:rPr>
          <w:u w:val="single"/>
        </w:rPr>
        <w:t>hypothetical consequences</w:t>
      </w:r>
      <w:r w:rsidRPr="00863F5F">
        <w:t xml:space="preserve"> of the plan</w:t>
      </w:r>
      <w:r>
        <w:t xml:space="preserve">. </w:t>
      </w:r>
      <w:r w:rsidRPr="00863F5F">
        <w:t>Any links must be to the implementation of the plan and there must be an alt that causally solves their harms, with the inclusion of the plan precluding that solvency.</w:t>
      </w:r>
    </w:p>
    <w:p w14:paraId="184CFB0A" w14:textId="77777777" w:rsidR="000877B4" w:rsidRDefault="000877B4" w:rsidP="000877B4"/>
    <w:p w14:paraId="5C477E48" w14:textId="77777777" w:rsidR="000877B4" w:rsidRDefault="000877B4" w:rsidP="000877B4">
      <w:pPr>
        <w:pStyle w:val="Heading4"/>
      </w:pPr>
      <w:r>
        <w:t xml:space="preserve">Key to </w:t>
      </w:r>
      <w:r w:rsidRPr="00863F5F">
        <w:rPr>
          <w:u w:val="single"/>
        </w:rPr>
        <w:t>fairness</w:t>
      </w:r>
      <w:r>
        <w:t xml:space="preserve">---plan-focus is the most </w:t>
      </w:r>
      <w:r w:rsidRPr="00863F5F">
        <w:rPr>
          <w:u w:val="single"/>
        </w:rPr>
        <w:t>predictable</w:t>
      </w:r>
      <w:r>
        <w:t xml:space="preserve"> and </w:t>
      </w:r>
      <w:r w:rsidRPr="00863F5F">
        <w:rPr>
          <w:u w:val="single"/>
        </w:rPr>
        <w:t>non-arbitrary</w:t>
      </w:r>
      <w:r w:rsidRPr="00863F5F">
        <w:t xml:space="preserve">. Any </w:t>
      </w:r>
      <w:r>
        <w:t xml:space="preserve">other </w:t>
      </w:r>
      <w:proofErr w:type="spellStart"/>
      <w:r>
        <w:t>interp</w:t>
      </w:r>
      <w:proofErr w:type="spellEnd"/>
      <w:r>
        <w:t xml:space="preserve"> ex post shifts the goalposts which moots the 1AC. </w:t>
      </w:r>
    </w:p>
    <w:p w14:paraId="3DC46D38" w14:textId="77777777" w:rsidR="000877B4" w:rsidRDefault="000877B4" w:rsidP="000877B4"/>
    <w:p w14:paraId="339EC7C0" w14:textId="77777777" w:rsidR="000877B4" w:rsidRDefault="000877B4" w:rsidP="000877B4">
      <w:pPr>
        <w:pStyle w:val="Heading4"/>
      </w:pPr>
      <w:r>
        <w:t xml:space="preserve">Permutation </w:t>
      </w:r>
      <w:proofErr w:type="gramStart"/>
      <w:r>
        <w:t>do</w:t>
      </w:r>
      <w:proofErr w:type="gramEnd"/>
      <w:r>
        <w:t xml:space="preserve"> both.</w:t>
      </w:r>
    </w:p>
    <w:p w14:paraId="6D61D262" w14:textId="77777777" w:rsidR="000877B4" w:rsidRPr="004D1969" w:rsidRDefault="000877B4" w:rsidP="000877B4"/>
    <w:p w14:paraId="5CD0FE4C" w14:textId="77777777" w:rsidR="000877B4" w:rsidRDefault="000877B4" w:rsidP="000877B4">
      <w:pPr>
        <w:pStyle w:val="Heading4"/>
      </w:pPr>
      <w:r>
        <w:t xml:space="preserve">Permutation do the </w:t>
      </w:r>
      <w:proofErr w:type="spellStart"/>
      <w:r>
        <w:t>aff</w:t>
      </w:r>
      <w:proofErr w:type="spellEnd"/>
      <w:r>
        <w:t xml:space="preserve"> then the alternative in all other instances. </w:t>
      </w:r>
    </w:p>
    <w:p w14:paraId="58B89DD2" w14:textId="77777777" w:rsidR="000877B4" w:rsidRDefault="000877B4" w:rsidP="000877B4"/>
    <w:p w14:paraId="3D8B76ED" w14:textId="77777777" w:rsidR="000877B4" w:rsidRPr="001A22A3" w:rsidRDefault="000877B4" w:rsidP="000877B4">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2A5E42AF" w14:textId="77777777" w:rsidR="000877B4" w:rsidRDefault="000877B4" w:rsidP="000877B4">
      <w:proofErr w:type="spellStart"/>
      <w:r w:rsidRPr="00DF2DD6">
        <w:rPr>
          <w:rStyle w:val="Style13ptBold"/>
        </w:rPr>
        <w:t>Kornai</w:t>
      </w:r>
      <w:proofErr w:type="spellEnd"/>
      <w:r w:rsidRPr="00DF2DD6">
        <w:rPr>
          <w:rStyle w:val="Style13ptBold"/>
        </w:rPr>
        <w:t xml:space="preserve"> 13</w:t>
      </w:r>
      <w:r w:rsidRPr="00DF2DD6">
        <w:t>, *</w:t>
      </w:r>
      <w:proofErr w:type="spellStart"/>
      <w:r w:rsidRPr="00DF2DD6">
        <w:t>János</w:t>
      </w:r>
      <w:proofErr w:type="spellEnd"/>
      <w:r w:rsidRPr="00DF2DD6">
        <w:t xml:space="preserve"> </w:t>
      </w:r>
      <w:proofErr w:type="spellStart"/>
      <w:r w:rsidRPr="00DF2DD6">
        <w:t>Kornai</w:t>
      </w:r>
      <w:proofErr w:type="spellEnd"/>
      <w:r w:rsidRPr="00DF2DD6">
        <w:t xml:space="preserve"> is a Hungarian economist and the Allie S. Freed Professor of Economics Emeritus at Harvard and Professor Emeritus at Corvinus University of Budapest; (</w:t>
      </w:r>
      <w:proofErr w:type="spellStart"/>
      <w:r w:rsidRPr="00DF2DD6">
        <w:t>János</w:t>
      </w:r>
      <w:proofErr w:type="spellEnd"/>
      <w:r w:rsidRPr="00DF2DD6">
        <w:t>,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7D30EC37" w14:textId="77777777" w:rsidR="000877B4" w:rsidRPr="001A22A3" w:rsidRDefault="000877B4" w:rsidP="000877B4">
      <w:pPr>
        <w:rPr>
          <w:sz w:val="16"/>
        </w:rPr>
      </w:pPr>
      <w:r w:rsidRPr="001A22A3">
        <w:rPr>
          <w:sz w:val="16"/>
        </w:rPr>
        <w:t xml:space="preserve">C. </w:t>
      </w:r>
      <w:r w:rsidRPr="001A22A3">
        <w:rPr>
          <w:rStyle w:val="StyleUnderline"/>
          <w:highlight w:val="yellow"/>
        </w:rPr>
        <w:t xml:space="preserve">There is </w:t>
      </w:r>
      <w:r w:rsidRPr="001A22A3">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E72547">
        <w:rPr>
          <w:rStyle w:val="Emphasis"/>
          <w:highlight w:val="yellow"/>
        </w:rPr>
        <w:t>chronic shortage</w:t>
      </w:r>
      <w:r w:rsidRPr="00994956">
        <w:rPr>
          <w:rStyle w:val="StyleUnderline"/>
        </w:rPr>
        <w:t xml:space="preserve"> of products </w:t>
      </w:r>
      <w:r w:rsidRPr="00E72547">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E72547">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E72547">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E72547">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w:t>
      </w:r>
      <w:proofErr w:type="gramStart"/>
      <w:r w:rsidRPr="001A22A3">
        <w:rPr>
          <w:sz w:val="16"/>
        </w:rPr>
        <w:t xml:space="preserve">( </w:t>
      </w:r>
      <w:proofErr w:type="spellStart"/>
      <w:r w:rsidRPr="001A22A3">
        <w:rPr>
          <w:sz w:val="16"/>
        </w:rPr>
        <w:t>Kornai</w:t>
      </w:r>
      <w:proofErr w:type="spellEnd"/>
      <w:proofErr w:type="gram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58E30678" w14:textId="77777777" w:rsidR="000877B4" w:rsidRPr="001A22A3" w:rsidRDefault="000877B4" w:rsidP="000877B4">
      <w:pPr>
        <w:rPr>
          <w:sz w:val="16"/>
        </w:rPr>
      </w:pPr>
      <w:r w:rsidRPr="009944D7">
        <w:rPr>
          <w:rStyle w:val="StyleUnderline"/>
        </w:rPr>
        <w:t xml:space="preserve">There are examples of </w:t>
      </w:r>
      <w:r w:rsidRPr="00E72547">
        <w:rPr>
          <w:rStyle w:val="StyleUnderline"/>
          <w:highlight w:val="yellow"/>
        </w:rPr>
        <w:t>inventive activities</w:t>
      </w:r>
      <w:r w:rsidRPr="001A22A3">
        <w:rPr>
          <w:rStyle w:val="StyleUnderline"/>
        </w:rPr>
        <w:t xml:space="preserve"> motivated by chronic shortages</w:t>
      </w:r>
      <w:r w:rsidRPr="001A22A3">
        <w:rPr>
          <w:sz w:val="16"/>
        </w:rPr>
        <w:t>: ingeniously created substitutes for missing materials or machinery parts (</w:t>
      </w:r>
      <w:proofErr w:type="spellStart"/>
      <w:r w:rsidRPr="001A22A3">
        <w:rPr>
          <w:sz w:val="16"/>
        </w:rPr>
        <w:t>Laki</w:t>
      </w:r>
      <w:proofErr w:type="spellEnd"/>
      <w:r w:rsidRPr="001A22A3">
        <w:rPr>
          <w:sz w:val="16"/>
        </w:rPr>
        <w:t xml:space="preserve">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E72547">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E72547">
        <w:rPr>
          <w:rStyle w:val="StyleUnderline"/>
          <w:highlight w:val="yellow"/>
        </w:rPr>
        <w:t xml:space="preserve">commercially </w:t>
      </w:r>
      <w:r w:rsidRPr="00E72547">
        <w:rPr>
          <w:rStyle w:val="Emphasis"/>
          <w:highlight w:val="yellow"/>
        </w:rPr>
        <w:t>successful</w:t>
      </w:r>
      <w:r w:rsidRPr="00E72547">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187C199D" w14:textId="77777777" w:rsidR="000877B4" w:rsidRPr="001A22A3" w:rsidRDefault="000877B4" w:rsidP="000877B4">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E72547">
        <w:rPr>
          <w:rStyle w:val="StyleUnderline"/>
          <w:highlight w:val="yellow"/>
        </w:rPr>
        <w:t>In the socialist</w:t>
      </w:r>
      <w:r w:rsidRPr="009944D7">
        <w:rPr>
          <w:rStyle w:val="StyleUnderline"/>
        </w:rPr>
        <w:t xml:space="preserve"> planned </w:t>
      </w:r>
      <w:r w:rsidRPr="001A22A3">
        <w:rPr>
          <w:rStyle w:val="StyleUnderline"/>
          <w:highlight w:val="yellow"/>
        </w:rPr>
        <w:t>economy</w:t>
      </w:r>
      <w:r w:rsidRPr="001A22A3">
        <w:rPr>
          <w:sz w:val="16"/>
          <w:highlight w:val="yellow"/>
        </w:rPr>
        <w:t xml:space="preserve">, </w:t>
      </w:r>
      <w:r w:rsidRPr="001A22A3">
        <w:rPr>
          <w:rStyle w:val="StyleUnderline"/>
          <w:highlight w:val="yellow"/>
        </w:rPr>
        <w:t>actors</w:t>
      </w:r>
      <w:r w:rsidRPr="001A22A3">
        <w:rPr>
          <w:rStyle w:val="StyleUnderline"/>
        </w:rPr>
        <w:t xml:space="preserve"> are inclined to </w:t>
      </w:r>
      <w:r w:rsidRPr="00E72547">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E72547">
        <w:rPr>
          <w:rStyle w:val="Emphasis"/>
          <w:highlight w:val="yellow"/>
        </w:rPr>
        <w:t>significant</w:t>
      </w:r>
      <w:r w:rsidRPr="00E72547">
        <w:rPr>
          <w:rStyle w:val="StyleUnderline"/>
          <w:highlight w:val="yellow"/>
        </w:rPr>
        <w:t xml:space="preserve"> innovations </w:t>
      </w:r>
      <w:proofErr w:type="gramStart"/>
      <w:r w:rsidRPr="00E72547">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1A22A3">
        <w:rPr>
          <w:rStyle w:val="Emphasis"/>
          <w:highlight w:val="yellow"/>
        </w:rPr>
        <w:t>excluded</w:t>
      </w:r>
      <w:r w:rsidRPr="001A22A3">
        <w:rPr>
          <w:sz w:val="16"/>
          <w:highlight w:val="yellow"/>
        </w:rPr>
        <w:t xml:space="preserve">, </w:t>
      </w:r>
      <w:r w:rsidRPr="001A22A3">
        <w:rPr>
          <w:rStyle w:val="StyleUnderline"/>
          <w:highlight w:val="yellow"/>
        </w:rPr>
        <w:t xml:space="preserve">since </w:t>
      </w:r>
      <w:r w:rsidRPr="00E72547">
        <w:rPr>
          <w:rStyle w:val="StyleUnderline"/>
          <w:highlight w:val="yellow"/>
        </w:rPr>
        <w:t>those</w:t>
      </w:r>
      <w:r w:rsidRPr="009944D7">
        <w:rPr>
          <w:rStyle w:val="StyleUnderline"/>
        </w:rPr>
        <w:t xml:space="preserve"> always </w:t>
      </w:r>
      <w:r w:rsidRPr="00E72547">
        <w:rPr>
          <w:rStyle w:val="StyleUnderline"/>
          <w:highlight w:val="yellow"/>
        </w:rPr>
        <w:t xml:space="preserve">mean a </w:t>
      </w:r>
      <w:r w:rsidRPr="00E72547">
        <w:rPr>
          <w:rStyle w:val="Emphasis"/>
          <w:highlight w:val="yellow"/>
        </w:rPr>
        <w:t>leap</w:t>
      </w:r>
      <w:r w:rsidRPr="00E72547">
        <w:rPr>
          <w:rStyle w:val="StyleUnderline"/>
          <w:highlight w:val="yellow"/>
        </w:rPr>
        <w:t xml:space="preserve"> into the </w:t>
      </w:r>
      <w:r w:rsidRPr="00E72547">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E72547">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E72547">
        <w:rPr>
          <w:rStyle w:val="StyleUnderline"/>
          <w:highlight w:val="yellow"/>
        </w:rPr>
        <w:t xml:space="preserve">maintain the </w:t>
      </w:r>
      <w:r w:rsidRPr="00E72547">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w:t>
      </w:r>
      <w:r w:rsidRPr="009944D7">
        <w:rPr>
          <w:rStyle w:val="StyleUnderline"/>
        </w:rPr>
        <w:lastRenderedPageBreak/>
        <w:t xml:space="preserve">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6BEF64B7" w14:textId="77777777" w:rsidR="000877B4" w:rsidRDefault="000877B4" w:rsidP="000877B4">
      <w:pPr>
        <w:rPr>
          <w:sz w:val="16"/>
        </w:rPr>
      </w:pPr>
      <w:r w:rsidRPr="001A22A3">
        <w:rPr>
          <w:sz w:val="16"/>
        </w:rPr>
        <w:t xml:space="preserve">E. </w:t>
      </w:r>
      <w:r w:rsidRPr="00E72547">
        <w:rPr>
          <w:rStyle w:val="StyleUnderline"/>
          <w:highlight w:val="yellow"/>
        </w:rPr>
        <w:t xml:space="preserve">There is </w:t>
      </w:r>
      <w:r w:rsidRPr="00E72547">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E72547">
        <w:rPr>
          <w:rStyle w:val="StyleUnderline"/>
          <w:highlight w:val="yellow"/>
        </w:rPr>
        <w:t xml:space="preserve">most of the time </w:t>
      </w:r>
      <w:r w:rsidRPr="00E72547">
        <w:rPr>
          <w:rStyle w:val="Emphasis"/>
          <w:highlight w:val="yellow"/>
        </w:rPr>
        <w:t>over-allocation</w:t>
      </w:r>
      <w:r w:rsidRPr="00E72547">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E72547">
        <w:rPr>
          <w:rStyle w:val="StyleUnderline"/>
          <w:highlight w:val="yellow"/>
        </w:rPr>
        <w:t>to devote capital</w:t>
      </w:r>
      <w:r w:rsidRPr="00994956">
        <w:rPr>
          <w:rStyle w:val="StyleUnderline"/>
        </w:rPr>
        <w:t xml:space="preserve"> resources </w:t>
      </w:r>
      <w:r w:rsidRPr="00E72547">
        <w:rPr>
          <w:rStyle w:val="StyleUnderline"/>
          <w:highlight w:val="yellow"/>
        </w:rPr>
        <w:t>to</w:t>
      </w:r>
      <w:r w:rsidRPr="001A22A3">
        <w:rPr>
          <w:rStyle w:val="StyleUnderline"/>
        </w:rPr>
        <w:t xml:space="preserve"> activities with</w:t>
      </w:r>
      <w:r w:rsidRPr="001A22A3">
        <w:rPr>
          <w:sz w:val="16"/>
        </w:rPr>
        <w:t xml:space="preserve"> possibly </w:t>
      </w:r>
      <w:r w:rsidRPr="00E72547">
        <w:rPr>
          <w:rStyle w:val="Emphasis"/>
          <w:highlight w:val="yellow"/>
        </w:rPr>
        <w:t>uncertain</w:t>
      </w:r>
      <w:r w:rsidRPr="00E72547">
        <w:rPr>
          <w:rStyle w:val="StyleUnderline"/>
          <w:highlight w:val="yellow"/>
        </w:rPr>
        <w:t xml:space="preserve"> </w:t>
      </w:r>
      <w:r w:rsidRPr="001A22A3">
        <w:rPr>
          <w:rStyle w:val="StyleUnderline"/>
          <w:highlight w:val="yellow"/>
        </w:rPr>
        <w:t xml:space="preserve">outcomes is </w:t>
      </w:r>
      <w:r w:rsidRPr="001A22A3">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59F7A1A9" w14:textId="77777777" w:rsidR="000877B4" w:rsidRDefault="000877B4" w:rsidP="000877B4">
      <w:pPr>
        <w:rPr>
          <w:sz w:val="16"/>
        </w:rPr>
      </w:pPr>
    </w:p>
    <w:p w14:paraId="0C01C0DE" w14:textId="77777777" w:rsidR="000877B4" w:rsidRPr="001A22A3" w:rsidRDefault="000877B4" w:rsidP="000877B4">
      <w:pPr>
        <w:pStyle w:val="Heading4"/>
      </w:pPr>
      <w:r>
        <w:t xml:space="preserve">The alt doesn’t solve---capital is dynamic and neutralizes internal threats---proven by Occupy. </w:t>
      </w:r>
    </w:p>
    <w:p w14:paraId="3A50AA6A" w14:textId="77777777" w:rsidR="000877B4" w:rsidRDefault="000877B4" w:rsidP="000877B4"/>
    <w:p w14:paraId="43A66CF7" w14:textId="77777777" w:rsidR="000877B4" w:rsidRDefault="000877B4" w:rsidP="000877B4">
      <w:pPr>
        <w:pStyle w:val="Heading4"/>
      </w:pPr>
      <w:r>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62AF0C01" w14:textId="77777777" w:rsidR="000877B4" w:rsidRPr="00A22B8A" w:rsidRDefault="000877B4" w:rsidP="000877B4">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78" w:history="1">
        <w:r w:rsidRPr="00F15274">
          <w:rPr>
            <w:rStyle w:val="Hyperlink"/>
          </w:rPr>
          <w:t>https://www.goodreads.com/en/book/show/31283667-stubborn-attachments</w:t>
        </w:r>
      </w:hyperlink>
      <w:r>
        <w:t>)</w:t>
      </w:r>
    </w:p>
    <w:p w14:paraId="706C7F1E" w14:textId="77777777" w:rsidR="000877B4" w:rsidRPr="00E675D8" w:rsidRDefault="000877B4" w:rsidP="000877B4">
      <w:pPr>
        <w:rPr>
          <w:sz w:val="16"/>
          <w:szCs w:val="16"/>
        </w:rPr>
      </w:pPr>
      <w:r w:rsidRPr="00E675D8">
        <w:rPr>
          <w:sz w:val="16"/>
          <w:szCs w:val="16"/>
        </w:rPr>
        <w:t xml:space="preserve">How good is growth, </w:t>
      </w:r>
      <w:proofErr w:type="gramStart"/>
      <w:r w:rsidRPr="00E675D8">
        <w:rPr>
          <w:sz w:val="16"/>
          <w:szCs w:val="16"/>
        </w:rPr>
        <w:t>anyway ?</w:t>
      </w:r>
      <w:proofErr w:type="gramEnd"/>
    </w:p>
    <w:p w14:paraId="0D558C4D" w14:textId="77777777" w:rsidR="000877B4" w:rsidRPr="004D1969" w:rsidRDefault="000877B4" w:rsidP="000877B4">
      <w:pPr>
        <w:rPr>
          <w:sz w:val="16"/>
        </w:rPr>
      </w:pPr>
      <w:r w:rsidRPr="007177C3">
        <w:rPr>
          <w:rStyle w:val="StyleUnderline"/>
        </w:rPr>
        <w:t xml:space="preserve">The </w:t>
      </w:r>
      <w:r w:rsidRPr="00292439">
        <w:rPr>
          <w:rStyle w:val="StyleUnderline"/>
          <w:highlight w:val="yellow"/>
        </w:rPr>
        <w:t>history</w:t>
      </w:r>
      <w:r w:rsidRPr="007177C3">
        <w:rPr>
          <w:rStyle w:val="StyleUnderline"/>
        </w:rPr>
        <w:t xml:space="preserve"> of </w:t>
      </w:r>
      <w:r w:rsidRPr="00292439">
        <w:rPr>
          <w:rStyle w:val="StyleUnderline"/>
        </w:rPr>
        <w:t xml:space="preserve">economic growth </w:t>
      </w:r>
      <w:r w:rsidRPr="00292439">
        <w:rPr>
          <w:rStyle w:val="StyleUnderline"/>
          <w:highlight w:val="yellow"/>
        </w:rPr>
        <w:t>indicates</w:t>
      </w:r>
      <w:r w:rsidRPr="00E675D8">
        <w:rPr>
          <w:sz w:val="16"/>
        </w:rPr>
        <w:t xml:space="preserve"> that, with some qualifications, </w:t>
      </w:r>
      <w:r w:rsidRPr="00292439">
        <w:rPr>
          <w:rStyle w:val="StyleUnderline"/>
          <w:highlight w:val="yellow"/>
        </w:rPr>
        <w:t xml:space="preserve">growth </w:t>
      </w:r>
      <w:r w:rsidRPr="00292439">
        <w:rPr>
          <w:rStyle w:val="Emphasis"/>
          <w:highlight w:val="yellow"/>
        </w:rPr>
        <w:t>alleviates</w:t>
      </w:r>
      <w:r w:rsidRPr="00292439">
        <w:rPr>
          <w:rStyle w:val="StyleUnderline"/>
          <w:highlight w:val="yellow"/>
        </w:rPr>
        <w:t xml:space="preserve"> misery</w:t>
      </w:r>
      <w:r w:rsidRPr="00E675D8">
        <w:rPr>
          <w:sz w:val="16"/>
          <w:highlight w:val="yellow"/>
        </w:rPr>
        <w:t xml:space="preserve">, </w:t>
      </w:r>
      <w:r w:rsidRPr="00292439">
        <w:rPr>
          <w:rStyle w:val="Emphasis"/>
          <w:highlight w:val="yellow"/>
        </w:rPr>
        <w:t>improves</w:t>
      </w:r>
      <w:r w:rsidRPr="00292439">
        <w:rPr>
          <w:rStyle w:val="StyleUnderline"/>
          <w:highlight w:val="yellow"/>
        </w:rPr>
        <w:t xml:space="preserve"> happiness</w:t>
      </w:r>
      <w:r w:rsidRPr="007177C3">
        <w:rPr>
          <w:rStyle w:val="StyleUnderline"/>
        </w:rPr>
        <w:t xml:space="preserve"> and opportunity</w:t>
      </w:r>
      <w:r w:rsidRPr="00E675D8">
        <w:rPr>
          <w:sz w:val="16"/>
        </w:rPr>
        <w:t xml:space="preserve">, </w:t>
      </w:r>
      <w:r w:rsidRPr="00292439">
        <w:rPr>
          <w:rStyle w:val="StyleUnderline"/>
          <w:highlight w:val="yellow"/>
        </w:rPr>
        <w:t xml:space="preserve">and </w:t>
      </w:r>
      <w:r w:rsidRPr="00292439">
        <w:rPr>
          <w:rStyle w:val="Emphasis"/>
          <w:highlight w:val="yellow"/>
        </w:rPr>
        <w:t>lengthens</w:t>
      </w:r>
      <w:r w:rsidRPr="00292439">
        <w:rPr>
          <w:rStyle w:val="StyleUnderline"/>
          <w:highlight w:val="yellow"/>
        </w:rPr>
        <w:t xml:space="preserve"> lives</w:t>
      </w:r>
      <w:r w:rsidRPr="00E675D8">
        <w:rPr>
          <w:sz w:val="16"/>
        </w:rPr>
        <w:t xml:space="preserve">. </w:t>
      </w:r>
      <w:r w:rsidRPr="00292439">
        <w:rPr>
          <w:rStyle w:val="StyleUnderline"/>
          <w:highlight w:val="yellow"/>
        </w:rPr>
        <w:t xml:space="preserve">Wealthier societies have better </w:t>
      </w:r>
      <w:r w:rsidRPr="00292439">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25F416C1" w14:textId="77777777" w:rsidR="000877B4" w:rsidRPr="00E675D8" w:rsidRDefault="000877B4" w:rsidP="000877B4">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4D1969">
        <w:rPr>
          <w:rStyle w:val="StyleUnderline"/>
        </w:rPr>
        <w:t>the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2019A71B" w14:textId="77777777" w:rsidR="000877B4" w:rsidRPr="00E675D8" w:rsidRDefault="000877B4" w:rsidP="000877B4">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132C8B1B" w14:textId="77777777" w:rsidR="000877B4" w:rsidRPr="00E675D8" w:rsidRDefault="000877B4" w:rsidP="000877B4">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292439">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292439">
        <w:rPr>
          <w:rStyle w:val="StyleUnderline"/>
          <w:highlight w:val="yellow"/>
        </w:rPr>
        <w:t xml:space="preserve">emerged in the </w:t>
      </w:r>
      <w:r w:rsidRPr="00292439">
        <w:rPr>
          <w:rStyle w:val="Emphasis"/>
          <w:highlight w:val="yellow"/>
        </w:rPr>
        <w:lastRenderedPageBreak/>
        <w:t>wealthiest</w:t>
      </w:r>
      <w:r w:rsidRPr="00E675D8">
        <w:rPr>
          <w:sz w:val="16"/>
          <w:highlight w:val="yellow"/>
        </w:rPr>
        <w:t xml:space="preserve"> </w:t>
      </w:r>
      <w:r w:rsidRPr="00292439">
        <w:rPr>
          <w:rStyle w:val="StyleUnderline"/>
          <w:highlight w:val="yellow"/>
        </w:rPr>
        <w:t>time period</w:t>
      </w:r>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292439">
        <w:rPr>
          <w:rStyle w:val="Emphasis"/>
          <w:highlight w:val="yellow"/>
        </w:rPr>
        <w:t>consistent</w:t>
      </w:r>
      <w:r w:rsidRPr="00292439">
        <w:rPr>
          <w:rStyle w:val="StyleUnderline"/>
          <w:highlight w:val="yellow"/>
        </w:rPr>
        <w:t xml:space="preserve"> relationship between wealth and</w:t>
      </w:r>
      <w:r w:rsidRPr="007177C3">
        <w:rPr>
          <w:rStyle w:val="StyleUnderline"/>
        </w:rPr>
        <w:t xml:space="preserve"> rates of </w:t>
      </w:r>
      <w:r w:rsidRPr="00292439">
        <w:rPr>
          <w:rStyle w:val="StyleUnderline"/>
          <w:highlight w:val="yellow"/>
        </w:rPr>
        <w:t xml:space="preserve">infant </w:t>
      </w:r>
      <w:r w:rsidRPr="00292439">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2EE14B8C" w14:textId="77777777" w:rsidR="000877B4" w:rsidRPr="00E675D8" w:rsidRDefault="000877B4" w:rsidP="000877B4">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141C114E" w14:textId="77777777" w:rsidR="000877B4" w:rsidRPr="00E675D8" w:rsidRDefault="000877B4" w:rsidP="000877B4">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13D08FD7" w14:textId="77777777" w:rsidR="000877B4" w:rsidRPr="00E675D8" w:rsidRDefault="000877B4" w:rsidP="000877B4">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292439">
        <w:rPr>
          <w:rStyle w:val="Emphasis"/>
          <w:highlight w:val="yellow"/>
        </w:rPr>
        <w:t>cumulative</w:t>
      </w:r>
      <w:r w:rsidRPr="007177C3">
        <w:rPr>
          <w:rStyle w:val="StyleUnderline"/>
        </w:rPr>
        <w:t xml:space="preserve"> economic </w:t>
      </w:r>
      <w:r w:rsidRPr="00292439">
        <w:rPr>
          <w:rStyle w:val="Emphasis"/>
          <w:highlight w:val="yellow"/>
        </w:rPr>
        <w:t>growth</w:t>
      </w:r>
      <w:r w:rsidRPr="00E675D8">
        <w:rPr>
          <w:sz w:val="16"/>
        </w:rPr>
        <w:t>—</w:t>
      </w:r>
      <w:r w:rsidRPr="00292439">
        <w:rPr>
          <w:rStyle w:val="StyleUnderline"/>
          <w:highlight w:val="yellow"/>
        </w:rPr>
        <w:t xml:space="preserve">confers </w:t>
      </w:r>
      <w:r w:rsidRPr="00292439">
        <w:rPr>
          <w:rStyle w:val="Emphasis"/>
          <w:highlight w:val="yellow"/>
        </w:rPr>
        <w:t>immense</w:t>
      </w:r>
      <w:r w:rsidRPr="00292439">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292439">
        <w:rPr>
          <w:rStyle w:val="StyleUnderline"/>
          <w:highlight w:val="yellow"/>
        </w:rPr>
        <w:t>including</w:t>
      </w:r>
      <w:r w:rsidRPr="007177C3">
        <w:rPr>
          <w:rStyle w:val="StyleUnderline"/>
        </w:rPr>
        <w:t xml:space="preserve"> their </w:t>
      </w:r>
      <w:r w:rsidRPr="00292439">
        <w:rPr>
          <w:rStyle w:val="StyleUnderline"/>
          <w:highlight w:val="yellow"/>
        </w:rPr>
        <w:t xml:space="preserve">ability to </w:t>
      </w:r>
      <w:r w:rsidRPr="00292439">
        <w:rPr>
          <w:rStyle w:val="Emphasis"/>
          <w:highlight w:val="yellow"/>
        </w:rPr>
        <w:t>educate</w:t>
      </w:r>
      <w:r w:rsidRPr="00292439">
        <w:rPr>
          <w:rStyle w:val="StyleUnderline"/>
          <w:highlight w:val="yellow"/>
        </w:rPr>
        <w:t xml:space="preserve"> and </w:t>
      </w:r>
      <w:r w:rsidRPr="00292439">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w:t>
      </w:r>
      <w:proofErr w:type="spellStart"/>
      <w:r w:rsidRPr="00E675D8">
        <w:rPr>
          <w:sz w:val="16"/>
        </w:rPr>
        <w:t>Pinker’s</w:t>
      </w:r>
      <w:proofErr w:type="spellEnd"/>
      <w:r w:rsidRPr="00E675D8">
        <w:rPr>
          <w:sz w:val="16"/>
        </w:rPr>
        <w:t xml:space="preserve"> recent book, Enlightenment Now: The Case for Reason, Science, Humanism, and </w:t>
      </w:r>
      <w:proofErr w:type="gramStart"/>
      <w:r w:rsidRPr="00E675D8">
        <w:rPr>
          <w:sz w:val="16"/>
        </w:rPr>
        <w:t>Progress .</w:t>
      </w:r>
      <w:proofErr w:type="gramEnd"/>
      <w:r w:rsidRPr="00E675D8">
        <w:rPr>
          <w:sz w:val="16"/>
        </w:rPr>
        <w:t xml:space="preserve"> 9</w:t>
      </w:r>
    </w:p>
    <w:p w14:paraId="432AEEEA" w14:textId="77777777" w:rsidR="000877B4" w:rsidRPr="00E675D8" w:rsidRDefault="000877B4" w:rsidP="000877B4">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611C6F9B" w14:textId="77777777" w:rsidR="000877B4" w:rsidRPr="00E675D8" w:rsidRDefault="000877B4" w:rsidP="000877B4">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292439">
        <w:rPr>
          <w:rStyle w:val="Emphasis"/>
          <w:highlight w:val="yellow"/>
        </w:rPr>
        <w:t>far exceeds</w:t>
      </w:r>
      <w:r w:rsidRPr="00E675D8">
        <w:rPr>
          <w:sz w:val="16"/>
          <w:highlight w:val="yellow"/>
        </w:rPr>
        <w:t xml:space="preserve"> </w:t>
      </w:r>
      <w:r w:rsidRPr="00292439">
        <w:rPr>
          <w:rStyle w:val="StyleUnderline"/>
          <w:highlight w:val="yellow"/>
        </w:rPr>
        <w:t>what</w:t>
      </w:r>
      <w:r w:rsidRPr="00E675D8">
        <w:rPr>
          <w:sz w:val="16"/>
        </w:rPr>
        <w:t xml:space="preserve"> the </w:t>
      </w:r>
      <w:r w:rsidRPr="007177C3">
        <w:rPr>
          <w:rStyle w:val="StyleUnderline"/>
        </w:rPr>
        <w:t xml:space="preserve">usual </w:t>
      </w:r>
      <w:r w:rsidRPr="00292439">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1AF27D07" w14:textId="77777777" w:rsidR="000877B4" w:rsidRPr="00E675D8" w:rsidRDefault="000877B4" w:rsidP="000877B4">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63B348B6" w14:textId="77777777" w:rsidR="000877B4" w:rsidRPr="00E675D8" w:rsidRDefault="000877B4" w:rsidP="000877B4">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292439">
        <w:rPr>
          <w:rStyle w:val="StyleUnderline"/>
          <w:highlight w:val="yellow"/>
        </w:rPr>
        <w:t>if the leading</w:t>
      </w:r>
      <w:r w:rsidRPr="007177C3">
        <w:rPr>
          <w:rStyle w:val="StyleUnderline"/>
        </w:rPr>
        <w:t xml:space="preserve"> twenty-one industrial </w:t>
      </w:r>
      <w:r w:rsidRPr="00292439">
        <w:rPr>
          <w:rStyle w:val="StyleUnderline"/>
          <w:highlight w:val="yellow"/>
        </w:rPr>
        <w:t>countries</w:t>
      </w:r>
      <w:r w:rsidRPr="00E675D8">
        <w:rPr>
          <w:sz w:val="16"/>
        </w:rPr>
        <w:t xml:space="preserve"> were to </w:t>
      </w:r>
      <w:r w:rsidRPr="00292439">
        <w:rPr>
          <w:rStyle w:val="StyleUnderline"/>
          <w:highlight w:val="yellow"/>
        </w:rPr>
        <w:t>boost</w:t>
      </w:r>
      <w:r w:rsidRPr="007177C3">
        <w:rPr>
          <w:rStyle w:val="StyleUnderline"/>
        </w:rPr>
        <w:t xml:space="preserve"> their </w:t>
      </w:r>
      <w:r w:rsidRPr="00292439">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292439">
        <w:rPr>
          <w:rStyle w:val="StyleUnderline"/>
          <w:highlight w:val="yellow"/>
        </w:rPr>
        <w:t>developed countries</w:t>
      </w:r>
      <w:r w:rsidRPr="00E675D8">
        <w:rPr>
          <w:sz w:val="16"/>
          <w:highlight w:val="yellow"/>
        </w:rPr>
        <w:t xml:space="preserve">, </w:t>
      </w:r>
      <w:r w:rsidRPr="00292439">
        <w:rPr>
          <w:rStyle w:val="StyleUnderline"/>
          <w:highlight w:val="yellow"/>
        </w:rPr>
        <w:t>output</w:t>
      </w:r>
      <w:r w:rsidRPr="007177C3">
        <w:rPr>
          <w:rStyle w:val="StyleUnderline"/>
        </w:rPr>
        <w:t xml:space="preserve"> would </w:t>
      </w:r>
      <w:r w:rsidRPr="00E675D8">
        <w:rPr>
          <w:rStyle w:val="Emphasis"/>
          <w:highlight w:val="yellow"/>
        </w:rPr>
        <w:t>increase</w:t>
      </w:r>
      <w:r w:rsidRPr="00E675D8">
        <w:rPr>
          <w:rStyle w:val="StyleUnderline"/>
          <w:highlight w:val="yellow"/>
        </w:rPr>
        <w:t xml:space="preserve"> by</w:t>
      </w:r>
      <w:r w:rsidRPr="007177C3">
        <w:rPr>
          <w:rStyle w:val="StyleUnderline"/>
        </w:rPr>
        <w:t xml:space="preserve"> about </w:t>
      </w:r>
      <w:r w:rsidRPr="00292439">
        <w:rPr>
          <w:rStyle w:val="Emphasis"/>
          <w:highlight w:val="yellow"/>
        </w:rPr>
        <w:t>10.6 percent</w:t>
      </w:r>
      <w:r w:rsidRPr="007177C3">
        <w:rPr>
          <w:rStyle w:val="StyleUnderline"/>
        </w:rPr>
        <w:t xml:space="preserve"> on average</w:t>
      </w:r>
      <w:r w:rsidRPr="00E675D8">
        <w:rPr>
          <w:sz w:val="16"/>
        </w:rPr>
        <w:t>. 11</w:t>
      </w:r>
    </w:p>
    <w:p w14:paraId="6FF95FC8" w14:textId="77777777" w:rsidR="000877B4" w:rsidRPr="00E675D8" w:rsidRDefault="000877B4" w:rsidP="000877B4">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292439">
        <w:rPr>
          <w:rStyle w:val="StyleUnderline"/>
          <w:highlight w:val="yellow"/>
        </w:rPr>
        <w:t>growth has</w:t>
      </w:r>
      <w:r w:rsidRPr="007177C3">
        <w:rPr>
          <w:rStyle w:val="StyleUnderline"/>
        </w:rPr>
        <w:t xml:space="preserve"> nonetheless </w:t>
      </w:r>
      <w:r w:rsidRPr="00292439">
        <w:rPr>
          <w:rStyle w:val="StyleUnderline"/>
          <w:highlight w:val="yellow"/>
        </w:rPr>
        <w:t xml:space="preserve">brought </w:t>
      </w:r>
      <w:r w:rsidRPr="00292439">
        <w:rPr>
          <w:rStyle w:val="Emphasis"/>
          <w:highlight w:val="yellow"/>
        </w:rPr>
        <w:t>wealth</w:t>
      </w:r>
      <w:r w:rsidRPr="00292439">
        <w:rPr>
          <w:rStyle w:val="StyleUnderline"/>
          <w:highlight w:val="yellow"/>
        </w:rPr>
        <w:t xml:space="preserve"> to the poor and </w:t>
      </w:r>
      <w:r w:rsidRPr="00292439">
        <w:rPr>
          <w:rStyle w:val="Emphasis"/>
          <w:highlight w:val="yellow"/>
        </w:rPr>
        <w:t>elevated</w:t>
      </w:r>
      <w:r w:rsidRPr="007177C3">
        <w:rPr>
          <w:rStyle w:val="StyleUnderline"/>
        </w:rPr>
        <w:t xml:space="preserve"> their </w:t>
      </w:r>
      <w:r w:rsidRPr="00292439">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 xml:space="preserve">of very low per </w:t>
      </w:r>
      <w:r w:rsidRPr="007177C3">
        <w:rPr>
          <w:rStyle w:val="StyleUnderline"/>
        </w:rPr>
        <w:lastRenderedPageBreak/>
        <w:t>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292439">
        <w:rPr>
          <w:rStyle w:val="StyleUnderline"/>
          <w:highlight w:val="yellow"/>
        </w:rPr>
        <w:t>poor countries seek</w:t>
      </w:r>
      <w:r w:rsidRPr="007177C3">
        <w:rPr>
          <w:rStyle w:val="StyleUnderline"/>
        </w:rPr>
        <w:t xml:space="preserve"> </w:t>
      </w:r>
      <w:r w:rsidRPr="007177C3">
        <w:rPr>
          <w:rStyle w:val="Emphasis"/>
        </w:rPr>
        <w:t xml:space="preserve">greater </w:t>
      </w:r>
      <w:r w:rsidRPr="00292439">
        <w:rPr>
          <w:rStyle w:val="Emphasis"/>
          <w:highlight w:val="yellow"/>
        </w:rPr>
        <w:t>access</w:t>
      </w:r>
      <w:r w:rsidRPr="00292439">
        <w:rPr>
          <w:rStyle w:val="StyleUnderline"/>
          <w:highlight w:val="yellow"/>
        </w:rPr>
        <w:t xml:space="preserve"> to wealthier</w:t>
      </w:r>
      <w:r w:rsidRPr="007177C3">
        <w:rPr>
          <w:rStyle w:val="StyleUnderline"/>
        </w:rPr>
        <w:t xml:space="preserve"> Western and Asian </w:t>
      </w:r>
      <w:r w:rsidRPr="00292439">
        <w:rPr>
          <w:rStyle w:val="StyleUnderline"/>
          <w:highlight w:val="yellow"/>
        </w:rPr>
        <w:t>markets</w:t>
      </w:r>
      <w:r w:rsidRPr="00E675D8">
        <w:rPr>
          <w:sz w:val="16"/>
          <w:highlight w:val="yellow"/>
        </w:rPr>
        <w:t xml:space="preserve">, </w:t>
      </w:r>
      <w:r w:rsidRPr="00292439">
        <w:rPr>
          <w:rStyle w:val="StyleUnderline"/>
          <w:highlight w:val="yellow"/>
        </w:rPr>
        <w:t xml:space="preserve">and </w:t>
      </w:r>
      <w:r w:rsidRPr="00292439">
        <w:rPr>
          <w:rStyle w:val="Emphasis"/>
          <w:highlight w:val="yellow"/>
        </w:rPr>
        <w:t>flourish</w:t>
      </w:r>
      <w:r w:rsidRPr="00292439">
        <w:rPr>
          <w:rStyle w:val="StyleUnderline"/>
          <w:highlight w:val="yellow"/>
        </w:rPr>
        <w:t xml:space="preserve"> if they can</w:t>
      </w:r>
      <w:r w:rsidRPr="007177C3">
        <w:rPr>
          <w:rStyle w:val="StyleUnderline"/>
        </w:rPr>
        <w:t xml:space="preserve"> achieve it</w:t>
      </w:r>
      <w:r w:rsidRPr="00E675D8">
        <w:rPr>
          <w:sz w:val="16"/>
        </w:rPr>
        <w:t>. 12</w:t>
      </w:r>
    </w:p>
    <w:p w14:paraId="4CDC6A8D" w14:textId="77777777" w:rsidR="000877B4" w:rsidRPr="00E675D8" w:rsidRDefault="000877B4" w:rsidP="000877B4">
      <w:pPr>
        <w:rPr>
          <w:sz w:val="16"/>
        </w:rPr>
      </w:pPr>
      <w:r w:rsidRPr="00E675D8">
        <w:rPr>
          <w:sz w:val="16"/>
        </w:rPr>
        <w:t xml:space="preserve">For all the recent increases in inequality within individual nations, </w:t>
      </w:r>
      <w:r w:rsidRPr="007177C3">
        <w:rPr>
          <w:rStyle w:val="StyleUnderline"/>
        </w:rPr>
        <w:t xml:space="preserve">global </w:t>
      </w:r>
      <w:r w:rsidRPr="00292439">
        <w:rPr>
          <w:rStyle w:val="Emphasis"/>
          <w:highlight w:val="yellow"/>
        </w:rPr>
        <w:t>inequality</w:t>
      </w:r>
      <w:r w:rsidRPr="00292439">
        <w:rPr>
          <w:rStyle w:val="StyleUnderline"/>
          <w:highlight w:val="yellow"/>
        </w:rPr>
        <w:t xml:space="preserve"> has </w:t>
      </w:r>
      <w:r w:rsidRPr="00292439">
        <w:rPr>
          <w:rStyle w:val="Emphasis"/>
          <w:highlight w:val="yellow"/>
        </w:rPr>
        <w:t>declined</w:t>
      </w:r>
      <w:r w:rsidRPr="007177C3">
        <w:rPr>
          <w:rStyle w:val="StyleUnderline"/>
        </w:rPr>
        <w:t xml:space="preserve"> over the last few decades</w:t>
      </w:r>
      <w:r w:rsidRPr="00E675D8">
        <w:rPr>
          <w:sz w:val="16"/>
        </w:rPr>
        <w:t xml:space="preserve">, in large part </w:t>
      </w:r>
      <w:r w:rsidRPr="00292439">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3EF07678" w14:textId="77777777" w:rsidR="000877B4" w:rsidRPr="001A22A3" w:rsidRDefault="000877B4" w:rsidP="000877B4">
      <w:pPr>
        <w:rPr>
          <w:sz w:val="16"/>
        </w:rPr>
      </w:pPr>
      <w:r w:rsidRPr="00E675D8">
        <w:rPr>
          <w:sz w:val="16"/>
        </w:rPr>
        <w:t xml:space="preserve">Although recent media coverage has focused almost exclusively on within-nation magnitudes, </w:t>
      </w:r>
      <w:r w:rsidRPr="00292439">
        <w:rPr>
          <w:rStyle w:val="StyleUnderline"/>
          <w:highlight w:val="yellow"/>
        </w:rPr>
        <w:t>recent</w:t>
      </w:r>
      <w:r w:rsidRPr="007177C3">
        <w:rPr>
          <w:rStyle w:val="StyleUnderline"/>
        </w:rPr>
        <w:t xml:space="preserve"> world </w:t>
      </w:r>
      <w:r w:rsidRPr="00292439">
        <w:rPr>
          <w:rStyle w:val="StyleUnderline"/>
          <w:highlight w:val="yellow"/>
        </w:rPr>
        <w:t>history has been</w:t>
      </w:r>
      <w:r w:rsidRPr="00E675D8">
        <w:rPr>
          <w:sz w:val="16"/>
        </w:rPr>
        <w:t xml:space="preserve"> an </w:t>
      </w:r>
      <w:r w:rsidRPr="00292439">
        <w:rPr>
          <w:rStyle w:val="StyleUnderline"/>
          <w:highlight w:val="yellow"/>
        </w:rPr>
        <w:t xml:space="preserve">extraordinarily </w:t>
      </w:r>
      <w:r w:rsidRPr="00292439">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1A22A3">
        <w:rPr>
          <w:rStyle w:val="StyleUnderline"/>
          <w:highlight w:val="yellow"/>
        </w:rPr>
        <w:t>South Asia</w:t>
      </w:r>
      <w:r w:rsidRPr="001A22A3">
        <w:rPr>
          <w:sz w:val="16"/>
          <w:highlight w:val="yellow"/>
        </w:rPr>
        <w:t xml:space="preserve">, </w:t>
      </w:r>
      <w:r w:rsidRPr="001A22A3">
        <w:rPr>
          <w:rStyle w:val="StyleUnderline"/>
          <w:highlight w:val="yellow"/>
        </w:rPr>
        <w:t xml:space="preserve">and Latin America have seen </w:t>
      </w:r>
      <w:r w:rsidRPr="001A22A3">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29FDABDE" w14:textId="77777777" w:rsidR="000877B4" w:rsidRPr="00E675D8" w:rsidRDefault="000877B4" w:rsidP="000877B4">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03B72810" w14:textId="77777777" w:rsidR="000877B4" w:rsidRPr="00E675D8" w:rsidRDefault="000877B4" w:rsidP="000877B4">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24889B12" w14:textId="77777777" w:rsidR="000877B4" w:rsidRPr="00E675D8" w:rsidRDefault="000877B4" w:rsidP="000877B4">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27B1D04A" w14:textId="77777777" w:rsidR="000877B4" w:rsidRPr="00E675D8" w:rsidRDefault="000877B4" w:rsidP="000877B4">
      <w:pPr>
        <w:rPr>
          <w:sz w:val="16"/>
        </w:rPr>
      </w:pPr>
      <w:r w:rsidRPr="00E675D8">
        <w:rPr>
          <w:sz w:val="16"/>
        </w:rPr>
        <w:t xml:space="preserve">The truth is that </w:t>
      </w:r>
      <w:r w:rsidRPr="005B6C54">
        <w:rPr>
          <w:rStyle w:val="StyleUnderline"/>
        </w:rPr>
        <w:t xml:space="preserve">economic </w:t>
      </w:r>
      <w:r w:rsidRPr="00292439">
        <w:rPr>
          <w:rStyle w:val="StyleUnderline"/>
          <w:highlight w:val="yellow"/>
        </w:rPr>
        <w:t xml:space="preserve">growth is the </w:t>
      </w:r>
      <w:r w:rsidRPr="00292439">
        <w:rPr>
          <w:rStyle w:val="Emphasis"/>
          <w:highlight w:val="yellow"/>
        </w:rPr>
        <w:t>only permanent path</w:t>
      </w:r>
      <w:r w:rsidRPr="00292439">
        <w:rPr>
          <w:rStyle w:val="StyleUnderline"/>
          <w:highlight w:val="yellow"/>
        </w:rPr>
        <w:t xml:space="preserve"> out of </w:t>
      </w:r>
      <w:r w:rsidRPr="00292439">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292439">
        <w:rPr>
          <w:rStyle w:val="StyleUnderline"/>
          <w:highlight w:val="yellow"/>
        </w:rPr>
        <w:t>Billions</w:t>
      </w:r>
      <w:r w:rsidRPr="00E675D8">
        <w:rPr>
          <w:sz w:val="16"/>
        </w:rPr>
        <w:t xml:space="preserve"> of people </w:t>
      </w:r>
      <w:r w:rsidRPr="00292439">
        <w:rPr>
          <w:rStyle w:val="StyleUnderline"/>
          <w:highlight w:val="yellow"/>
        </w:rPr>
        <w:t xml:space="preserve">will have much </w:t>
      </w:r>
      <w:r w:rsidRPr="00292439">
        <w:rPr>
          <w:rStyle w:val="Emphasis"/>
          <w:highlight w:val="yellow"/>
        </w:rPr>
        <w:t>better</w:t>
      </w:r>
      <w:r w:rsidRPr="005B6C54">
        <w:rPr>
          <w:rStyle w:val="StyleUnderline"/>
        </w:rPr>
        <w:t xml:space="preserve"> and </w:t>
      </w:r>
      <w:r w:rsidRPr="005B6C54">
        <w:rPr>
          <w:rStyle w:val="Emphasis"/>
        </w:rPr>
        <w:t xml:space="preserve">longer </w:t>
      </w:r>
      <w:r w:rsidRPr="00292439">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6B907D0C" w14:textId="77777777" w:rsidR="000877B4" w:rsidRDefault="000877B4" w:rsidP="000877B4"/>
    <w:p w14:paraId="211A3138" w14:textId="77777777" w:rsidR="000877B4" w:rsidRDefault="000877B4" w:rsidP="000877B4">
      <w:pPr>
        <w:pStyle w:val="Heading4"/>
      </w:pPr>
      <w:r w:rsidRPr="00B61FBA">
        <w:t xml:space="preserve">Technological innovation </w:t>
      </w:r>
      <w:r w:rsidRPr="00B61FBA">
        <w:rPr>
          <w:u w:val="single"/>
        </w:rPr>
        <w:t>successfully dematerializes</w:t>
      </w:r>
      <w:r w:rsidRPr="00B61FBA">
        <w:t xml:space="preserve"> growth. </w:t>
      </w:r>
    </w:p>
    <w:p w14:paraId="04DEEE90" w14:textId="77777777" w:rsidR="000877B4" w:rsidRPr="00A87E68" w:rsidRDefault="000877B4" w:rsidP="000877B4">
      <w:r w:rsidRPr="003E1BED">
        <w:rPr>
          <w:rStyle w:val="Style13ptBold"/>
        </w:rPr>
        <w:t>McAfee 19</w:t>
      </w:r>
      <w:r w:rsidRPr="003E1BED">
        <w:t xml:space="preserve">, *Andrew Paul McAfee, a principal research scientist at MIT, is cofounder and codirector of the MIT Initiative on the Digital Economy at the MIT Sloan School of Management; (2019, “More from </w:t>
      </w:r>
      <w:r w:rsidRPr="003E1BED">
        <w:lastRenderedPageBreak/>
        <w:t>Less: The Surprising Story of How We Learned to Prosper Using Fewer Resources and What Happens Next”, https://b-ok.cc/book/5327561/8acdbe)</w:t>
      </w:r>
    </w:p>
    <w:p w14:paraId="7772CD25" w14:textId="77777777" w:rsidR="000877B4" w:rsidRPr="00EC2879" w:rsidRDefault="000877B4" w:rsidP="000877B4">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0A35058C" w14:textId="77777777" w:rsidR="000877B4" w:rsidRPr="00EC2879" w:rsidRDefault="000877B4" w:rsidP="000877B4">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2F227E23" w14:textId="77777777" w:rsidR="000877B4" w:rsidRPr="00EC2879" w:rsidRDefault="000877B4" w:rsidP="000877B4">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63918">
        <w:rPr>
          <w:rStyle w:val="StyleUnderline"/>
          <w:highlight w:val="yellow"/>
        </w:rPr>
        <w:t>Elasticities of demand</w:t>
      </w:r>
      <w:r w:rsidRPr="00EC2879">
        <w:rPr>
          <w:sz w:val="16"/>
        </w:rPr>
        <w:t xml:space="preserve"> can </w:t>
      </w:r>
      <w:r w:rsidRPr="00763918">
        <w:rPr>
          <w:rStyle w:val="StyleUnderline"/>
          <w:highlight w:val="yellow"/>
        </w:rPr>
        <w:t>change</w:t>
      </w:r>
      <w:r w:rsidRPr="001204D3">
        <w:rPr>
          <w:rStyle w:val="StyleUnderline"/>
        </w:rPr>
        <w:t xml:space="preserve"> over </w:t>
      </w:r>
      <w:r w:rsidRPr="00EC2879">
        <w:rPr>
          <w:rStyle w:val="StyleUnderline"/>
        </w:rPr>
        <w:t xml:space="preserve">time </w:t>
      </w:r>
      <w:r w:rsidRPr="00763918">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763918">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594DD9FB" w14:textId="77777777" w:rsidR="000877B4" w:rsidRPr="00EC2879" w:rsidRDefault="000877B4" w:rsidP="000877B4">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763918">
        <w:rPr>
          <w:rStyle w:val="StyleUnderline"/>
          <w:highlight w:val="yellow"/>
        </w:rPr>
        <w:t>economic growth</w:t>
      </w:r>
      <w:r w:rsidRPr="00EC2879">
        <w:rPr>
          <w:sz w:val="16"/>
        </w:rPr>
        <w:t xml:space="preserve"> in America and other rich countries—growth in all of the wants and needs that we spend money on—</w:t>
      </w:r>
      <w:r w:rsidRPr="00763918">
        <w:rPr>
          <w:rStyle w:val="StyleUnderline"/>
          <w:highlight w:val="yellow"/>
        </w:rPr>
        <w:t xml:space="preserve">has become </w:t>
      </w:r>
      <w:r w:rsidRPr="00763918">
        <w:rPr>
          <w:rStyle w:val="Emphasis"/>
          <w:highlight w:val="yellow"/>
        </w:rPr>
        <w:t>decoupled</w:t>
      </w:r>
      <w:r w:rsidRPr="00763918">
        <w:rPr>
          <w:rStyle w:val="StyleUnderline"/>
          <w:highlight w:val="yellow"/>
        </w:rPr>
        <w:t xml:space="preserve"> from</w:t>
      </w:r>
      <w:r w:rsidRPr="001204D3">
        <w:rPr>
          <w:rStyle w:val="StyleUnderline"/>
        </w:rPr>
        <w:t xml:space="preserve"> resource </w:t>
      </w:r>
      <w:r w:rsidRPr="00763918">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1AB06726" w14:textId="77777777" w:rsidR="000877B4" w:rsidRPr="00EC2879" w:rsidRDefault="000877B4" w:rsidP="000877B4">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763918">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763918">
        <w:rPr>
          <w:rStyle w:val="StyleUnderline"/>
          <w:highlight w:val="yellow"/>
        </w:rPr>
        <w:t>didn’t</w:t>
      </w:r>
      <w:r w:rsidRPr="001204D3">
        <w:rPr>
          <w:rStyle w:val="StyleUnderline"/>
        </w:rPr>
        <w:t xml:space="preserve"> sufficiently </w:t>
      </w:r>
      <w:r w:rsidRPr="00763918">
        <w:rPr>
          <w:rStyle w:val="StyleUnderline"/>
          <w:highlight w:val="yellow"/>
        </w:rPr>
        <w:t>realize</w:t>
      </w:r>
      <w:r w:rsidRPr="001204D3">
        <w:rPr>
          <w:rStyle w:val="StyleUnderline"/>
        </w:rPr>
        <w:t xml:space="preserve"> was </w:t>
      </w:r>
      <w:r w:rsidRPr="00763918">
        <w:rPr>
          <w:rStyle w:val="StyleUnderline"/>
          <w:highlight w:val="yellow"/>
        </w:rPr>
        <w:t xml:space="preserve">how strong the </w:t>
      </w:r>
      <w:r w:rsidRPr="00763918">
        <w:rPr>
          <w:rStyle w:val="Emphasis"/>
          <w:highlight w:val="yellow"/>
        </w:rPr>
        <w:t>incentive</w:t>
      </w:r>
      <w:r w:rsidRPr="00763918">
        <w:rPr>
          <w:sz w:val="16"/>
          <w:highlight w:val="yellow"/>
        </w:rPr>
        <w:t xml:space="preserve"> </w:t>
      </w:r>
      <w:r w:rsidRPr="00763918">
        <w:rPr>
          <w:rStyle w:val="StyleUnderline"/>
          <w:highlight w:val="yellow"/>
        </w:rPr>
        <w:t xml:space="preserve">is for a company in a contested market to </w:t>
      </w:r>
      <w:r w:rsidRPr="00763918">
        <w:rPr>
          <w:rStyle w:val="Emphasis"/>
          <w:highlight w:val="yellow"/>
        </w:rPr>
        <w:t>reduce</w:t>
      </w:r>
      <w:r w:rsidRPr="001204D3">
        <w:rPr>
          <w:rStyle w:val="StyleUnderline"/>
        </w:rPr>
        <w:t xml:space="preserve"> its </w:t>
      </w:r>
      <w:r w:rsidRPr="00763918">
        <w:rPr>
          <w:rStyle w:val="StyleUnderline"/>
          <w:highlight w:val="yellow"/>
        </w:rPr>
        <w:t xml:space="preserve">spending on </w:t>
      </w:r>
      <w:r w:rsidRPr="00763918">
        <w:rPr>
          <w:rStyle w:val="Emphasis"/>
          <w:highlight w:val="yellow"/>
        </w:rPr>
        <w:t>resources</w:t>
      </w:r>
      <w:r w:rsidRPr="00EC2879">
        <w:rPr>
          <w:sz w:val="16"/>
        </w:rPr>
        <w:t xml:space="preserve"> (or anything else) and so eke out a bit more profit. After all, a penny saved is a penny earned.</w:t>
      </w:r>
    </w:p>
    <w:p w14:paraId="7C71E508" w14:textId="77777777" w:rsidR="000877B4" w:rsidRPr="001204D3" w:rsidRDefault="000877B4" w:rsidP="000877B4">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386C6801" w14:textId="77777777" w:rsidR="000877B4" w:rsidRPr="00EC2879" w:rsidRDefault="000877B4" w:rsidP="000877B4">
      <w:pPr>
        <w:rPr>
          <w:sz w:val="16"/>
        </w:rPr>
      </w:pPr>
      <w:r w:rsidRPr="00EC2879">
        <w:rPr>
          <w:sz w:val="16"/>
        </w:rPr>
        <w:t xml:space="preserve">There are multiple paths to dematerialization. As </w:t>
      </w:r>
      <w:r w:rsidRPr="00763918">
        <w:rPr>
          <w:rStyle w:val="StyleUnderline"/>
          <w:highlight w:val="yellow"/>
        </w:rPr>
        <w:t>profit-hungry companies</w:t>
      </w:r>
      <w:r w:rsidRPr="00EC2879">
        <w:rPr>
          <w:sz w:val="16"/>
        </w:rPr>
        <w:t xml:space="preserve"> seek to use fewer resources, they can go down four main paths. First, they </w:t>
      </w:r>
      <w:r w:rsidRPr="00763918">
        <w:rPr>
          <w:rStyle w:val="StyleUnderline"/>
          <w:highlight w:val="yellow"/>
        </w:rPr>
        <w:t>can</w:t>
      </w:r>
      <w:r w:rsidRPr="001204D3">
        <w:rPr>
          <w:rStyle w:val="StyleUnderline"/>
        </w:rPr>
        <w:t xml:space="preserve"> simply </w:t>
      </w:r>
      <w:r w:rsidRPr="00763918">
        <w:rPr>
          <w:rStyle w:val="StyleUnderline"/>
          <w:highlight w:val="yellow"/>
        </w:rPr>
        <w:t xml:space="preserve">find ways to use </w:t>
      </w:r>
      <w:r w:rsidRPr="00763918">
        <w:rPr>
          <w:rStyle w:val="Emphasis"/>
          <w:highlight w:val="yellow"/>
        </w:rPr>
        <w:t>less</w:t>
      </w:r>
      <w:r w:rsidRPr="00763918">
        <w:rPr>
          <w:rStyle w:val="StyleUnderline"/>
          <w:highlight w:val="yellow"/>
        </w:rPr>
        <w:t xml:space="preserve"> of a </w:t>
      </w:r>
      <w:r w:rsidRPr="00763918">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31DED132" w14:textId="77777777" w:rsidR="000877B4" w:rsidRPr="00EC2879" w:rsidRDefault="000877B4" w:rsidP="000877B4">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4C0C350B" w14:textId="77777777" w:rsidR="000877B4" w:rsidRPr="00EC2879" w:rsidRDefault="000877B4" w:rsidP="000877B4">
      <w:pPr>
        <w:rPr>
          <w:sz w:val="16"/>
        </w:rPr>
      </w:pPr>
      <w:r w:rsidRPr="00EC2879">
        <w:rPr>
          <w:sz w:val="16"/>
        </w:rPr>
        <w:t xml:space="preserve">Third, </w:t>
      </w:r>
      <w:r w:rsidRPr="00763918">
        <w:rPr>
          <w:rStyle w:val="StyleUnderline"/>
          <w:highlight w:val="yellow"/>
        </w:rPr>
        <w:t xml:space="preserve">companies </w:t>
      </w:r>
      <w:r w:rsidRPr="00EC2879">
        <w:rPr>
          <w:rStyle w:val="StyleUnderline"/>
        </w:rPr>
        <w:t>can</w:t>
      </w:r>
      <w:r w:rsidRPr="001204D3">
        <w:rPr>
          <w:rStyle w:val="StyleUnderline"/>
        </w:rPr>
        <w:t xml:space="preserve"> </w:t>
      </w:r>
      <w:r w:rsidRPr="00763918">
        <w:rPr>
          <w:rStyle w:val="StyleUnderline"/>
          <w:highlight w:val="yellow"/>
        </w:rPr>
        <w:t xml:space="preserve">use </w:t>
      </w:r>
      <w:r w:rsidRPr="00763918">
        <w:rPr>
          <w:rStyle w:val="Emphasis"/>
          <w:highlight w:val="yellow"/>
        </w:rPr>
        <w:t>fewer molecules</w:t>
      </w:r>
      <w:r w:rsidRPr="00EC2879">
        <w:rPr>
          <w:sz w:val="16"/>
        </w:rPr>
        <w:t xml:space="preserve"> overall </w:t>
      </w:r>
      <w:r w:rsidRPr="00763918">
        <w:rPr>
          <w:rStyle w:val="StyleUnderline"/>
          <w:highlight w:val="yellow"/>
        </w:rPr>
        <w:t>by making better use of</w:t>
      </w:r>
      <w:r w:rsidRPr="001204D3">
        <w:rPr>
          <w:rStyle w:val="StyleUnderline"/>
        </w:rPr>
        <w:t xml:space="preserve"> the </w:t>
      </w:r>
      <w:r w:rsidRPr="00763918">
        <w:rPr>
          <w:rStyle w:val="StyleUnderline"/>
          <w:highlight w:val="yellow"/>
        </w:rPr>
        <w:t>materials they</w:t>
      </w:r>
      <w:r w:rsidRPr="001204D3">
        <w:rPr>
          <w:rStyle w:val="StyleUnderline"/>
        </w:rPr>
        <w:t xml:space="preserve"> </w:t>
      </w:r>
      <w:r w:rsidRPr="001204D3">
        <w:rPr>
          <w:rStyle w:val="Emphasis"/>
        </w:rPr>
        <w:t xml:space="preserve">already </w:t>
      </w:r>
      <w:r w:rsidRPr="00763918">
        <w:rPr>
          <w:rStyle w:val="Emphasis"/>
          <w:highlight w:val="yellow"/>
        </w:rPr>
        <w:t>own</w:t>
      </w:r>
      <w:r w:rsidRPr="00EC2879">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w:t>
      </w:r>
      <w:r w:rsidRPr="00EC2879">
        <w:rPr>
          <w:sz w:val="16"/>
        </w:rPr>
        <w:lastRenderedPageBreak/>
        <w:t>clear and compelling financial reasons. For example, the world’s commercial airlines have improved their load factors—essentially the percentage of seats occupied on flights—from 56 percent in 1971 to more than 81 percent in 2018.</w:t>
      </w:r>
    </w:p>
    <w:p w14:paraId="0B5BC496" w14:textId="77777777" w:rsidR="000877B4" w:rsidRPr="00EC2879" w:rsidRDefault="000877B4" w:rsidP="000877B4">
      <w:pPr>
        <w:rPr>
          <w:sz w:val="16"/>
        </w:rPr>
      </w:pPr>
      <w:r w:rsidRPr="00EC2879">
        <w:rPr>
          <w:sz w:val="16"/>
        </w:rPr>
        <w:t xml:space="preserve">Finally, </w:t>
      </w:r>
      <w:r w:rsidRPr="00763918">
        <w:rPr>
          <w:rStyle w:val="StyleUnderline"/>
          <w:highlight w:val="yellow"/>
        </w:rPr>
        <w:t>some</w:t>
      </w:r>
      <w:r w:rsidRPr="001204D3">
        <w:rPr>
          <w:rStyle w:val="StyleUnderline"/>
        </w:rPr>
        <w:t xml:space="preserve"> materials </w:t>
      </w:r>
      <w:r w:rsidRPr="00763918">
        <w:rPr>
          <w:rStyle w:val="StyleUnderline"/>
          <w:highlight w:val="yellow"/>
        </w:rPr>
        <w:t xml:space="preserve">get replaced by </w:t>
      </w:r>
      <w:r w:rsidRPr="00763918">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5A915CF2" w14:textId="77777777" w:rsidR="000877B4" w:rsidRPr="001204D3" w:rsidRDefault="000877B4" w:rsidP="000877B4">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763918">
        <w:rPr>
          <w:rStyle w:val="Emphasis"/>
          <w:highlight w:val="yellow"/>
        </w:rPr>
        <w:t>photons</w:t>
      </w:r>
      <w:r w:rsidRPr="00763918">
        <w:rPr>
          <w:rStyle w:val="StyleUnderline"/>
          <w:highlight w:val="yellow"/>
        </w:rPr>
        <w:t xml:space="preserve"> from the </w:t>
      </w:r>
      <w:r w:rsidRPr="00763918">
        <w:rPr>
          <w:rStyle w:val="Emphasis"/>
          <w:highlight w:val="yellow"/>
        </w:rPr>
        <w:t>sun</w:t>
      </w:r>
      <w:r w:rsidRPr="00EC2879">
        <w:rPr>
          <w:sz w:val="16"/>
        </w:rPr>
        <w:t xml:space="preserve"> (solar power) </w:t>
      </w:r>
      <w:r w:rsidRPr="00763918">
        <w:rPr>
          <w:rStyle w:val="StyleUnderline"/>
          <w:highlight w:val="yellow"/>
        </w:rPr>
        <w:t>and</w:t>
      </w:r>
      <w:r w:rsidRPr="001204D3">
        <w:rPr>
          <w:rStyle w:val="StyleUnderline"/>
        </w:rPr>
        <w:t xml:space="preserve"> the </w:t>
      </w:r>
      <w:r w:rsidRPr="00763918">
        <w:rPr>
          <w:rStyle w:val="Emphasis"/>
          <w:highlight w:val="yellow"/>
        </w:rPr>
        <w:t>movement</w:t>
      </w:r>
      <w:r w:rsidRPr="00763918">
        <w:rPr>
          <w:rStyle w:val="StyleUnderline"/>
          <w:highlight w:val="yellow"/>
        </w:rPr>
        <w:t xml:space="preserve"> of </w:t>
      </w:r>
      <w:r w:rsidRPr="00763918">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763918">
        <w:rPr>
          <w:rStyle w:val="StyleUnderline"/>
          <w:highlight w:val="yellow"/>
        </w:rPr>
        <w:t>are</w:t>
      </w:r>
      <w:r w:rsidRPr="001204D3">
        <w:rPr>
          <w:rStyle w:val="StyleUnderline"/>
        </w:rPr>
        <w:t xml:space="preserve"> also among </w:t>
      </w:r>
      <w:r w:rsidRPr="00763918">
        <w:rPr>
          <w:rStyle w:val="StyleUnderline"/>
          <w:highlight w:val="yellow"/>
        </w:rPr>
        <w:t xml:space="preserve">dematerialization’s </w:t>
      </w:r>
      <w:r w:rsidRPr="00763918">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15A7A16F" w14:textId="77777777" w:rsidR="000877B4" w:rsidRPr="00EC2879" w:rsidRDefault="000877B4" w:rsidP="000877B4">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5AE8D9EB" w14:textId="77777777" w:rsidR="000877B4" w:rsidRPr="00EC2879" w:rsidRDefault="000877B4" w:rsidP="000877B4">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1FCE7DC" w14:textId="77777777" w:rsidR="000877B4" w:rsidRPr="00EC2879" w:rsidRDefault="000877B4" w:rsidP="000877B4">
      <w:pPr>
        <w:rPr>
          <w:sz w:val="16"/>
        </w:rPr>
      </w:pPr>
      <w:r w:rsidRPr="00763918">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763918">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4E57B471" w14:textId="77777777" w:rsidR="000877B4" w:rsidRPr="00EC2879" w:rsidRDefault="000877B4" w:rsidP="000877B4">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15B244DF" w14:textId="77777777" w:rsidR="000877B4" w:rsidRPr="00EC2879" w:rsidRDefault="000877B4" w:rsidP="000877B4">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7308CF1D" w14:textId="22B47167" w:rsidR="000877B4" w:rsidRDefault="000877B4" w:rsidP="000877B4">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763918">
        <w:rPr>
          <w:rStyle w:val="Emphasis"/>
          <w:highlight w:val="yellow"/>
        </w:rPr>
        <w:t>computing</w:t>
      </w:r>
      <w:r w:rsidRPr="00763918">
        <w:rPr>
          <w:sz w:val="16"/>
          <w:highlight w:val="yellow"/>
        </w:rPr>
        <w:t xml:space="preserve"> </w:t>
      </w:r>
      <w:r w:rsidRPr="00763918">
        <w:rPr>
          <w:rStyle w:val="StyleUnderline"/>
          <w:highlight w:val="yellow"/>
        </w:rPr>
        <w:t xml:space="preserve">is allowing us to </w:t>
      </w:r>
      <w:r w:rsidRPr="00763918">
        <w:rPr>
          <w:rStyle w:val="Emphasis"/>
          <w:highlight w:val="yellow"/>
        </w:rPr>
        <w:t>overcome</w:t>
      </w:r>
      <w:r w:rsidRPr="001204D3">
        <w:rPr>
          <w:rStyle w:val="StyleUnderline"/>
        </w:rPr>
        <w:t xml:space="preserve"> the </w:t>
      </w:r>
      <w:r w:rsidRPr="00763918">
        <w:rPr>
          <w:rStyle w:val="Emphasis"/>
          <w:highlight w:val="yellow"/>
        </w:rPr>
        <w:t>limitations</w:t>
      </w:r>
      <w:r w:rsidRPr="001204D3">
        <w:rPr>
          <w:rStyle w:val="StyleUnderline"/>
        </w:rPr>
        <w:t xml:space="preserve"> of our mental power </w:t>
      </w:r>
      <w:r w:rsidRPr="00763918">
        <w:rPr>
          <w:rStyle w:val="StyleUnderline"/>
          <w:highlight w:val="yellow"/>
        </w:rPr>
        <w:t xml:space="preserve">and is </w:t>
      </w:r>
      <w:r w:rsidRPr="00763918">
        <w:rPr>
          <w:rStyle w:val="Emphasis"/>
          <w:highlight w:val="yellow"/>
        </w:rPr>
        <w:t>transformative</w:t>
      </w:r>
      <w:r w:rsidRPr="001204D3">
        <w:rPr>
          <w:rStyle w:val="StyleUnderline"/>
        </w:rPr>
        <w:t xml:space="preserve"> in a different way</w:t>
      </w:r>
      <w:r w:rsidRPr="00EC2879">
        <w:rPr>
          <w:sz w:val="16"/>
        </w:rPr>
        <w:t xml:space="preserve">: </w:t>
      </w:r>
      <w:r w:rsidRPr="00763918">
        <w:rPr>
          <w:rStyle w:val="StyleUnderline"/>
          <w:highlight w:val="yellow"/>
        </w:rPr>
        <w:t xml:space="preserve">it’s allowing us to </w:t>
      </w:r>
      <w:r w:rsidRPr="00763918">
        <w:rPr>
          <w:rStyle w:val="Emphasis"/>
          <w:highlight w:val="yellow"/>
        </w:rPr>
        <w:t>reverse</w:t>
      </w:r>
      <w:r w:rsidRPr="00763918">
        <w:rPr>
          <w:sz w:val="16"/>
          <w:highlight w:val="yellow"/>
        </w:rPr>
        <w:t xml:space="preserve"> </w:t>
      </w:r>
      <w:r w:rsidRPr="00763918">
        <w:rPr>
          <w:rStyle w:val="StyleUnderline"/>
          <w:highlight w:val="yellow"/>
        </w:rPr>
        <w:t>the</w:t>
      </w:r>
      <w:r w:rsidRPr="001204D3">
        <w:rPr>
          <w:rStyle w:val="StyleUnderline"/>
        </w:rPr>
        <w:t xml:space="preserve"> Industrial Era’s</w:t>
      </w:r>
      <w:r w:rsidRPr="00EC2879">
        <w:rPr>
          <w:sz w:val="16"/>
        </w:rPr>
        <w:t xml:space="preserve"> bad </w:t>
      </w:r>
      <w:r w:rsidRPr="00763918">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763918">
        <w:rPr>
          <w:rStyle w:val="Emphasis"/>
          <w:highlight w:val="yellow"/>
        </w:rPr>
        <w:t>more</w:t>
      </w:r>
      <w:r w:rsidRPr="00763918">
        <w:rPr>
          <w:rStyle w:val="StyleUnderline"/>
          <w:highlight w:val="yellow"/>
        </w:rPr>
        <w:t xml:space="preserve"> from the earth</w:t>
      </w:r>
      <w:r w:rsidRPr="001204D3">
        <w:rPr>
          <w:rStyle w:val="StyleUnderline"/>
        </w:rPr>
        <w:t xml:space="preserve"> every year.</w:t>
      </w:r>
    </w:p>
    <w:p w14:paraId="7F6F3549" w14:textId="685C2C8D" w:rsidR="006A20D0" w:rsidRDefault="006A20D0" w:rsidP="000877B4">
      <w:pPr>
        <w:rPr>
          <w:rStyle w:val="StyleUnderline"/>
        </w:rPr>
      </w:pPr>
    </w:p>
    <w:p w14:paraId="53FF616A" w14:textId="77777777" w:rsidR="006A20D0" w:rsidRDefault="006A20D0" w:rsidP="006A20D0">
      <w:pPr>
        <w:pStyle w:val="Heading3"/>
      </w:pPr>
      <w:r>
        <w:lastRenderedPageBreak/>
        <w:t>2AC---Cap Good---War</w:t>
      </w:r>
    </w:p>
    <w:p w14:paraId="0748F202" w14:textId="77777777" w:rsidR="006A20D0" w:rsidRPr="00094E61" w:rsidRDefault="006A20D0" w:rsidP="006A20D0">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1478E9AE" w14:textId="77777777" w:rsidR="006A20D0" w:rsidRPr="000C714B" w:rsidRDefault="006A20D0" w:rsidP="006A20D0">
      <w:pPr>
        <w:rPr>
          <w:rFonts w:asciiTheme="minorHAnsi" w:hAnsiTheme="minorHAnsi" w:cstheme="minorHAnsi"/>
        </w:rPr>
      </w:pPr>
      <w:proofErr w:type="spellStart"/>
      <w:r w:rsidRPr="000C714B">
        <w:rPr>
          <w:rStyle w:val="Style13ptBold"/>
          <w:rFonts w:asciiTheme="minorHAnsi" w:hAnsiTheme="minorHAnsi" w:cstheme="minorHAnsi"/>
        </w:rPr>
        <w:t>Szayna</w:t>
      </w:r>
      <w:proofErr w:type="spellEnd"/>
      <w:r w:rsidRPr="000C714B">
        <w:rPr>
          <w:rStyle w:val="Style13ptBold"/>
          <w:rFonts w:asciiTheme="minorHAnsi" w:hAnsiTheme="minorHAnsi" w:cstheme="minorHAnsi"/>
        </w:rPr>
        <w:t xml:space="preserve">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w:t>
      </w:r>
      <w:proofErr w:type="spellStart"/>
      <w:r w:rsidRPr="000C714B">
        <w:rPr>
          <w:rFonts w:asciiTheme="minorHAnsi" w:hAnsiTheme="minorHAnsi" w:cstheme="minorHAnsi"/>
        </w:rPr>
        <w:t>Szayna</w:t>
      </w:r>
      <w:proofErr w:type="spellEnd"/>
      <w:r w:rsidRPr="000C714B">
        <w:rPr>
          <w:rFonts w:asciiTheme="minorHAnsi" w:hAnsiTheme="minorHAnsi" w:cstheme="minorHAnsi"/>
        </w:rPr>
        <w:t xml:space="preserve"> received a B.A. in history and philosophy from Villanova University and an M.A. in international relations from Claremont Graduate School. </w:t>
      </w:r>
      <w:proofErr w:type="gramStart"/>
      <w:r w:rsidRPr="000C714B">
        <w:rPr>
          <w:rFonts w:asciiTheme="minorHAnsi" w:hAnsiTheme="minorHAnsi" w:cstheme="minorHAnsi"/>
        </w:rPr>
        <w:t>Also</w:t>
      </w:r>
      <w:proofErr w:type="gramEnd"/>
      <w:r w:rsidRPr="000C714B">
        <w:rPr>
          <w:rFonts w:asciiTheme="minorHAnsi" w:hAnsiTheme="minorHAnsi" w:cstheme="minorHAnsi"/>
        </w:rPr>
        <w:t xml:space="preserve"> Angela </w:t>
      </w:r>
      <w:proofErr w:type="spellStart"/>
      <w:r w:rsidRPr="000C714B">
        <w:rPr>
          <w:rFonts w:asciiTheme="minorHAnsi" w:hAnsiTheme="minorHAnsi" w:cstheme="minorHAnsi"/>
        </w:rPr>
        <w:t>O’Mahony</w:t>
      </w:r>
      <w:proofErr w:type="spellEnd"/>
      <w:r w:rsidRPr="000C714B">
        <w:rPr>
          <w:rFonts w:asciiTheme="minorHAnsi" w:hAnsiTheme="minorHAnsi" w:cstheme="minorHAnsi"/>
        </w:rPr>
        <w:t xml:space="preserve">, Jennifer Kavanagh, Stephen Watts, Bryan Frederick, Tova C. </w:t>
      </w:r>
      <w:proofErr w:type="spellStart"/>
      <w:r w:rsidRPr="000C714B">
        <w:rPr>
          <w:rFonts w:asciiTheme="minorHAnsi" w:hAnsiTheme="minorHAnsi" w:cstheme="minorHAnsi"/>
        </w:rPr>
        <w:t>Norlen</w:t>
      </w:r>
      <w:proofErr w:type="spellEnd"/>
      <w:r w:rsidRPr="000C714B">
        <w:rPr>
          <w:rFonts w:asciiTheme="minorHAnsi" w:hAnsiTheme="minorHAnsi" w:cstheme="minorHAnsi"/>
        </w:rPr>
        <w:t xml:space="preserve">,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7DA97F77" w14:textId="77777777" w:rsidR="006A20D0" w:rsidRPr="009F09E5" w:rsidRDefault="006A20D0" w:rsidP="006A20D0">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xml:space="preserve">.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w:t>
      </w:r>
      <w:proofErr w:type="spellStart"/>
      <w:r w:rsidRPr="00D805D6">
        <w:rPr>
          <w:rFonts w:asciiTheme="minorHAnsi" w:hAnsiTheme="minorHAnsi" w:cstheme="minorHAnsi"/>
          <w:sz w:val="6"/>
          <w:szCs w:val="6"/>
        </w:rPr>
        <w:t>Arend</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Lijphart</w:t>
      </w:r>
      <w:proofErr w:type="spellEnd"/>
      <w:r w:rsidRPr="00D805D6">
        <w:rPr>
          <w:rFonts w:asciiTheme="minorHAnsi" w:hAnsiTheme="minorHAnsi" w:cstheme="minorHAnsi"/>
          <w:sz w:val="6"/>
          <w:szCs w:val="6"/>
        </w:rPr>
        <w:t xml:space="preserve">,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w:t>
      </w:r>
      <w:proofErr w:type="spellStart"/>
      <w:r w:rsidRPr="00D805D6">
        <w:rPr>
          <w:rFonts w:asciiTheme="minorHAnsi" w:hAnsiTheme="minorHAnsi" w:cstheme="minorHAnsi"/>
          <w:sz w:val="6"/>
          <w:szCs w:val="6"/>
        </w:rPr>
        <w:t>Håvard</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Hegre</w:t>
      </w:r>
      <w:proofErr w:type="spellEnd"/>
      <w:r w:rsidRPr="00D805D6">
        <w:rPr>
          <w:rFonts w:asciiTheme="minorHAnsi" w:hAnsiTheme="minorHAnsi" w:cstheme="minorHAnsi"/>
          <w:sz w:val="6"/>
          <w:szCs w:val="6"/>
        </w:rPr>
        <w:t xml:space="preserve">, Tanja </w:t>
      </w:r>
      <w:proofErr w:type="spellStart"/>
      <w:r w:rsidRPr="00D805D6">
        <w:rPr>
          <w:rFonts w:asciiTheme="minorHAnsi" w:hAnsiTheme="minorHAnsi" w:cstheme="minorHAnsi"/>
          <w:sz w:val="6"/>
          <w:szCs w:val="6"/>
        </w:rPr>
        <w:t>Ellingsen</w:t>
      </w:r>
      <w:proofErr w:type="spellEnd"/>
      <w:r w:rsidRPr="00D805D6">
        <w:rPr>
          <w:rFonts w:asciiTheme="minorHAnsi" w:hAnsiTheme="minorHAnsi" w:cstheme="minorHAnsi"/>
          <w:sz w:val="6"/>
          <w:szCs w:val="6"/>
        </w:rPr>
        <w:t xml:space="preserve">, Scott Gates, and Nils </w:t>
      </w:r>
      <w:proofErr w:type="spellStart"/>
      <w:r w:rsidRPr="00D805D6">
        <w:rPr>
          <w:rFonts w:asciiTheme="minorHAnsi" w:hAnsiTheme="minorHAnsi" w:cstheme="minorHAnsi"/>
          <w:sz w:val="6"/>
          <w:szCs w:val="6"/>
        </w:rPr>
        <w:t>Petter</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“Toward a Democratic Civil Peace? Democracy, Political Change, and Civil War, 1816–1992,” American Political Science Review, Vol. 95, No. 1, March 2001, pp. 33–48; Christian Davenport, State Repression and the Domestic Democratic Peace, New York, N.Y.: Cambridge University Press, 2007. 10 </w:t>
      </w:r>
      <w:proofErr w:type="spellStart"/>
      <w:r w:rsidRPr="00D805D6">
        <w:rPr>
          <w:rFonts w:asciiTheme="minorHAnsi" w:hAnsiTheme="minorHAnsi" w:cstheme="minorHAnsi"/>
          <w:sz w:val="6"/>
          <w:szCs w:val="6"/>
        </w:rPr>
        <w:t>Hegre</w:t>
      </w:r>
      <w:proofErr w:type="spellEnd"/>
      <w:r w:rsidRPr="00D805D6">
        <w:rPr>
          <w:rFonts w:asciiTheme="minorHAnsi" w:hAnsiTheme="minorHAnsi" w:cstheme="minorHAnsi"/>
          <w:sz w:val="6"/>
          <w:szCs w:val="6"/>
        </w:rPr>
        <w:t xml:space="preserve"> et al., 2001;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xml:space="preserve">, Kristian </w:t>
      </w:r>
      <w:proofErr w:type="spellStart"/>
      <w:r w:rsidRPr="00D805D6">
        <w:rPr>
          <w:rFonts w:asciiTheme="minorHAnsi" w:hAnsiTheme="minorHAnsi" w:cstheme="minorHAnsi"/>
          <w:sz w:val="6"/>
          <w:szCs w:val="6"/>
        </w:rPr>
        <w:t>Skrede</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w:t>
      </w:r>
      <w:proofErr w:type="spellStart"/>
      <w:r w:rsidRPr="00D805D6">
        <w:rPr>
          <w:rFonts w:asciiTheme="minorHAnsi" w:hAnsiTheme="minorHAnsi" w:cstheme="minorHAnsi"/>
          <w:sz w:val="6"/>
          <w:szCs w:val="6"/>
        </w:rPr>
        <w:t>tippingpoint</w:t>
      </w:r>
      <w:proofErr w:type="spellEnd"/>
      <w:r w:rsidRPr="00D805D6">
        <w:rPr>
          <w:rFonts w:asciiTheme="minorHAnsi" w:hAnsiTheme="minorHAnsi" w:cstheme="minorHAnsi"/>
          <w:sz w:val="6"/>
          <w:szCs w:val="6"/>
        </w:rPr>
        <w:t xml:space="preserve">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w:t>
      </w:r>
      <w:proofErr w:type="gramStart"/>
      <w:r w:rsidRPr="00D805D6">
        <w:rPr>
          <w:rFonts w:asciiTheme="minorHAnsi" w:hAnsiTheme="minorHAnsi" w:cstheme="minorHAnsi"/>
          <w:sz w:val="6"/>
          <w:szCs w:val="6"/>
        </w:rPr>
        <w:t>has</w:t>
      </w:r>
      <w:proofErr w:type="gramEnd"/>
      <w:r w:rsidRPr="00D805D6">
        <w:rPr>
          <w:rFonts w:asciiTheme="minorHAnsi" w:hAnsiTheme="minorHAnsi" w:cstheme="minorHAnsi"/>
          <w:sz w:val="6"/>
          <w:szCs w:val="6"/>
        </w:rPr>
        <w:t xml:space="preserve">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w:t>
      </w:r>
      <w:proofErr w:type="spellStart"/>
      <w:r w:rsidRPr="00D805D6">
        <w:rPr>
          <w:rFonts w:asciiTheme="minorHAnsi" w:hAnsiTheme="minorHAnsi" w:cstheme="minorHAnsi"/>
          <w:sz w:val="6"/>
          <w:szCs w:val="6"/>
        </w:rPr>
        <w:t>Ganguly</w:t>
      </w:r>
      <w:proofErr w:type="spellEnd"/>
      <w:r w:rsidRPr="00D805D6">
        <w:rPr>
          <w:rFonts w:asciiTheme="minorHAnsi" w:hAnsiTheme="minorHAnsi" w:cstheme="minorHAnsi"/>
          <w:sz w:val="6"/>
          <w:szCs w:val="6"/>
        </w:rPr>
        <w:t xml:space="preserve"> and Raymond </w:t>
      </w:r>
      <w:proofErr w:type="spellStart"/>
      <w:r w:rsidRPr="00D805D6">
        <w:rPr>
          <w:rFonts w:asciiTheme="minorHAnsi" w:hAnsiTheme="minorHAnsi" w:cstheme="minorHAnsi"/>
          <w:sz w:val="6"/>
          <w:szCs w:val="6"/>
        </w:rPr>
        <w:t>Taras</w:t>
      </w:r>
      <w:proofErr w:type="spellEnd"/>
      <w:r w:rsidRPr="00D805D6">
        <w:rPr>
          <w:rFonts w:asciiTheme="minorHAnsi" w:hAnsiTheme="minorHAnsi" w:cstheme="minorHAnsi"/>
          <w:sz w:val="6"/>
          <w:szCs w:val="6"/>
        </w:rPr>
        <w:t xml:space="preserve">, Understanding Ethnic Conflict: The International Dimension, Longman Publishers, 2002; Fearon and </w:t>
      </w:r>
      <w:proofErr w:type="spellStart"/>
      <w:r w:rsidRPr="00D805D6">
        <w:rPr>
          <w:rFonts w:asciiTheme="minorHAnsi" w:hAnsiTheme="minorHAnsi" w:cstheme="minorHAnsi"/>
          <w:sz w:val="6"/>
          <w:szCs w:val="6"/>
        </w:rPr>
        <w:t>Laitin</w:t>
      </w:r>
      <w:proofErr w:type="spellEnd"/>
      <w:r w:rsidRPr="00D805D6">
        <w:rPr>
          <w:rFonts w:asciiTheme="minorHAnsi" w:hAnsiTheme="minorHAnsi" w:cstheme="minorHAnsi"/>
          <w:sz w:val="6"/>
          <w:szCs w:val="6"/>
        </w:rPr>
        <w:t xml:space="preserve">, 2003; and Daniel Bar-Tal, “Sociopsychological Foundations of Intractable Conflicts,” American Behavioral Scientist, Vol. 50, No. 11, 2007. 13 </w:t>
      </w:r>
      <w:proofErr w:type="spellStart"/>
      <w:r w:rsidRPr="00D805D6">
        <w:rPr>
          <w:rFonts w:asciiTheme="minorHAnsi" w:hAnsiTheme="minorHAnsi" w:cstheme="minorHAnsi"/>
          <w:sz w:val="6"/>
          <w:szCs w:val="6"/>
        </w:rPr>
        <w:t>Gurr</w:t>
      </w:r>
      <w:proofErr w:type="spellEnd"/>
      <w:r w:rsidRPr="00D805D6">
        <w:rPr>
          <w:rFonts w:asciiTheme="minorHAnsi" w:hAnsiTheme="minorHAnsi" w:cstheme="minorHAnsi"/>
          <w:sz w:val="6"/>
          <w:szCs w:val="6"/>
        </w:rPr>
        <w:t xml:space="preserve">, 1970; Stephen M. </w:t>
      </w:r>
      <w:proofErr w:type="spellStart"/>
      <w:r w:rsidRPr="00D805D6">
        <w:rPr>
          <w:rFonts w:asciiTheme="minorHAnsi" w:hAnsiTheme="minorHAnsi" w:cstheme="minorHAnsi"/>
          <w:sz w:val="6"/>
          <w:szCs w:val="6"/>
        </w:rPr>
        <w:t>Saideman</w:t>
      </w:r>
      <w:proofErr w:type="spellEnd"/>
      <w:r w:rsidRPr="00D805D6">
        <w:rPr>
          <w:rFonts w:asciiTheme="minorHAnsi" w:hAnsiTheme="minorHAnsi" w:cstheme="minorHAnsi"/>
          <w:sz w:val="6"/>
          <w:szCs w:val="6"/>
        </w:rPr>
        <w:t xml:space="preserve">,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w:t>
      </w:r>
      <w:proofErr w:type="spellStart"/>
      <w:r w:rsidRPr="00D805D6">
        <w:rPr>
          <w:rFonts w:asciiTheme="minorHAnsi" w:hAnsiTheme="minorHAnsi" w:cstheme="minorHAnsi"/>
          <w:sz w:val="6"/>
          <w:szCs w:val="6"/>
        </w:rPr>
        <w:t>Valeriano</w:t>
      </w:r>
      <w:proofErr w:type="spellEnd"/>
      <w:r w:rsidRPr="00D805D6">
        <w:rPr>
          <w:rFonts w:asciiTheme="minorHAnsi" w:hAnsiTheme="minorHAnsi" w:cstheme="minorHAnsi"/>
          <w:sz w:val="6"/>
          <w:szCs w:val="6"/>
        </w:rPr>
        <w:t xml:space="preserve">, “Territory as a Source of Conflict and a Road to Peace,” in Jacob </w:t>
      </w:r>
      <w:proofErr w:type="spellStart"/>
      <w:r w:rsidRPr="00D805D6">
        <w:rPr>
          <w:rFonts w:asciiTheme="minorHAnsi" w:hAnsiTheme="minorHAnsi" w:cstheme="minorHAnsi"/>
          <w:sz w:val="6"/>
          <w:szCs w:val="6"/>
        </w:rPr>
        <w:t>Bercovitch</w:t>
      </w:r>
      <w:proofErr w:type="spellEnd"/>
      <w:r w:rsidRPr="00D805D6">
        <w:rPr>
          <w:rFonts w:asciiTheme="minorHAnsi" w:hAnsiTheme="minorHAnsi" w:cstheme="minorHAnsi"/>
          <w:sz w:val="6"/>
          <w:szCs w:val="6"/>
        </w:rPr>
        <w:t xml:space="preserve">, Viktor </w:t>
      </w:r>
      <w:proofErr w:type="spellStart"/>
      <w:r w:rsidRPr="00D805D6">
        <w:rPr>
          <w:rFonts w:asciiTheme="minorHAnsi" w:hAnsiTheme="minorHAnsi" w:cstheme="minorHAnsi"/>
          <w:sz w:val="6"/>
          <w:szCs w:val="6"/>
        </w:rPr>
        <w:t>Kremenyuk</w:t>
      </w:r>
      <w:proofErr w:type="spellEnd"/>
      <w:r w:rsidRPr="00D805D6">
        <w:rPr>
          <w:rFonts w:asciiTheme="minorHAnsi" w:hAnsiTheme="minorHAnsi" w:cstheme="minorHAnsi"/>
          <w:sz w:val="6"/>
          <w:szCs w:val="6"/>
        </w:rPr>
        <w:t xml:space="preserve">, and I. William </w:t>
      </w:r>
      <w:proofErr w:type="spellStart"/>
      <w:r w:rsidRPr="00D805D6">
        <w:rPr>
          <w:rFonts w:asciiTheme="minorHAnsi" w:hAnsiTheme="minorHAnsi" w:cstheme="minorHAnsi"/>
          <w:sz w:val="6"/>
          <w:szCs w:val="6"/>
        </w:rPr>
        <w:t>Zartman</w:t>
      </w:r>
      <w:proofErr w:type="spellEnd"/>
      <w:r w:rsidRPr="00D805D6">
        <w:rPr>
          <w:rFonts w:asciiTheme="minorHAnsi" w:hAnsiTheme="minorHAnsi" w:cstheme="minorHAnsi"/>
          <w:sz w:val="6"/>
          <w:szCs w:val="6"/>
        </w:rPr>
        <w:t xml:space="preserve">,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t>
      </w:r>
      <w:proofErr w:type="spellStart"/>
      <w:r w:rsidRPr="00D805D6">
        <w:rPr>
          <w:rFonts w:asciiTheme="minorHAnsi" w:hAnsiTheme="minorHAnsi" w:cstheme="minorHAnsi"/>
          <w:sz w:val="6"/>
          <w:szCs w:val="6"/>
        </w:rPr>
        <w:t>Wimmer</w:t>
      </w:r>
      <w:proofErr w:type="spellEnd"/>
      <w:r w:rsidRPr="00D805D6">
        <w:rPr>
          <w:rFonts w:asciiTheme="minorHAnsi" w:hAnsiTheme="minorHAnsi" w:cstheme="minorHAnsi"/>
          <w:sz w:val="6"/>
          <w:szCs w:val="6"/>
        </w:rPr>
        <w:t xml:space="preserve">,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332600F4" w14:textId="77777777" w:rsidR="006A20D0" w:rsidRPr="001204D3" w:rsidRDefault="006A20D0" w:rsidP="000877B4">
      <w:pPr>
        <w:rPr>
          <w:rStyle w:val="StyleUnderline"/>
        </w:rPr>
      </w:pPr>
    </w:p>
    <w:p w14:paraId="147CAD90" w14:textId="75CAD472" w:rsidR="000877B4" w:rsidRDefault="0063095C" w:rsidP="0063095C">
      <w:pPr>
        <w:pStyle w:val="Heading3"/>
      </w:pPr>
      <w:r>
        <w:lastRenderedPageBreak/>
        <w:t>2AC---Sustainability</w:t>
      </w:r>
    </w:p>
    <w:p w14:paraId="51BE221D" w14:textId="7F22B928" w:rsidR="0063095C" w:rsidRDefault="0063095C" w:rsidP="0063095C">
      <w:pPr>
        <w:pStyle w:val="Heading4"/>
      </w:pPr>
      <w:r>
        <w:t xml:space="preserve">Their </w:t>
      </w:r>
      <w:proofErr w:type="spellStart"/>
      <w:r>
        <w:t>ev</w:t>
      </w:r>
      <w:proofErr w:type="spellEnd"/>
      <w:r>
        <w:t xml:space="preserve"> has a few warrants:</w:t>
      </w:r>
    </w:p>
    <w:p w14:paraId="72262CFD" w14:textId="72141904" w:rsidR="0063095C" w:rsidRPr="0063095C" w:rsidRDefault="0063095C" w:rsidP="0063095C">
      <w:pPr>
        <w:pStyle w:val="Heading4"/>
      </w:pPr>
      <w:r>
        <w:t>1---Deforestation---wrong.</w:t>
      </w:r>
    </w:p>
    <w:p w14:paraId="062F839D" w14:textId="77777777" w:rsidR="0063095C" w:rsidRPr="000B79E5" w:rsidRDefault="0063095C" w:rsidP="0063095C">
      <w:pPr>
        <w:rPr>
          <w:rStyle w:val="Style13ptBold"/>
        </w:rPr>
      </w:pPr>
      <w:r>
        <w:rPr>
          <w:rStyle w:val="Style13ptBold"/>
        </w:rPr>
        <w:t>Song et al. ’18</w:t>
      </w:r>
      <w:r w:rsidRPr="00065621">
        <w:t xml:space="preserve"> (Xiao-Peng; Department of Geographical Sciences, University of Maryland; Matthew C. Hansen, Stephen V. Stehman, Peter V. </w:t>
      </w:r>
      <w:proofErr w:type="spellStart"/>
      <w:r w:rsidRPr="00065621">
        <w:t>Potapov</w:t>
      </w:r>
      <w:proofErr w:type="spellEnd"/>
      <w:r w:rsidRPr="00065621">
        <w:t xml:space="preserve">, Alexandra </w:t>
      </w:r>
      <w:proofErr w:type="spellStart"/>
      <w:r w:rsidRPr="00065621">
        <w:t>Tyukavina</w:t>
      </w:r>
      <w:proofErr w:type="spellEnd"/>
      <w:r w:rsidRPr="00065621">
        <w:t xml:space="preserve">, Eric F. </w:t>
      </w:r>
      <w:proofErr w:type="spellStart"/>
      <w:r w:rsidRPr="00065621">
        <w:t>Vermote</w:t>
      </w:r>
      <w:proofErr w:type="spellEnd"/>
      <w:r w:rsidRPr="00065621">
        <w:t xml:space="preserve"> &amp; John R. Townshend; August 8th; </w:t>
      </w:r>
      <w:r w:rsidRPr="00065621">
        <w:rPr>
          <w:i/>
        </w:rPr>
        <w:t>Global land change from 1982 to 2016</w:t>
      </w:r>
      <w:r w:rsidRPr="00065621">
        <w:t>; Nature</w:t>
      </w:r>
      <w:r>
        <w:t xml:space="preserve"> </w:t>
      </w:r>
      <w:r w:rsidRPr="00065621">
        <w:t>volume 560, pages</w:t>
      </w:r>
      <w:r>
        <w:t xml:space="preserve"> </w:t>
      </w:r>
      <w:r w:rsidRPr="00065621">
        <w:t>639–643 (2018); MSCOTT)</w:t>
      </w:r>
    </w:p>
    <w:p w14:paraId="67D8CB24" w14:textId="2787892A" w:rsidR="0063095C" w:rsidRDefault="0063095C" w:rsidP="0063095C">
      <w:r>
        <w:t xml:space="preserve">Land change is a cause and consequence of global environmental change1,2. Changes in land use and land cover considerably alter the Earth’s energy balance and biogeochemical cycles, which contributes to climate change and—in turn—affects land surface properties and the provision of ecosystem services1,2,3,4. </w:t>
      </w:r>
      <w:r w:rsidRPr="00065621">
        <w:rPr>
          <w:rStyle w:val="StyleUnderline"/>
        </w:rPr>
        <w:t>However, quantification of global land change is lacking. Here we</w:t>
      </w:r>
      <w:r>
        <w:t xml:space="preserve"> </w:t>
      </w:r>
      <w:proofErr w:type="spellStart"/>
      <w:r w:rsidRPr="00065621">
        <w:rPr>
          <w:rStyle w:val="Emphasis"/>
        </w:rPr>
        <w:t>analyse</w:t>
      </w:r>
      <w:proofErr w:type="spellEnd"/>
      <w:r w:rsidRPr="00065621">
        <w:rPr>
          <w:rStyle w:val="Emphasis"/>
        </w:rPr>
        <w:t xml:space="preserve"> </w:t>
      </w:r>
      <w:r w:rsidRPr="0063095C">
        <w:rPr>
          <w:rStyle w:val="Emphasis"/>
          <w:highlight w:val="yellow"/>
        </w:rPr>
        <w:t>35 years’ worth of satellite data</w:t>
      </w:r>
      <w:r>
        <w:t xml:space="preserve"> </w:t>
      </w:r>
      <w:r w:rsidRPr="00065621">
        <w:rPr>
          <w:rStyle w:val="StyleUnderline"/>
        </w:rPr>
        <w:t>and provide a</w:t>
      </w:r>
      <w:r>
        <w:t xml:space="preserve"> </w:t>
      </w:r>
      <w:r w:rsidRPr="0063095C">
        <w:rPr>
          <w:rStyle w:val="Emphasis"/>
          <w:highlight w:val="yellow"/>
        </w:rPr>
        <w:t>comprehensive record of global land-change</w:t>
      </w:r>
      <w:r>
        <w:t xml:space="preserve"> </w:t>
      </w:r>
      <w:r w:rsidRPr="00065621">
        <w:rPr>
          <w:rStyle w:val="StyleUnderline"/>
        </w:rPr>
        <w:t>dynamics during the period 1982–2016. We show that—</w:t>
      </w:r>
      <w:r w:rsidRPr="0063095C">
        <w:rPr>
          <w:rStyle w:val="Emphasis"/>
          <w:highlight w:val="yellow"/>
        </w:rPr>
        <w:t>contrary to the prevailing view</w:t>
      </w:r>
      <w:r w:rsidRPr="00065621">
        <w:rPr>
          <w:rStyle w:val="Emphasis"/>
        </w:rPr>
        <w:t xml:space="preserve"> that forest area has declined globally5—</w:t>
      </w:r>
      <w:r w:rsidRPr="0063095C">
        <w:rPr>
          <w:rStyle w:val="Emphasis"/>
          <w:highlight w:val="yellow"/>
        </w:rPr>
        <w:t>tree cover has increased by 2.24 million km2</w:t>
      </w:r>
      <w:r w:rsidRPr="00065621">
        <w:rPr>
          <w:rStyle w:val="Emphasis"/>
        </w:rPr>
        <w:t xml:space="preserve"> (+7.1% relative to the 1982 level</w:t>
      </w:r>
      <w:r>
        <w:t xml:space="preserve">). </w:t>
      </w:r>
      <w:r w:rsidRPr="00065621">
        <w:rPr>
          <w:rStyle w:val="StyleUnderline"/>
        </w:rPr>
        <w:t xml:space="preserve">This overall net gain is the result of a net loss in the tropics being outweighed by a </w:t>
      </w:r>
      <w:r w:rsidRPr="00065621">
        <w:rPr>
          <w:rStyle w:val="Emphasis"/>
        </w:rPr>
        <w:t xml:space="preserve">net gain in the </w:t>
      </w:r>
      <w:proofErr w:type="spellStart"/>
      <w:r w:rsidRPr="00065621">
        <w:rPr>
          <w:rStyle w:val="Emphasis"/>
        </w:rPr>
        <w:t>extratropics</w:t>
      </w:r>
      <w:proofErr w:type="spellEnd"/>
      <w:r>
        <w:t xml:space="preserve">. Global bare ground cover has decreased by 1.16 million km2 (−3.1%), most notably in agricultural regions in Asia. </w:t>
      </w:r>
      <w:r w:rsidRPr="00065621">
        <w:rPr>
          <w:rStyle w:val="StyleUnderline"/>
        </w:rPr>
        <w:t>Of all land changes, 60% are associated with direct human activities and 40% with indirect drivers such as climate change</w:t>
      </w:r>
      <w:r>
        <w:t xml:space="preserve">. Land-use change exhibits regional dominance, including tropical deforestation and agricultural expansion, temperate reforestation or afforestation, cropland intensification and urbanization. Consistently across all climate domains, montane systems have gained tree cover and many arid and semi-arid ecosystems have lost vegetation cover. The mapped land changes and the driver attributions reflect a human-dominated Earth system. </w:t>
      </w:r>
      <w:r w:rsidRPr="00065621">
        <w:rPr>
          <w:rStyle w:val="StyleUnderline"/>
        </w:rPr>
        <w:t xml:space="preserve">The dataset we developed may be used to improve the modelling of land-use changes, biogeochemical cycles and vegetation–climate interactions to </w:t>
      </w:r>
      <w:r w:rsidRPr="00065621">
        <w:rPr>
          <w:rStyle w:val="Emphasis"/>
        </w:rPr>
        <w:t>advance our understanding</w:t>
      </w:r>
      <w:r w:rsidRPr="00065621">
        <w:rPr>
          <w:rStyle w:val="StyleUnderline"/>
        </w:rPr>
        <w:t xml:space="preserve"> of global environmental change</w:t>
      </w:r>
      <w:r w:rsidRPr="00065621">
        <w:t>1</w:t>
      </w:r>
      <w:r>
        <w:t>,2,3,4,6.</w:t>
      </w:r>
    </w:p>
    <w:p w14:paraId="15A5D1C0" w14:textId="319B9148" w:rsidR="0063095C" w:rsidRDefault="0063095C" w:rsidP="0063095C">
      <w:pPr>
        <w:pStyle w:val="Heading4"/>
      </w:pPr>
      <w:r>
        <w:t>2---Soil---innovation solves</w:t>
      </w:r>
    </w:p>
    <w:p w14:paraId="6A298531" w14:textId="77777777" w:rsidR="0063095C" w:rsidRDefault="0063095C" w:rsidP="0063095C">
      <w:pPr>
        <w:rPr>
          <w:rStyle w:val="Style13ptBold"/>
        </w:rPr>
      </w:pPr>
      <w:r>
        <w:rPr>
          <w:rStyle w:val="Style13ptBold"/>
        </w:rPr>
        <w:t>Kassam 16</w:t>
      </w:r>
    </w:p>
    <w:p w14:paraId="55E7AB66" w14:textId="77777777" w:rsidR="0063095C" w:rsidRPr="000230F4" w:rsidRDefault="0063095C" w:rsidP="0063095C">
      <w:pPr>
        <w:rPr>
          <w:sz w:val="16"/>
          <w:szCs w:val="16"/>
        </w:rPr>
      </w:pPr>
      <w:r w:rsidRPr="000230F4">
        <w:rPr>
          <w:sz w:val="16"/>
          <w:szCs w:val="16"/>
        </w:rPr>
        <w:t xml:space="preserve">Amir, Amir Kassam is the moderator of the Global Conservation Agriculture Community of Practice (Global CA-CoP) communication platform hosted by the Food and Agriculture Organization (FAO) of the United Nations, Rome, 6/16/16 (“Reversing agricultural land degradation worldwide”, </w:t>
      </w:r>
      <w:hyperlink r:id="rId79" w:history="1">
        <w:r w:rsidRPr="000230F4">
          <w:rPr>
            <w:rStyle w:val="Hyperlink"/>
            <w:sz w:val="16"/>
            <w:szCs w:val="16"/>
          </w:rPr>
          <w:t>http://drylandsystems.cgiar.org/content/reversing-agricultural-land-degradation-worldwide</w:t>
        </w:r>
      </w:hyperlink>
      <w:r w:rsidRPr="000230F4">
        <w:rPr>
          <w:sz w:val="16"/>
          <w:szCs w:val="16"/>
        </w:rPr>
        <w:t>, Accessed 3/13/19)//DG</w:t>
      </w:r>
    </w:p>
    <w:p w14:paraId="33A758E6" w14:textId="77777777" w:rsidR="0063095C" w:rsidRPr="000230F4" w:rsidRDefault="0063095C" w:rsidP="0063095C">
      <w:pPr>
        <w:rPr>
          <w:sz w:val="16"/>
        </w:rPr>
      </w:pPr>
      <w:r w:rsidRPr="000230F4">
        <w:rPr>
          <w:rStyle w:val="StyleUnderline"/>
          <w:highlight w:val="yellow"/>
        </w:rPr>
        <w:t>No-till conservation</w:t>
      </w:r>
      <w:r w:rsidRPr="000230F4">
        <w:rPr>
          <w:sz w:val="16"/>
        </w:rPr>
        <w:t xml:space="preserve"> agriculture systems are now </w:t>
      </w:r>
      <w:r w:rsidRPr="000230F4">
        <w:rPr>
          <w:rStyle w:val="StyleUnderline"/>
          <w:highlight w:val="yellow"/>
        </w:rPr>
        <w:t>spreading</w:t>
      </w:r>
      <w:r w:rsidRPr="00605269">
        <w:rPr>
          <w:rStyle w:val="StyleUnderline"/>
        </w:rPr>
        <w:t xml:space="preserve"> globally</w:t>
      </w:r>
      <w:r w:rsidRPr="000230F4">
        <w:rPr>
          <w:sz w:val="16"/>
        </w:rPr>
        <w:t xml:space="preserve"> in all continents </w:t>
      </w:r>
      <w:r w:rsidRPr="00605269">
        <w:rPr>
          <w:rStyle w:val="StyleUnderline"/>
        </w:rPr>
        <w:t xml:space="preserve">at the combined </w:t>
      </w:r>
      <w:r w:rsidRPr="00605269">
        <w:rPr>
          <w:rStyle w:val="Emphasis"/>
        </w:rPr>
        <w:t xml:space="preserve">annual </w:t>
      </w:r>
      <w:r w:rsidRPr="000230F4">
        <w:rPr>
          <w:rStyle w:val="Emphasis"/>
          <w:highlight w:val="yellow"/>
        </w:rPr>
        <w:t>rate of 10 million hectares</w:t>
      </w:r>
      <w:r w:rsidRPr="000230F4">
        <w:rPr>
          <w:sz w:val="16"/>
        </w:rPr>
        <w:t xml:space="preserve">, </w:t>
      </w:r>
      <w:r w:rsidRPr="00605269">
        <w:rPr>
          <w:rStyle w:val="StyleUnderline"/>
        </w:rPr>
        <w:t xml:space="preserve">and in 2013 they </w:t>
      </w:r>
      <w:r w:rsidRPr="000230F4">
        <w:rPr>
          <w:rStyle w:val="StyleUnderline"/>
          <w:highlight w:val="yellow"/>
        </w:rPr>
        <w:t>covered</w:t>
      </w:r>
      <w:r w:rsidRPr="00605269">
        <w:rPr>
          <w:rStyle w:val="StyleUnderline"/>
        </w:rPr>
        <w:t xml:space="preserve"> some 160 million hectares of</w:t>
      </w:r>
      <w:r w:rsidRPr="000230F4">
        <w:rPr>
          <w:sz w:val="16"/>
        </w:rPr>
        <w:t xml:space="preserve"> annual </w:t>
      </w:r>
      <w:r w:rsidRPr="00605269">
        <w:rPr>
          <w:rStyle w:val="StyleUnderline"/>
        </w:rPr>
        <w:t>rainfed and irrigated cropland</w:t>
      </w:r>
      <w:r w:rsidRPr="000230F4">
        <w:rPr>
          <w:sz w:val="16"/>
        </w:rPr>
        <w:t xml:space="preserve">, </w:t>
      </w:r>
      <w:r w:rsidRPr="00605269">
        <w:rPr>
          <w:rStyle w:val="StyleUnderline"/>
        </w:rPr>
        <w:t>corresponding to</w:t>
      </w:r>
      <w:r w:rsidRPr="000230F4">
        <w:rPr>
          <w:sz w:val="16"/>
        </w:rPr>
        <w:t xml:space="preserve"> about </w:t>
      </w:r>
      <w:r w:rsidRPr="000230F4">
        <w:rPr>
          <w:rStyle w:val="Emphasis"/>
          <w:highlight w:val="yellow"/>
        </w:rPr>
        <w:t>1</w:t>
      </w:r>
      <w:r w:rsidRPr="0063095C">
        <w:rPr>
          <w:rStyle w:val="Emphasis"/>
          <w:highlight w:val="yellow"/>
        </w:rPr>
        <w:t>1%</w:t>
      </w:r>
      <w:r w:rsidRPr="0063095C">
        <w:rPr>
          <w:rStyle w:val="Emphasis"/>
        </w:rPr>
        <w:t xml:space="preserve"> of global</w:t>
      </w:r>
      <w:r w:rsidRPr="00605269">
        <w:rPr>
          <w:rStyle w:val="Emphasis"/>
        </w:rPr>
        <w:t xml:space="preserve"> annual </w:t>
      </w:r>
      <w:r w:rsidRPr="0063095C">
        <w:rPr>
          <w:rStyle w:val="Emphasis"/>
        </w:rPr>
        <w:t>cropland</w:t>
      </w:r>
      <w:r w:rsidRPr="000230F4">
        <w:rPr>
          <w:sz w:val="16"/>
        </w:rPr>
        <w:t xml:space="preserve">. </w:t>
      </w:r>
      <w:r w:rsidRPr="00605269">
        <w:rPr>
          <w:rStyle w:val="StyleUnderline"/>
        </w:rPr>
        <w:t>Some 50% of land</w:t>
      </w:r>
      <w:r w:rsidRPr="000230F4">
        <w:rPr>
          <w:sz w:val="16"/>
        </w:rPr>
        <w:t xml:space="preserve"> under conservation agriculture </w:t>
      </w:r>
      <w:r w:rsidRPr="00605269">
        <w:rPr>
          <w:rStyle w:val="StyleUnderline"/>
        </w:rPr>
        <w:t>is in the developing countries</w:t>
      </w:r>
      <w:r w:rsidRPr="000230F4">
        <w:rPr>
          <w:sz w:val="16"/>
        </w:rPr>
        <w:t xml:space="preserve">, particularly in Latin America and Asia. More recently, </w:t>
      </w:r>
      <w:r w:rsidRPr="00605269">
        <w:rPr>
          <w:rStyle w:val="StyleUnderline"/>
        </w:rPr>
        <w:t xml:space="preserve">the </w:t>
      </w:r>
      <w:r w:rsidRPr="000230F4">
        <w:rPr>
          <w:rStyle w:val="StyleUnderline"/>
          <w:highlight w:val="yellow"/>
        </w:rPr>
        <w:t>practice</w:t>
      </w:r>
      <w:r w:rsidRPr="00605269">
        <w:rPr>
          <w:rStyle w:val="StyleUnderline"/>
        </w:rPr>
        <w:t xml:space="preserve"> has </w:t>
      </w:r>
      <w:r w:rsidRPr="000230F4">
        <w:rPr>
          <w:rStyle w:val="Emphasis"/>
          <w:highlight w:val="yellow"/>
        </w:rPr>
        <w:t>begun to take hold</w:t>
      </w:r>
      <w:r w:rsidRPr="000230F4">
        <w:rPr>
          <w:rStyle w:val="StyleUnderline"/>
          <w:highlight w:val="yellow"/>
        </w:rPr>
        <w:t xml:space="preserve"> and </w:t>
      </w:r>
      <w:r w:rsidRPr="000230F4">
        <w:rPr>
          <w:rStyle w:val="Emphasis"/>
          <w:highlight w:val="yellow"/>
        </w:rPr>
        <w:t>spread</w:t>
      </w:r>
      <w:r w:rsidRPr="00605269">
        <w:rPr>
          <w:rStyle w:val="StyleUnderline"/>
        </w:rPr>
        <w:t xml:space="preserve"> in Africa and the Near East</w:t>
      </w:r>
      <w:r w:rsidRPr="000230F4">
        <w:rPr>
          <w:sz w:val="16"/>
        </w:rPr>
        <w:t xml:space="preserve">, </w:t>
      </w:r>
      <w:r w:rsidRPr="00605269">
        <w:rPr>
          <w:rStyle w:val="StyleUnderline"/>
        </w:rPr>
        <w:t>as farmers and their communities learn how to overcome constraints</w:t>
      </w:r>
      <w:r w:rsidRPr="000230F4">
        <w:rPr>
          <w:sz w:val="16"/>
        </w:rPr>
        <w:t xml:space="preserve">. </w:t>
      </w:r>
      <w:r w:rsidRPr="00605269">
        <w:rPr>
          <w:rStyle w:val="StyleUnderline"/>
        </w:rPr>
        <w:t>Conservation</w:t>
      </w:r>
      <w:r w:rsidRPr="000230F4">
        <w:rPr>
          <w:sz w:val="16"/>
        </w:rPr>
        <w:t xml:space="preserve"> </w:t>
      </w:r>
      <w:r w:rsidRPr="00605269">
        <w:rPr>
          <w:rStyle w:val="StyleUnderline"/>
        </w:rPr>
        <w:t>agriculture is also being applied to perennial crops</w:t>
      </w:r>
      <w:r w:rsidRPr="000230F4">
        <w:rPr>
          <w:sz w:val="16"/>
        </w:rPr>
        <w:t xml:space="preserve"> in orchard systems </w:t>
      </w:r>
      <w:r w:rsidRPr="00605269">
        <w:rPr>
          <w:rStyle w:val="StyleUnderline"/>
        </w:rPr>
        <w:t>involving olives</w:t>
      </w:r>
      <w:r w:rsidRPr="000230F4">
        <w:rPr>
          <w:sz w:val="16"/>
        </w:rPr>
        <w:t xml:space="preserve">, </w:t>
      </w:r>
      <w:r w:rsidRPr="00605269">
        <w:rPr>
          <w:rStyle w:val="StyleUnderline"/>
        </w:rPr>
        <w:t>vines</w:t>
      </w:r>
      <w:r w:rsidRPr="000230F4">
        <w:rPr>
          <w:sz w:val="16"/>
        </w:rPr>
        <w:t xml:space="preserve"> </w:t>
      </w:r>
      <w:r w:rsidRPr="00605269">
        <w:rPr>
          <w:rStyle w:val="StyleUnderline"/>
        </w:rPr>
        <w:t>and fruit trees</w:t>
      </w:r>
      <w:r w:rsidRPr="000230F4">
        <w:rPr>
          <w:sz w:val="16"/>
        </w:rPr>
        <w:t>; in plantation systems with oil palm, cocoa, tea, coffee, rubber and coconut; and in agroforestry systems.</w:t>
      </w:r>
    </w:p>
    <w:p w14:paraId="360A3829" w14:textId="77777777" w:rsidR="0063095C" w:rsidRPr="000230F4" w:rsidRDefault="0063095C" w:rsidP="0063095C">
      <w:pPr>
        <w:rPr>
          <w:sz w:val="16"/>
        </w:rPr>
      </w:pPr>
      <w:r w:rsidRPr="00605269">
        <w:rPr>
          <w:rStyle w:val="StyleUnderline"/>
        </w:rPr>
        <w:t xml:space="preserve">No-till conservation agriculture is one of the </w:t>
      </w:r>
      <w:r w:rsidRPr="000230F4">
        <w:rPr>
          <w:rStyle w:val="StyleUnderline"/>
          <w:highlight w:val="yellow"/>
        </w:rPr>
        <w:t>best</w:t>
      </w:r>
      <w:r w:rsidRPr="00605269">
        <w:rPr>
          <w:rStyle w:val="StyleUnderline"/>
        </w:rPr>
        <w:t xml:space="preserve"> climate-smart </w:t>
      </w:r>
      <w:r w:rsidRPr="000230F4">
        <w:rPr>
          <w:rStyle w:val="StyleUnderline"/>
          <w:highlight w:val="yellow"/>
        </w:rPr>
        <w:t xml:space="preserve">solutions to </w:t>
      </w:r>
      <w:r w:rsidRPr="000230F4">
        <w:rPr>
          <w:rStyle w:val="Emphasis"/>
          <w:highlight w:val="yellow"/>
        </w:rPr>
        <w:t>combat land degradation</w:t>
      </w:r>
      <w:r w:rsidRPr="000230F4">
        <w:rPr>
          <w:sz w:val="16"/>
          <w:highlight w:val="yellow"/>
        </w:rPr>
        <w:t xml:space="preserve"> </w:t>
      </w:r>
      <w:r w:rsidRPr="000230F4">
        <w:rPr>
          <w:rStyle w:val="StyleUnderline"/>
          <w:highlight w:val="yellow"/>
        </w:rPr>
        <w:t>and</w:t>
      </w:r>
      <w:r w:rsidRPr="000230F4">
        <w:rPr>
          <w:sz w:val="16"/>
          <w:highlight w:val="yellow"/>
        </w:rPr>
        <w:t xml:space="preserve"> </w:t>
      </w:r>
      <w:r w:rsidRPr="000230F4">
        <w:rPr>
          <w:rStyle w:val="Emphasis"/>
          <w:highlight w:val="yellow"/>
        </w:rPr>
        <w:t>desertification</w:t>
      </w:r>
      <w:r w:rsidRPr="000230F4">
        <w:rPr>
          <w:sz w:val="16"/>
        </w:rPr>
        <w:t xml:space="preserve">. </w:t>
      </w:r>
      <w:r w:rsidRPr="00605269">
        <w:rPr>
          <w:rStyle w:val="StyleUnderline"/>
        </w:rPr>
        <w:t>It is also the best practical approach to pursue the goals of sustainable agriculture to maximize productivity with resilience and harness a wide range of ecosystem services to improve rural livelihoods, and food and nutrition security almost everywhere.</w:t>
      </w:r>
    </w:p>
    <w:p w14:paraId="4119571C" w14:textId="77777777" w:rsidR="0063095C" w:rsidRPr="000230F4" w:rsidRDefault="0063095C" w:rsidP="0063095C">
      <w:pPr>
        <w:rPr>
          <w:sz w:val="16"/>
        </w:rPr>
      </w:pPr>
      <w:r w:rsidRPr="000230F4">
        <w:rPr>
          <w:sz w:val="16"/>
        </w:rPr>
        <w:lastRenderedPageBreak/>
        <w:t xml:space="preserve">What we have learned in recent years is that </w:t>
      </w:r>
      <w:r w:rsidRPr="000230F4">
        <w:rPr>
          <w:rStyle w:val="StyleUnderline"/>
          <w:highlight w:val="yellow"/>
        </w:rPr>
        <w:t xml:space="preserve">farmers are willing </w:t>
      </w:r>
      <w:r w:rsidRPr="000230F4">
        <w:rPr>
          <w:rStyle w:val="StyleUnderline"/>
        </w:rPr>
        <w:t>to</w:t>
      </w:r>
      <w:r w:rsidRPr="00605269">
        <w:rPr>
          <w:rStyle w:val="StyleUnderline"/>
        </w:rPr>
        <w:t xml:space="preserve"> take greater control of their futures </w:t>
      </w:r>
      <w:r w:rsidRPr="0063095C">
        <w:rPr>
          <w:rStyle w:val="StyleUnderline"/>
        </w:rPr>
        <w:t xml:space="preserve">by experimenting with and adopting </w:t>
      </w:r>
      <w:r w:rsidRPr="0063095C">
        <w:rPr>
          <w:rStyle w:val="Emphasis"/>
        </w:rPr>
        <w:t>radically new</w:t>
      </w:r>
      <w:r w:rsidRPr="0063095C">
        <w:rPr>
          <w:rStyle w:val="StyleUnderline"/>
        </w:rPr>
        <w:t xml:space="preserve"> and </w:t>
      </w:r>
      <w:r w:rsidRPr="0063095C">
        <w:rPr>
          <w:rStyle w:val="Emphasis"/>
        </w:rPr>
        <w:t>innovative practices</w:t>
      </w:r>
      <w:r w:rsidRPr="000230F4">
        <w:rPr>
          <w:sz w:val="16"/>
        </w:rPr>
        <w:t xml:space="preserve"> </w:t>
      </w:r>
      <w:r w:rsidRPr="00605269">
        <w:rPr>
          <w:rStyle w:val="StyleUnderline"/>
        </w:rPr>
        <w:t xml:space="preserve">such as conservation agriculture in order </w:t>
      </w:r>
      <w:r w:rsidRPr="000230F4">
        <w:rPr>
          <w:rStyle w:val="StyleUnderline"/>
          <w:highlight w:val="yellow"/>
        </w:rPr>
        <w:t xml:space="preserve">to build </w:t>
      </w:r>
      <w:r w:rsidRPr="000230F4">
        <w:rPr>
          <w:rStyle w:val="Emphasis"/>
          <w:highlight w:val="yellow"/>
        </w:rPr>
        <w:t>sustainable</w:t>
      </w:r>
      <w:r w:rsidRPr="00605269">
        <w:rPr>
          <w:rStyle w:val="Emphasis"/>
        </w:rPr>
        <w:t xml:space="preserve"> agricultural </w:t>
      </w:r>
      <w:r w:rsidRPr="000230F4">
        <w:rPr>
          <w:rStyle w:val="Emphasis"/>
          <w:highlight w:val="yellow"/>
        </w:rPr>
        <w:t>livelihoods</w:t>
      </w:r>
      <w:r w:rsidRPr="000230F4">
        <w:rPr>
          <w:sz w:val="16"/>
        </w:rPr>
        <w:t xml:space="preserve"> in the face of climate change and other critical challenges related to food and nutrition security. However, mass transformation to no-till conservation agriculture requires the engagement of the whole society, including the farmers themselves and the public, private and civil society actors.</w:t>
      </w:r>
    </w:p>
    <w:p w14:paraId="43437D7E" w14:textId="69ED7251" w:rsidR="0063095C" w:rsidRPr="002C1EDE" w:rsidRDefault="0063095C" w:rsidP="0063095C">
      <w:pPr>
        <w:pStyle w:val="Heading4"/>
      </w:pPr>
      <w:r>
        <w:t>3---Oceans---they’re fine</w:t>
      </w:r>
    </w:p>
    <w:p w14:paraId="0F322C8F" w14:textId="77777777" w:rsidR="0063095C" w:rsidRDefault="0063095C" w:rsidP="0063095C">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12E41F00" w14:textId="77777777" w:rsidR="0063095C" w:rsidRDefault="0063095C" w:rsidP="0063095C">
      <w:r w:rsidRPr="00013FE7">
        <w:rPr>
          <w:rStyle w:val="StyleUnderline"/>
        </w:rPr>
        <w:t xml:space="preserve">The situation with </w:t>
      </w:r>
      <w:r w:rsidRPr="00013FE7">
        <w:rPr>
          <w:rStyle w:val="Emphasis"/>
        </w:rPr>
        <w:t>water pollution</w:t>
      </w:r>
      <w:r w:rsidRPr="00013FE7">
        <w:rPr>
          <w:rStyle w:val="StyleUnderline"/>
        </w:rPr>
        <w:t xml:space="preserve"> is</w:t>
      </w:r>
      <w:r w:rsidRPr="002C1EDE">
        <w:rPr>
          <w:rStyle w:val="StyleUnderline"/>
        </w:rPr>
        <w:t xml:space="preserve"> more </w:t>
      </w:r>
      <w:r w:rsidRPr="00013FE7">
        <w:rPr>
          <w:rStyle w:val="StyleUnderline"/>
        </w:rPr>
        <w:t>mixed</w:t>
      </w:r>
      <w:r>
        <w:t xml:space="preserve">. As we saw in chapter 9, some countries are still dumping huge amounts of plastic and other garbage into their rivers. This trash then flows into the oceans, which are a </w:t>
      </w:r>
      <w:proofErr w:type="gramStart"/>
      <w:r>
        <w:t>commons</w:t>
      </w:r>
      <w:proofErr w:type="gramEnd"/>
      <w:r>
        <w:t xml:space="preserve"> for the whole planet. Here again the divide between developed countries and developing ones is sharp. Poverty pollutes, while </w:t>
      </w:r>
      <w:r w:rsidRPr="00013FE7">
        <w:rPr>
          <w:rStyle w:val="StyleUnderline"/>
          <w:highlight w:val="yellow"/>
        </w:rPr>
        <w:t xml:space="preserve">affluence </w:t>
      </w:r>
      <w:r w:rsidRPr="00013FE7">
        <w:rPr>
          <w:rStyle w:val="Emphasis"/>
          <w:highlight w:val="yellow"/>
        </w:rPr>
        <w:t>cleans up</w:t>
      </w:r>
      <w:r w:rsidRPr="002C1EDE">
        <w:rPr>
          <w:rStyle w:val="StyleUnderline"/>
        </w:rPr>
        <w:t xml:space="preserve"> from its </w:t>
      </w:r>
      <w:r w:rsidRPr="00013FE7">
        <w:rPr>
          <w:rStyle w:val="Emphasis"/>
          <w:highlight w:val="yellow"/>
        </w:rPr>
        <w:t>prior mistakes</w:t>
      </w:r>
      <w:r w:rsidRPr="00013FE7">
        <w:rPr>
          <w:rStyle w:val="StyleUnderline"/>
          <w:highlight w:val="yellow"/>
        </w:rPr>
        <w:t xml:space="preserve"> via </w:t>
      </w:r>
      <w:r w:rsidRPr="00013FE7">
        <w:rPr>
          <w:rStyle w:val="Emphasis"/>
          <w:highlight w:val="yellow"/>
        </w:rPr>
        <w:t>public awareness</w:t>
      </w:r>
      <w:r w:rsidRPr="00013FE7">
        <w:rPr>
          <w:rStyle w:val="StyleUnderline"/>
          <w:highlight w:val="yellow"/>
        </w:rPr>
        <w:t xml:space="preserve"> and </w:t>
      </w:r>
      <w:r w:rsidRPr="00013FE7">
        <w:rPr>
          <w:rStyle w:val="Emphasis"/>
          <w:highlight w:val="yellow"/>
        </w:rPr>
        <w:t>responsive government</w:t>
      </w:r>
      <w:r>
        <w:t xml:space="preserve">. A clear example of this is the effort by both government and industry in the United States to clean up the country’s lakes, ponds, streams, and rivers after the passage of 1972’s Clean Water Act. </w:t>
      </w:r>
      <w:r w:rsidRPr="00013FE7">
        <w:rPr>
          <w:rStyle w:val="StyleUnderline"/>
          <w:highlight w:val="yellow"/>
        </w:rPr>
        <w:t>Economists</w:t>
      </w:r>
      <w:r>
        <w:t xml:space="preserve"> David Keiser and Joseph Shapiro </w:t>
      </w:r>
      <w:r w:rsidRPr="00013FE7">
        <w:rPr>
          <w:rStyle w:val="StyleUnderline"/>
          <w:highlight w:val="yellow"/>
        </w:rPr>
        <w:t>brought together 50 million pollution readings</w:t>
      </w:r>
      <w:r>
        <w:t xml:space="preserve"> from 170,000 sites across the country </w:t>
      </w:r>
      <w:r w:rsidRPr="00013FE7">
        <w:rPr>
          <w:rStyle w:val="StyleUnderline"/>
          <w:highlight w:val="yellow"/>
        </w:rPr>
        <w:t>and concluded</w:t>
      </w:r>
      <w:r>
        <w:t xml:space="preserve"> that “</w:t>
      </w:r>
      <w:r w:rsidRPr="00013FE7">
        <w:rPr>
          <w:rStyle w:val="StyleUnderline"/>
          <w:highlight w:val="yellow"/>
        </w:rPr>
        <w:t xml:space="preserve">water pollution has </w:t>
      </w:r>
      <w:r w:rsidRPr="00013FE7">
        <w:rPr>
          <w:rStyle w:val="Emphasis"/>
          <w:highlight w:val="yellow"/>
        </w:rPr>
        <w:t>declined dramatically</w:t>
      </w:r>
      <w:r w:rsidRPr="002C1EDE">
        <w:rPr>
          <w:rStyle w:val="StyleUnderline"/>
        </w:rPr>
        <w:t xml:space="preserve"> over time and that the Clean Water Act</w:t>
      </w:r>
      <w:r>
        <w:t xml:space="preserve">… </w:t>
      </w:r>
      <w:r w:rsidRPr="002C1EDE">
        <w:rPr>
          <w:rStyle w:val="Emphasis"/>
        </w:rPr>
        <w:t>contributed</w:t>
      </w:r>
      <w:r w:rsidRPr="002C1EDE">
        <w:rPr>
          <w:rStyle w:val="StyleUnderline"/>
        </w:rPr>
        <w:t xml:space="preserve"> to this </w:t>
      </w:r>
      <w:r w:rsidRPr="002C1EDE">
        <w:rPr>
          <w:rStyle w:val="Emphasis"/>
        </w:rPr>
        <w:t>decline</w:t>
      </w:r>
      <w:r>
        <w:t>.”</w:t>
      </w:r>
    </w:p>
    <w:p w14:paraId="54860D8D" w14:textId="77777777" w:rsidR="0063095C" w:rsidRDefault="0063095C" w:rsidP="0063095C">
      <w:r w:rsidRPr="00BE4FF0">
        <w:t xml:space="preserve">After ocean acidification and plastic trash, </w:t>
      </w:r>
      <w:r w:rsidRPr="002C1EDE">
        <w:rPr>
          <w:rStyle w:val="StyleUnderline"/>
        </w:rPr>
        <w:t xml:space="preserve">nitrogen pollution might well be the most </w:t>
      </w:r>
      <w:r w:rsidRPr="002C1EDE">
        <w:rPr>
          <w:rStyle w:val="Emphasis"/>
        </w:rPr>
        <w:t>serious problem</w:t>
      </w:r>
      <w:r w:rsidRPr="002C1EDE">
        <w:rPr>
          <w:rStyle w:val="StyleUnderline"/>
        </w:rPr>
        <w:t xml:space="preserve"> facing the world’s waters</w:t>
      </w:r>
      <w:r w:rsidRPr="00BE4FF0">
        <w:t xml:space="preserve">. </w:t>
      </w:r>
      <w:r w:rsidRPr="002C1EDE">
        <w:rPr>
          <w:rStyle w:val="StyleUnderline"/>
        </w:rPr>
        <w:t>Nitrogen fertilizer that isn’t absorbed by crops can wash into rivers and oceans</w:t>
      </w:r>
      <w:r w:rsidRPr="00BE4FF0">
        <w:t>. There it causes a</w:t>
      </w:r>
      <w:r>
        <w:t xml:space="preserve"> number of harms including large “dead zones” of oxygen-poor water that can suffocate fish and other marine life. VI As we saw in chapter 2, the Industrial Era saw massive increases in the amount of nitrogen fertilizer used around the world. This means that the amount of nitrogen pollution also increased.</w:t>
      </w:r>
    </w:p>
    <w:p w14:paraId="35C2D029" w14:textId="77777777" w:rsidR="0063095C" w:rsidRDefault="0063095C" w:rsidP="0063095C">
      <w:r>
        <w:t xml:space="preserve">The problem is a serious one, but </w:t>
      </w:r>
      <w:r w:rsidRPr="002C1EDE">
        <w:rPr>
          <w:rStyle w:val="StyleUnderline"/>
        </w:rPr>
        <w:t xml:space="preserve">there are </w:t>
      </w:r>
      <w:r w:rsidRPr="00013FE7">
        <w:rPr>
          <w:rStyle w:val="StyleUnderline"/>
          <w:highlight w:val="yellow"/>
        </w:rPr>
        <w:t xml:space="preserve">two </w:t>
      </w:r>
      <w:r w:rsidRPr="00013FE7">
        <w:rPr>
          <w:rStyle w:val="Emphasis"/>
          <w:highlight w:val="yellow"/>
        </w:rPr>
        <w:t>hopeful signs.</w:t>
      </w:r>
      <w:r>
        <w:t xml:space="preserve"> First, as shown in chapter 5, </w:t>
      </w:r>
      <w:r w:rsidRPr="00013FE7">
        <w:rPr>
          <w:rStyle w:val="StyleUnderline"/>
          <w:highlight w:val="yellow"/>
        </w:rPr>
        <w:t>the U</w:t>
      </w:r>
      <w:r w:rsidRPr="002C1EDE">
        <w:rPr>
          <w:rStyle w:val="StyleUnderline"/>
        </w:rPr>
        <w:t xml:space="preserve">nited </w:t>
      </w:r>
      <w:r w:rsidRPr="00013FE7">
        <w:rPr>
          <w:rStyle w:val="StyleUnderline"/>
          <w:highlight w:val="yellow"/>
        </w:rPr>
        <w:t>S</w:t>
      </w:r>
      <w:r w:rsidRPr="002C1EDE">
        <w:rPr>
          <w:rStyle w:val="StyleUnderline"/>
        </w:rPr>
        <w:t>tates</w:t>
      </w:r>
      <w:r>
        <w:t xml:space="preserve"> (which remains a farming powerhouse) </w:t>
      </w:r>
      <w:r w:rsidRPr="00013FE7">
        <w:rPr>
          <w:rStyle w:val="StyleUnderline"/>
          <w:highlight w:val="yellow"/>
        </w:rPr>
        <w:t xml:space="preserve">is now </w:t>
      </w:r>
      <w:r w:rsidRPr="00013FE7">
        <w:rPr>
          <w:rStyle w:val="Emphasis"/>
          <w:highlight w:val="yellow"/>
        </w:rPr>
        <w:t>post-peak</w:t>
      </w:r>
      <w:r w:rsidRPr="00013FE7">
        <w:rPr>
          <w:rStyle w:val="StyleUnderline"/>
          <w:highlight w:val="yellow"/>
        </w:rPr>
        <w:t xml:space="preserve"> in</w:t>
      </w:r>
      <w:r w:rsidRPr="002C1EDE">
        <w:rPr>
          <w:rStyle w:val="StyleUnderline"/>
        </w:rPr>
        <w:t xml:space="preserve"> its total </w:t>
      </w:r>
      <w:r w:rsidRPr="00013FE7">
        <w:rPr>
          <w:rStyle w:val="StyleUnderline"/>
          <w:highlight w:val="yellow"/>
        </w:rPr>
        <w:t xml:space="preserve">use of </w:t>
      </w:r>
      <w:r w:rsidRPr="00013FE7">
        <w:rPr>
          <w:rStyle w:val="Emphasis"/>
          <w:highlight w:val="yellow"/>
        </w:rPr>
        <w:t>nitrogen</w:t>
      </w:r>
      <w:r w:rsidRPr="00013FE7">
        <w:rPr>
          <w:rStyle w:val="StyleUnderline"/>
          <w:highlight w:val="yellow"/>
        </w:rPr>
        <w:t xml:space="preserve"> and</w:t>
      </w:r>
      <w:r w:rsidRPr="002C1EDE">
        <w:rPr>
          <w:rStyle w:val="StyleUnderline"/>
        </w:rPr>
        <w:t xml:space="preserve"> other </w:t>
      </w:r>
      <w:r w:rsidRPr="00013FE7">
        <w:rPr>
          <w:rStyle w:val="Emphasis"/>
          <w:highlight w:val="yellow"/>
        </w:rPr>
        <w:t>fertilizers</w:t>
      </w:r>
      <w:r w:rsidRPr="00013FE7">
        <w:rPr>
          <w:rStyle w:val="StyleUnderline"/>
          <w:highlight w:val="yellow"/>
        </w:rPr>
        <w:t xml:space="preserve"> even as</w:t>
      </w:r>
      <w:r w:rsidRPr="002C1EDE">
        <w:rPr>
          <w:rStyle w:val="StyleUnderline"/>
        </w:rPr>
        <w:t xml:space="preserve"> its </w:t>
      </w:r>
      <w:r w:rsidRPr="00013FE7">
        <w:rPr>
          <w:rStyle w:val="Emphasis"/>
          <w:highlight w:val="yellow"/>
        </w:rPr>
        <w:t>agricultural output grows</w:t>
      </w:r>
      <w:r>
        <w:t xml:space="preserve">. As the two horsemen of tech progress and capitalism continue to gallop, </w:t>
      </w:r>
      <w:r w:rsidRPr="002C1EDE">
        <w:rPr>
          <w:rStyle w:val="StyleUnderline"/>
        </w:rPr>
        <w:t>this will be the case for more and more countries</w:t>
      </w:r>
      <w:r>
        <w:t xml:space="preserve">. The second hopeful sign is that </w:t>
      </w:r>
      <w:r w:rsidRPr="00013FE7">
        <w:rPr>
          <w:rStyle w:val="StyleUnderline"/>
          <w:highlight w:val="yellow"/>
        </w:rPr>
        <w:t>responsive government</w:t>
      </w:r>
      <w:r w:rsidRPr="002C1EDE">
        <w:rPr>
          <w:rStyle w:val="StyleUnderline"/>
        </w:rPr>
        <w:t xml:space="preserve"> can </w:t>
      </w:r>
      <w:r w:rsidRPr="00013FE7">
        <w:rPr>
          <w:rStyle w:val="StyleUnderline"/>
          <w:highlight w:val="yellow"/>
        </w:rPr>
        <w:t xml:space="preserve">make a </w:t>
      </w:r>
      <w:r w:rsidRPr="00013FE7">
        <w:rPr>
          <w:rStyle w:val="Emphasis"/>
          <w:highlight w:val="yellow"/>
        </w:rPr>
        <w:t>large difference</w:t>
      </w:r>
      <w:r w:rsidRPr="00013FE7">
        <w:rPr>
          <w:rStyle w:val="StyleUnderline"/>
          <w:highlight w:val="yellow"/>
        </w:rPr>
        <w:t xml:space="preserve"> in </w:t>
      </w:r>
      <w:r w:rsidRPr="00013FE7">
        <w:rPr>
          <w:rStyle w:val="Emphasis"/>
          <w:highlight w:val="yellow"/>
        </w:rPr>
        <w:t>fertilizer use</w:t>
      </w:r>
      <w:r>
        <w:t xml:space="preserve">. </w:t>
      </w:r>
      <w:r w:rsidRPr="002C1EDE">
        <w:rPr>
          <w:rStyle w:val="StyleUnderline"/>
        </w:rPr>
        <w:t xml:space="preserve">Between 2005 and 2015 the Chinese government taught more than 20 million small farmers about </w:t>
      </w:r>
      <w:r w:rsidRPr="002C1EDE">
        <w:rPr>
          <w:rStyle w:val="Emphasis"/>
        </w:rPr>
        <w:t>efficient use</w:t>
      </w:r>
      <w:r w:rsidRPr="002C1EDE">
        <w:rPr>
          <w:rStyle w:val="StyleUnderline"/>
        </w:rPr>
        <w:t xml:space="preserve"> of </w:t>
      </w:r>
      <w:r w:rsidRPr="002C1EDE">
        <w:rPr>
          <w:rStyle w:val="Emphasis"/>
        </w:rPr>
        <w:t>fertilizer</w:t>
      </w:r>
      <w:r>
        <w:t>. The results of this intervention were impressive: average yields across all crops increased by about 10 percent, while total application of nitrogen decreased by about 15 percent. These two examples show that neither pollution of water nor anything else is a fixed price that must be paid for human prosperity.</w:t>
      </w:r>
    </w:p>
    <w:p w14:paraId="38214C20" w14:textId="77777777" w:rsidR="0063095C" w:rsidRPr="0063095C" w:rsidRDefault="0063095C" w:rsidP="0063095C"/>
    <w:p w14:paraId="01451187" w14:textId="77777777" w:rsidR="0063095C" w:rsidRPr="0063095C" w:rsidRDefault="0063095C" w:rsidP="0063095C"/>
    <w:p w14:paraId="16A56564" w14:textId="2908F731" w:rsidR="00666263" w:rsidRDefault="0092612F" w:rsidP="0092612F">
      <w:pPr>
        <w:pStyle w:val="Heading1"/>
      </w:pPr>
      <w:r>
        <w:lastRenderedPageBreak/>
        <w:t>1AR</w:t>
      </w:r>
    </w:p>
    <w:p w14:paraId="0CC88BAE" w14:textId="77777777" w:rsidR="0092612F" w:rsidRDefault="0092612F" w:rsidP="0092612F">
      <w:pPr>
        <w:pStyle w:val="Heading3"/>
      </w:pPr>
      <w:r>
        <w:lastRenderedPageBreak/>
        <w:t xml:space="preserve">2AC---AT: </w:t>
      </w:r>
      <w:proofErr w:type="spellStart"/>
      <w:r>
        <w:t>Galetovic</w:t>
      </w:r>
      <w:proofErr w:type="spellEnd"/>
      <w:r>
        <w:t xml:space="preserve"> </w:t>
      </w:r>
    </w:p>
    <w:p w14:paraId="04A33E0C" w14:textId="77777777" w:rsidR="0092612F" w:rsidRDefault="0092612F" w:rsidP="0092612F">
      <w:pPr>
        <w:pStyle w:val="Heading4"/>
      </w:pPr>
      <w:proofErr w:type="spellStart"/>
      <w:r>
        <w:t>Galetovic</w:t>
      </w:r>
      <w:proofErr w:type="spellEnd"/>
      <w:r>
        <w:t xml:space="preserve"> ignores mitigating factors and contradicts supported theory. </w:t>
      </w:r>
    </w:p>
    <w:p w14:paraId="05900FCE" w14:textId="77777777" w:rsidR="0092612F" w:rsidRPr="008F2DA4" w:rsidRDefault="0092612F" w:rsidP="0092612F">
      <w:proofErr w:type="spellStart"/>
      <w:r w:rsidRPr="008F2DA4">
        <w:rPr>
          <w:rStyle w:val="Style13ptBold"/>
        </w:rPr>
        <w:t>Siebrasse</w:t>
      </w:r>
      <w:proofErr w:type="spellEnd"/>
      <w:r w:rsidRPr="008F2DA4">
        <w:rPr>
          <w:rStyle w:val="Style13ptBold"/>
        </w:rPr>
        <w:t xml:space="preserve"> 19</w:t>
      </w:r>
      <w:r w:rsidRPr="008F2DA4">
        <w:t xml:space="preserve">, *Norman </w:t>
      </w:r>
      <w:proofErr w:type="spellStart"/>
      <w:r w:rsidRPr="008F2DA4">
        <w:t>Siebrasse</w:t>
      </w:r>
      <w:proofErr w:type="spellEnd"/>
      <w:r w:rsidRPr="008F2DA4">
        <w:t> is a Professor of Law at the University of New Brunswick. His research focuses on patent law, particularly pharmaceutical patent law, patent remedies, and the intersection of intellectual property law and commercial law; (July 2019, “Holdup, Holdout, and Royalty Stacking: A Review of the Literature”, https://www.cambridge.org/core/books/patent-remedies-and-complex-products/holdup-holdout-and-royalty-stacking-a-review-of-the-literature/98A2C16F10DB52E2070E2DA92B197DDC/core-reader)</w:t>
      </w:r>
    </w:p>
    <w:p w14:paraId="02BB0338" w14:textId="77777777" w:rsidR="0092612F" w:rsidRPr="00560731" w:rsidRDefault="0092612F" w:rsidP="0092612F">
      <w:pPr>
        <w:rPr>
          <w:sz w:val="16"/>
        </w:rPr>
      </w:pPr>
      <w:r w:rsidRPr="00560731">
        <w:rPr>
          <w:sz w:val="16"/>
        </w:rPr>
        <w:t xml:space="preserve">The most important recent study is that of </w:t>
      </w:r>
      <w:proofErr w:type="spellStart"/>
      <w:r w:rsidRPr="00763918">
        <w:rPr>
          <w:rStyle w:val="StyleUnderline"/>
          <w:highlight w:val="yellow"/>
        </w:rPr>
        <w:t>Galetovic</w:t>
      </w:r>
      <w:proofErr w:type="spellEnd"/>
      <w:r w:rsidRPr="00560731">
        <w:rPr>
          <w:sz w:val="16"/>
        </w:rPr>
        <w:t xml:space="preserve"> et al. (</w:t>
      </w:r>
      <w:hyperlink r:id="rId80" w:anchor="BIBe-r-139" w:tgtFrame="_blank" w:history="1">
        <w:r w:rsidRPr="00560731">
          <w:rPr>
            <w:rStyle w:val="Hyperlink"/>
            <w:sz w:val="16"/>
          </w:rPr>
          <w:t>2015</w:t>
        </w:r>
      </w:hyperlink>
      <w:r w:rsidRPr="00560731">
        <w:rPr>
          <w:sz w:val="16"/>
        </w:rPr>
        <w:t>), which examines SEPs in particular. They examine two empirical implications of the SEP holdup hypothesis. First, if holdup in the standards context is slowing the rate of innovation, then products that are highly reliant upon SEPs will experience slower rates of decrease in quality-adjusted prices than similar products that do not. Second, they consider the quasi-natural experiment resulting from the 2006 Supreme Court of the United States decision in eBay Inc. v. </w:t>
      </w:r>
      <w:proofErr w:type="spellStart"/>
      <w:r w:rsidRPr="00560731">
        <w:rPr>
          <w:sz w:val="16"/>
        </w:rPr>
        <w:t>MercExchange</w:t>
      </w:r>
      <w:proofErr w:type="spellEnd"/>
      <w:r w:rsidRPr="00560731">
        <w:rPr>
          <w:sz w:val="16"/>
        </w:rPr>
        <w:t>, LLC,</w:t>
      </w:r>
      <w:hyperlink r:id="rId81" w:anchor="FN-fn-1395" w:history="1">
        <w:r w:rsidRPr="00560731">
          <w:rPr>
            <w:rStyle w:val="Hyperlink"/>
            <w:sz w:val="16"/>
          </w:rPr>
          <w:t>233</w:t>
        </w:r>
      </w:hyperlink>
      <w:r w:rsidRPr="00560731">
        <w:rPr>
          <w:sz w:val="16"/>
        </w:rPr>
        <w:t> which made it more difficult for SEP holders to obtain injunctions against infringers than for the holders of non-SEP patents. They find no evidence of SEP holdup on either test. With respect to the comparison between industries, they find:</w:t>
      </w:r>
    </w:p>
    <w:p w14:paraId="5B77235B" w14:textId="77777777" w:rsidR="0092612F" w:rsidRPr="00560731" w:rsidRDefault="0092612F" w:rsidP="0092612F">
      <w:pPr>
        <w:rPr>
          <w:sz w:val="16"/>
          <w:szCs w:val="16"/>
        </w:rPr>
      </w:pPr>
      <w:r w:rsidRPr="00560731">
        <w:rPr>
          <w:sz w:val="16"/>
          <w:szCs w:val="16"/>
        </w:rPr>
        <w:t>[P]</w:t>
      </w:r>
      <w:proofErr w:type="spellStart"/>
      <w:r w:rsidRPr="00560731">
        <w:rPr>
          <w:sz w:val="16"/>
          <w:szCs w:val="16"/>
        </w:rPr>
        <w:t>roducts</w:t>
      </w:r>
      <w:proofErr w:type="spellEnd"/>
      <w:r w:rsidRPr="00560731">
        <w:rPr>
          <w:sz w:val="16"/>
          <w:szCs w:val="16"/>
        </w:rPr>
        <w:t xml:space="preserve"> that are SEP-reliant have experienced faster price declines than any other good in the Consumer Price Index (CPI) over the past 16 years … The prices of SEP-reliant products have fallen at rates that are not only fast relative to a classic holdup industry, they are fast relative to other patent-intensive products that benefit from Moore’s Law but are not SEP-reliant.</w:t>
      </w:r>
      <w:hyperlink r:id="rId82" w:anchor="FN-fn-1396" w:history="1">
        <w:r w:rsidRPr="00560731">
          <w:rPr>
            <w:rStyle w:val="Hyperlink"/>
            <w:sz w:val="16"/>
            <w:szCs w:val="16"/>
          </w:rPr>
          <w:t>234</w:t>
        </w:r>
      </w:hyperlink>
    </w:p>
    <w:p w14:paraId="049433C1" w14:textId="77777777" w:rsidR="0092612F" w:rsidRPr="00560731" w:rsidRDefault="0092612F" w:rsidP="0092612F">
      <w:pPr>
        <w:rPr>
          <w:sz w:val="16"/>
          <w:szCs w:val="16"/>
        </w:rPr>
      </w:pPr>
      <w:r w:rsidRPr="00560731">
        <w:rPr>
          <w:sz w:val="16"/>
          <w:szCs w:val="16"/>
        </w:rPr>
        <w:t>On the second test, they use a difference in differences specification to test whether quality-adjusted prices fall faster in SEP-reliant industries after eBay, while controlling for industry and year effects. Their analysis does not allow them to reject the null hypothesis that eBay did not differentially affect SEP-reliant industries.</w:t>
      </w:r>
    </w:p>
    <w:p w14:paraId="4492277D" w14:textId="77777777" w:rsidR="0092612F" w:rsidRPr="00560731" w:rsidRDefault="0092612F" w:rsidP="0092612F">
      <w:pPr>
        <w:rPr>
          <w:sz w:val="16"/>
        </w:rPr>
      </w:pPr>
      <w:r w:rsidRPr="00560731">
        <w:rPr>
          <w:sz w:val="16"/>
        </w:rPr>
        <w:t xml:space="preserve">These </w:t>
      </w:r>
      <w:r w:rsidRPr="00763918">
        <w:rPr>
          <w:rStyle w:val="StyleUnderline"/>
          <w:highlight w:val="yellow"/>
        </w:rPr>
        <w:t>results</w:t>
      </w:r>
      <w:r w:rsidRPr="00560731">
        <w:rPr>
          <w:rStyle w:val="StyleUnderline"/>
        </w:rPr>
        <w:t xml:space="preserve"> imply</w:t>
      </w:r>
      <w:r w:rsidRPr="00560731">
        <w:rPr>
          <w:sz w:val="16"/>
        </w:rPr>
        <w:t xml:space="preserve"> that </w:t>
      </w:r>
      <w:r w:rsidRPr="00560731">
        <w:rPr>
          <w:rStyle w:val="StyleUnderline"/>
        </w:rPr>
        <w:t xml:space="preserve">holdup is not systemically </w:t>
      </w:r>
      <w:r w:rsidRPr="00560731">
        <w:rPr>
          <w:rStyle w:val="Emphasis"/>
        </w:rPr>
        <w:t>impeding innovation</w:t>
      </w:r>
      <w:r w:rsidRPr="00560731">
        <w:rPr>
          <w:sz w:val="16"/>
        </w:rPr>
        <w:t xml:space="preserve"> in SEP-reliant industries. </w:t>
      </w:r>
      <w:r w:rsidRPr="00560731">
        <w:rPr>
          <w:rStyle w:val="StyleUnderline"/>
        </w:rPr>
        <w:t xml:space="preserve">There are </w:t>
      </w:r>
      <w:r w:rsidRPr="00763918">
        <w:rPr>
          <w:rStyle w:val="Emphasis"/>
          <w:highlight w:val="yellow"/>
        </w:rPr>
        <w:t>two caveats</w:t>
      </w:r>
      <w:r w:rsidRPr="00560731">
        <w:rPr>
          <w:sz w:val="16"/>
        </w:rPr>
        <w:t xml:space="preserve"> to these results that are potentially relevant to remedial issues. First, </w:t>
      </w:r>
      <w:r w:rsidRPr="00560731">
        <w:rPr>
          <w:rStyle w:val="StyleUnderline"/>
        </w:rPr>
        <w:t>they do not claim</w:t>
      </w:r>
      <w:r w:rsidRPr="00560731">
        <w:rPr>
          <w:sz w:val="16"/>
        </w:rPr>
        <w:t xml:space="preserve"> that </w:t>
      </w:r>
      <w:r w:rsidRPr="00560731">
        <w:rPr>
          <w:rStyle w:val="StyleUnderline"/>
        </w:rPr>
        <w:t>individual firms never attempt to engage in</w:t>
      </w:r>
      <w:r w:rsidRPr="00560731">
        <w:rPr>
          <w:sz w:val="16"/>
        </w:rPr>
        <w:t xml:space="preserve"> behavior that can be characterized as </w:t>
      </w:r>
      <w:r w:rsidRPr="00560731">
        <w:rPr>
          <w:rStyle w:val="StyleUnderline"/>
        </w:rPr>
        <w:t>holdup</w:t>
      </w:r>
      <w:r w:rsidRPr="00560731">
        <w:rPr>
          <w:sz w:val="16"/>
        </w:rPr>
        <w:t>.</w:t>
      </w:r>
      <w:hyperlink r:id="rId83" w:anchor="FN-fn-1397" w:history="1">
        <w:r w:rsidRPr="00560731">
          <w:rPr>
            <w:rStyle w:val="Hyperlink"/>
            <w:sz w:val="16"/>
          </w:rPr>
          <w:t>235</w:t>
        </w:r>
      </w:hyperlink>
      <w:r w:rsidRPr="00560731">
        <w:rPr>
          <w:sz w:val="16"/>
        </w:rPr>
        <w:t> </w:t>
      </w:r>
      <w:r w:rsidRPr="00763918">
        <w:rPr>
          <w:rStyle w:val="StyleUnderline"/>
          <w:highlight w:val="yellow"/>
        </w:rPr>
        <w:t xml:space="preserve">Courts may wish to respond to </w:t>
      </w:r>
      <w:r w:rsidRPr="00763918">
        <w:rPr>
          <w:rStyle w:val="Emphasis"/>
          <w:highlight w:val="yellow"/>
        </w:rPr>
        <w:t>individual instances</w:t>
      </w:r>
      <w:r w:rsidRPr="00560731">
        <w:rPr>
          <w:rStyle w:val="StyleUnderline"/>
        </w:rPr>
        <w:t xml:space="preserve"> of holdup</w:t>
      </w:r>
      <w:r w:rsidRPr="00560731">
        <w:rPr>
          <w:sz w:val="16"/>
        </w:rPr>
        <w:t>, even if it is not a systemic problem.</w:t>
      </w:r>
    </w:p>
    <w:p w14:paraId="3601BEFA" w14:textId="77777777" w:rsidR="0092612F" w:rsidRPr="00560731" w:rsidRDefault="0092612F" w:rsidP="0092612F">
      <w:pPr>
        <w:rPr>
          <w:sz w:val="16"/>
        </w:rPr>
      </w:pPr>
      <w:r w:rsidRPr="00560731">
        <w:rPr>
          <w:sz w:val="16"/>
        </w:rPr>
        <w:t xml:space="preserve">Secondly, </w:t>
      </w:r>
      <w:r w:rsidRPr="00763918">
        <w:rPr>
          <w:rStyle w:val="StyleUnderline"/>
          <w:highlight w:val="yellow"/>
        </w:rPr>
        <w:t>they do not take issue with the</w:t>
      </w:r>
      <w:r w:rsidRPr="00560731">
        <w:rPr>
          <w:rStyle w:val="StyleUnderline"/>
        </w:rPr>
        <w:t xml:space="preserve"> view</w:t>
      </w:r>
      <w:r w:rsidRPr="00560731">
        <w:rPr>
          <w:sz w:val="16"/>
        </w:rPr>
        <w:t xml:space="preserve"> that the theoretical conditions for holdup exist in SEP-reliant industries, which suggests that it is </w:t>
      </w:r>
      <w:r w:rsidRPr="00560731">
        <w:rPr>
          <w:rStyle w:val="StyleUnderline"/>
        </w:rPr>
        <w:t xml:space="preserve">some </w:t>
      </w:r>
      <w:r w:rsidRPr="00763918">
        <w:rPr>
          <w:rStyle w:val="Emphasis"/>
          <w:highlight w:val="yellow"/>
        </w:rPr>
        <w:t>mitigating mechanism</w:t>
      </w:r>
      <w:r w:rsidRPr="00763918">
        <w:rPr>
          <w:rStyle w:val="StyleUnderline"/>
          <w:highlight w:val="yellow"/>
        </w:rPr>
        <w:t xml:space="preserve"> that </w:t>
      </w:r>
      <w:r w:rsidRPr="00763918">
        <w:rPr>
          <w:rStyle w:val="Emphasis"/>
          <w:highlight w:val="yellow"/>
        </w:rPr>
        <w:t>explains</w:t>
      </w:r>
      <w:r w:rsidRPr="00560731">
        <w:rPr>
          <w:rStyle w:val="StyleUnderline"/>
        </w:rPr>
        <w:t xml:space="preserve"> their </w:t>
      </w:r>
      <w:r w:rsidRPr="00763918">
        <w:rPr>
          <w:rStyle w:val="Emphasis"/>
          <w:highlight w:val="yellow"/>
        </w:rPr>
        <w:t>results</w:t>
      </w:r>
      <w:r w:rsidRPr="00560731">
        <w:rPr>
          <w:sz w:val="16"/>
        </w:rPr>
        <w:t xml:space="preserve">. One possibility is that </w:t>
      </w:r>
      <w:r w:rsidRPr="00763918">
        <w:rPr>
          <w:rStyle w:val="StyleUnderline"/>
          <w:highlight w:val="yellow"/>
        </w:rPr>
        <w:t xml:space="preserve">systemic holdup has been </w:t>
      </w:r>
      <w:r w:rsidRPr="00763918">
        <w:rPr>
          <w:rStyle w:val="Emphasis"/>
          <w:highlight w:val="yellow"/>
        </w:rPr>
        <w:t>avoided</w:t>
      </w:r>
      <w:r w:rsidRPr="00560731">
        <w:rPr>
          <w:sz w:val="16"/>
        </w:rPr>
        <w:t xml:space="preserve"> </w:t>
      </w:r>
      <w:r w:rsidRPr="00763918">
        <w:rPr>
          <w:rStyle w:val="StyleUnderline"/>
          <w:highlight w:val="yellow"/>
        </w:rPr>
        <w:t xml:space="preserve">as a result of </w:t>
      </w:r>
      <w:r w:rsidRPr="00763918">
        <w:rPr>
          <w:rStyle w:val="Emphasis"/>
          <w:highlight w:val="yellow"/>
        </w:rPr>
        <w:t>structural factors</w:t>
      </w:r>
      <w:r w:rsidRPr="00560731">
        <w:rPr>
          <w:rStyle w:val="StyleUnderline"/>
        </w:rPr>
        <w:t xml:space="preserve"> such as the prevalence of </w:t>
      </w:r>
      <w:r w:rsidRPr="00763918">
        <w:rPr>
          <w:rStyle w:val="Emphasis"/>
          <w:highlight w:val="yellow"/>
        </w:rPr>
        <w:t>ex ante bargaining</w:t>
      </w:r>
      <w:r w:rsidRPr="00560731">
        <w:rPr>
          <w:rStyle w:val="StyleUnderline"/>
        </w:rPr>
        <w:t xml:space="preserve"> or </w:t>
      </w:r>
      <w:r w:rsidRPr="00763918">
        <w:rPr>
          <w:rStyle w:val="Emphasis"/>
          <w:highlight w:val="yellow"/>
        </w:rPr>
        <w:t>repeat play</w:t>
      </w:r>
      <w:r w:rsidRPr="00560731">
        <w:rPr>
          <w:rStyle w:val="StyleUnderline"/>
        </w:rPr>
        <w:t xml:space="preserve"> mechanisms</w:t>
      </w:r>
      <w:r w:rsidRPr="00560731">
        <w:rPr>
          <w:sz w:val="16"/>
        </w:rPr>
        <w:t xml:space="preserve">. On the other hand, we have seen that it is sometimes suggested that it is </w:t>
      </w:r>
      <w:r w:rsidRPr="00763918">
        <w:rPr>
          <w:rStyle w:val="Emphasis"/>
          <w:highlight w:val="yellow"/>
        </w:rPr>
        <w:t>legal constraints</w:t>
      </w:r>
      <w:r w:rsidRPr="00560731">
        <w:rPr>
          <w:sz w:val="16"/>
        </w:rPr>
        <w:t xml:space="preserve">, such as the FRAND commitment, that </w:t>
      </w:r>
      <w:r w:rsidRPr="00560731">
        <w:rPr>
          <w:rStyle w:val="StyleUnderline"/>
        </w:rPr>
        <w:t>mitigate the effect of holdup.</w:t>
      </w:r>
      <w:r w:rsidRPr="00560731">
        <w:rPr>
          <w:sz w:val="16"/>
        </w:rPr>
        <w:t xml:space="preserve"> That hypothesis is broadly consistent with the result that the prices of SEP-reliant products have fallen at rates that are fast relative to other patent-intensive products that are not SEP-reliant. It is more difficult to reconcile with the result that eBay has had no observable effect on holdup, but it is possible that eBay was effectively anticipated in the context of SEPs. That is, it may be that even before eBay, implementers understood that the FRAND commitment meant what it said and that they would be able to use standards subject to the FRAND commitment without fear of being held up by injunctions or excessive royalties.</w:t>
      </w:r>
    </w:p>
    <w:p w14:paraId="7C084B1E" w14:textId="77777777" w:rsidR="0092612F" w:rsidRPr="00560731" w:rsidRDefault="0092612F" w:rsidP="0092612F">
      <w:pPr>
        <w:rPr>
          <w:sz w:val="16"/>
        </w:rPr>
      </w:pPr>
      <w:r w:rsidRPr="00560731">
        <w:rPr>
          <w:rStyle w:val="StyleUnderline"/>
        </w:rPr>
        <w:t>From a remedial perspective</w:t>
      </w:r>
      <w:r w:rsidRPr="00560731">
        <w:rPr>
          <w:sz w:val="16"/>
        </w:rPr>
        <w:t xml:space="preserve">, </w:t>
      </w:r>
      <w:r w:rsidRPr="00560731">
        <w:rPr>
          <w:rStyle w:val="StyleUnderline"/>
        </w:rPr>
        <w:t xml:space="preserve">it </w:t>
      </w:r>
      <w:r w:rsidRPr="00560731">
        <w:rPr>
          <w:rStyle w:val="Emphasis"/>
        </w:rPr>
        <w:t>matters</w:t>
      </w:r>
      <w:r w:rsidRPr="00560731">
        <w:rPr>
          <w:sz w:val="16"/>
        </w:rPr>
        <w:t xml:space="preserve"> what the particular mechanism might be. If structural factors are at play, this would suggest that the courts should be relatively reluctant to withhold injunctive relief to a successful patentee. On the other hand, if it is the FRAND commitment that is avoiding holdup in SEP-reliant industries, the results of </w:t>
      </w:r>
      <w:proofErr w:type="spellStart"/>
      <w:r w:rsidRPr="00560731">
        <w:rPr>
          <w:sz w:val="16"/>
        </w:rPr>
        <w:t>Galetovic</w:t>
      </w:r>
      <w:proofErr w:type="spellEnd"/>
      <w:r w:rsidRPr="00560731">
        <w:rPr>
          <w:sz w:val="16"/>
        </w:rPr>
        <w:t xml:space="preserve"> et al. (</w:t>
      </w:r>
      <w:hyperlink r:id="rId84" w:anchor="BIBe-r-139" w:tgtFrame="_blank" w:history="1">
        <w:r w:rsidRPr="00560731">
          <w:rPr>
            <w:rStyle w:val="Hyperlink"/>
            <w:sz w:val="16"/>
          </w:rPr>
          <w:t>2015</w:t>
        </w:r>
      </w:hyperlink>
      <w:r w:rsidRPr="00560731">
        <w:rPr>
          <w:sz w:val="16"/>
        </w:rPr>
        <w:t>) show that the FRAND system is working, but it might suggest that the courts should continue to apply the FRAND principles relatively aggressively in order to ensure that the system keeps working. This might also suggest that the courts should apply a similar reluctance to grant injunctions even in respect of patents that are not FRAND committed, if the potential for holdup is otherwise present. The other side of that coin is that it is also possible that the FRAND commitment has been applied too aggressively, resulting in an inadequate incentive to invent. There appear to be no systemic studies addressing that possibility, though it is likely too soon for incentive effects to have manifested themselves.</w:t>
      </w:r>
    </w:p>
    <w:p w14:paraId="6536B6FB" w14:textId="77777777" w:rsidR="0092612F" w:rsidRPr="00560731" w:rsidRDefault="0092612F" w:rsidP="0092612F">
      <w:pPr>
        <w:rPr>
          <w:sz w:val="16"/>
          <w:szCs w:val="16"/>
        </w:rPr>
      </w:pPr>
      <w:r w:rsidRPr="00560731">
        <w:rPr>
          <w:sz w:val="16"/>
          <w:szCs w:val="16"/>
        </w:rPr>
        <w:t>3 Royalty Stacking</w:t>
      </w:r>
    </w:p>
    <w:p w14:paraId="7F16A966" w14:textId="77777777" w:rsidR="0092612F" w:rsidRPr="00560731" w:rsidRDefault="0092612F" w:rsidP="0092612F">
      <w:pPr>
        <w:rPr>
          <w:sz w:val="16"/>
        </w:rPr>
      </w:pPr>
      <w:proofErr w:type="spellStart"/>
      <w:r w:rsidRPr="00560731">
        <w:rPr>
          <w:rStyle w:val="StyleUnderline"/>
        </w:rPr>
        <w:t>Galetovic</w:t>
      </w:r>
      <w:proofErr w:type="spellEnd"/>
      <w:r w:rsidRPr="00560731">
        <w:rPr>
          <w:rStyle w:val="StyleUnderline"/>
        </w:rPr>
        <w:t xml:space="preserve"> &amp; Gupta</w:t>
      </w:r>
      <w:r w:rsidRPr="00560731">
        <w:rPr>
          <w:sz w:val="16"/>
        </w:rPr>
        <w:t xml:space="preserve"> (</w:t>
      </w:r>
      <w:hyperlink r:id="rId85" w:anchor="BIBe-r-138" w:tgtFrame="_blank" w:history="1">
        <w:r w:rsidRPr="00560731">
          <w:rPr>
            <w:rStyle w:val="Hyperlink"/>
            <w:sz w:val="16"/>
          </w:rPr>
          <w:t>2017</w:t>
        </w:r>
      </w:hyperlink>
      <w:r w:rsidRPr="00560731">
        <w:rPr>
          <w:sz w:val="16"/>
        </w:rPr>
        <w:t xml:space="preserve">) </w:t>
      </w:r>
      <w:r w:rsidRPr="00560731">
        <w:rPr>
          <w:rStyle w:val="StyleUnderline"/>
        </w:rPr>
        <w:t>empirically investigate royalty stacking</w:t>
      </w:r>
      <w:r w:rsidRPr="00560731">
        <w:rPr>
          <w:sz w:val="16"/>
        </w:rPr>
        <w:t xml:space="preserve">, and the Cournot complements problem in particular, in the world mobile wireless industry, focusing on third generation (3G) and fourth generation (4G) wireless cellular standards defined by the third generation partnership project (3GPP). Their paper draws on the fact that the number of SEP holders and the number of SEPs have grown dramatically over the life of this technology: “During the last 20 years the number of SEP holders for 3G and 4G standards grew from 2 in 1994 </w:t>
      </w:r>
      <w:r w:rsidRPr="00560731">
        <w:rPr>
          <w:sz w:val="16"/>
        </w:rPr>
        <w:lastRenderedPageBreak/>
        <w:t>to 130 in 2013 and the number of SEPs rose from fewer than 150 in 1994 to more than 150,000 in 2013.”</w:t>
      </w:r>
      <w:hyperlink r:id="rId86" w:anchor="FN-fn-1398" w:history="1">
        <w:r w:rsidRPr="00560731">
          <w:rPr>
            <w:rStyle w:val="Hyperlink"/>
            <w:sz w:val="16"/>
          </w:rPr>
          <w:t>236</w:t>
        </w:r>
      </w:hyperlink>
      <w:r w:rsidRPr="00560731">
        <w:rPr>
          <w:sz w:val="16"/>
        </w:rPr>
        <w:t xml:space="preserve"> Cournot complements theory implies that with the increase in the number of SEP holders, royalty stacking would have gotten worse. In particular, they note that the price of phones should increase or (if quality increases demand) at least stagnate; </w:t>
      </w:r>
      <w:proofErr w:type="gramStart"/>
      <w:r w:rsidRPr="00560731">
        <w:rPr>
          <w:sz w:val="16"/>
        </w:rPr>
        <w:t>that margins of SEP</w:t>
      </w:r>
      <w:proofErr w:type="gramEnd"/>
      <w:r w:rsidRPr="00560731">
        <w:rPr>
          <w:sz w:val="16"/>
        </w:rPr>
        <w:t xml:space="preserve"> holders and downstream manufacturers will fall; and that the number of device manufacturers will decrease and industry concentration will rise. They find none of these effects. On price, for example, they find that “between 1994 and 2013 and controlling for technological generation, the real average selling price of a device fell between −11.4% to −24.8% per year. Moreover, the introductory average selling price of successive generations fell.”</w:t>
      </w:r>
      <w:hyperlink r:id="rId87" w:anchor="FN-fn-1399" w:history="1">
        <w:r w:rsidRPr="00560731">
          <w:rPr>
            <w:rStyle w:val="Hyperlink"/>
            <w:sz w:val="16"/>
          </w:rPr>
          <w:t>237</w:t>
        </w:r>
      </w:hyperlink>
      <w:r w:rsidRPr="00560731">
        <w:rPr>
          <w:sz w:val="16"/>
        </w:rPr>
        <w:t> They also find no trend in margins, and that industry concentration fell.</w:t>
      </w:r>
      <w:hyperlink r:id="rId88" w:anchor="FN-fn-1400" w:history="1">
        <w:r w:rsidRPr="00560731">
          <w:rPr>
            <w:rStyle w:val="Hyperlink"/>
            <w:sz w:val="16"/>
          </w:rPr>
          <w:t>238</w:t>
        </w:r>
      </w:hyperlink>
      <w:r w:rsidRPr="00560731">
        <w:rPr>
          <w:sz w:val="16"/>
        </w:rPr>
        <w:t> There are many other variables that might also affect the price of phones. Most obviously, the quality of phones has increased, raising willingness to pay, and manufacturing costs have probably decreased, and other factors such as incomes, substitute prices, and downstream intensity of price competition have also changed.</w:t>
      </w:r>
      <w:hyperlink r:id="rId89" w:anchor="FN-fn-1401" w:history="1">
        <w:r w:rsidRPr="00560731">
          <w:rPr>
            <w:rStyle w:val="Hyperlink"/>
            <w:sz w:val="16"/>
          </w:rPr>
          <w:t>239</w:t>
        </w:r>
      </w:hyperlink>
      <w:r w:rsidRPr="00560731">
        <w:rPr>
          <w:sz w:val="16"/>
        </w:rPr>
        <w:t> However, in their model, such changes cannot explain the price decrease and other observed effects, because when stacking is severe, the stacked royalty will increase to extract any benefit from cost reductions or increased demand.</w:t>
      </w:r>
      <w:hyperlink r:id="rId90" w:anchor="FN-fn-1402" w:history="1">
        <w:r w:rsidRPr="00560731">
          <w:rPr>
            <w:rStyle w:val="Hyperlink"/>
            <w:sz w:val="16"/>
          </w:rPr>
          <w:t>240</w:t>
        </w:r>
      </w:hyperlink>
    </w:p>
    <w:p w14:paraId="236DB5AD" w14:textId="77777777" w:rsidR="0092612F" w:rsidRPr="00560731" w:rsidRDefault="0092612F" w:rsidP="0092612F">
      <w:pPr>
        <w:rPr>
          <w:rStyle w:val="StyleUnderline"/>
        </w:rPr>
      </w:pPr>
      <w:proofErr w:type="spellStart"/>
      <w:r w:rsidRPr="00560731">
        <w:rPr>
          <w:rStyle w:val="StyleUnderline"/>
        </w:rPr>
        <w:t>Galetovic</w:t>
      </w:r>
      <w:proofErr w:type="spellEnd"/>
      <w:r w:rsidRPr="00560731">
        <w:rPr>
          <w:rStyle w:val="StyleUnderline"/>
        </w:rPr>
        <w:t xml:space="preserve"> &amp; Gupta portray</w:t>
      </w:r>
      <w:r w:rsidRPr="00560731">
        <w:rPr>
          <w:sz w:val="16"/>
        </w:rPr>
        <w:t xml:space="preserve"> these </w:t>
      </w:r>
      <w:r w:rsidRPr="00560731">
        <w:rPr>
          <w:rStyle w:val="StyleUnderline"/>
        </w:rPr>
        <w:t>results as indicating that royalty stacking has not been a systemic problem</w:t>
      </w:r>
      <w:r w:rsidRPr="00560731">
        <w:rPr>
          <w:sz w:val="16"/>
        </w:rPr>
        <w:t xml:space="preserve"> in the wireless industry, despite the large number of SEP owners. </w:t>
      </w:r>
      <w:r w:rsidRPr="00763918">
        <w:rPr>
          <w:rStyle w:val="StyleUnderline"/>
          <w:highlight w:val="yellow"/>
        </w:rPr>
        <w:t xml:space="preserve">This raises a </w:t>
      </w:r>
      <w:r w:rsidRPr="00763918">
        <w:rPr>
          <w:rStyle w:val="Emphasis"/>
          <w:highlight w:val="yellow"/>
        </w:rPr>
        <w:t>puzzle</w:t>
      </w:r>
      <w:r w:rsidRPr="00763918">
        <w:rPr>
          <w:sz w:val="16"/>
          <w:highlight w:val="yellow"/>
        </w:rPr>
        <w:t xml:space="preserve">: </w:t>
      </w:r>
      <w:r w:rsidRPr="00763918">
        <w:rPr>
          <w:rStyle w:val="StyleUnderline"/>
          <w:highlight w:val="yellow"/>
        </w:rPr>
        <w:t>How is this result</w:t>
      </w:r>
      <w:r w:rsidRPr="00560731">
        <w:rPr>
          <w:rStyle w:val="StyleUnderline"/>
        </w:rPr>
        <w:t xml:space="preserve"> to be </w:t>
      </w:r>
      <w:r w:rsidRPr="00763918">
        <w:rPr>
          <w:rStyle w:val="StyleUnderline"/>
          <w:highlight w:val="yellow"/>
        </w:rPr>
        <w:t xml:space="preserve">reconciled with </w:t>
      </w:r>
      <w:r w:rsidRPr="00763918">
        <w:rPr>
          <w:rStyle w:val="Emphasis"/>
          <w:highlight w:val="yellow"/>
        </w:rPr>
        <w:t>Cournot complements</w:t>
      </w:r>
      <w:r w:rsidRPr="00560731">
        <w:rPr>
          <w:rStyle w:val="StyleUnderline"/>
        </w:rPr>
        <w:t xml:space="preserve"> theory?</w:t>
      </w:r>
      <w:r w:rsidRPr="00560731">
        <w:rPr>
          <w:sz w:val="16"/>
        </w:rPr>
        <w:t xml:space="preserve"> The general Cournot complements model developed by </w:t>
      </w:r>
      <w:proofErr w:type="spellStart"/>
      <w:r w:rsidRPr="00560731">
        <w:rPr>
          <w:sz w:val="16"/>
        </w:rPr>
        <w:t>Galetovic</w:t>
      </w:r>
      <w:proofErr w:type="spellEnd"/>
      <w:r w:rsidRPr="00560731">
        <w:rPr>
          <w:sz w:val="16"/>
        </w:rPr>
        <w:t xml:space="preserve"> &amp; Gupta (</w:t>
      </w:r>
      <w:hyperlink r:id="rId91" w:anchor="BIBe-r-138" w:tgtFrame="_blank" w:history="1">
        <w:r w:rsidRPr="00560731">
          <w:rPr>
            <w:rStyle w:val="Hyperlink"/>
            <w:sz w:val="16"/>
          </w:rPr>
          <w:t>2017</w:t>
        </w:r>
      </w:hyperlink>
      <w:r w:rsidRPr="00560731">
        <w:rPr>
          <w:sz w:val="16"/>
        </w:rPr>
        <w:t>) shows that “even with a modest number of SEP holders, the effect of royalty stacking on output is severe and eventually, output collapses.”</w:t>
      </w:r>
      <w:hyperlink r:id="rId92" w:anchor="FN-fn-1403" w:history="1">
        <w:r w:rsidRPr="00560731">
          <w:rPr>
            <w:rStyle w:val="Hyperlink"/>
            <w:sz w:val="16"/>
          </w:rPr>
          <w:t>241</w:t>
        </w:r>
      </w:hyperlink>
      <w:r w:rsidRPr="00560731">
        <w:rPr>
          <w:sz w:val="16"/>
        </w:rPr>
        <w:t xml:space="preserve"> As they observe, </w:t>
      </w:r>
      <w:r w:rsidRPr="00560731">
        <w:rPr>
          <w:rStyle w:val="StyleUnderline"/>
        </w:rPr>
        <w:t xml:space="preserve">the modern wireless industry has a </w:t>
      </w:r>
      <w:r w:rsidRPr="00560731">
        <w:rPr>
          <w:rStyle w:val="Emphasis"/>
        </w:rPr>
        <w:t>large number</w:t>
      </w:r>
      <w:r w:rsidRPr="00560731">
        <w:rPr>
          <w:rStyle w:val="StyleUnderline"/>
        </w:rPr>
        <w:t xml:space="preserve"> of </w:t>
      </w:r>
      <w:r w:rsidRPr="00560731">
        <w:rPr>
          <w:rStyle w:val="Emphasis"/>
        </w:rPr>
        <w:t>complementary inputs</w:t>
      </w:r>
      <w:r w:rsidRPr="00560731">
        <w:rPr>
          <w:rStyle w:val="StyleUnderline"/>
        </w:rPr>
        <w:t xml:space="preserve"> in the form of SEPs</w:t>
      </w:r>
      <w:r w:rsidRPr="00560731">
        <w:rPr>
          <w:sz w:val="16"/>
        </w:rPr>
        <w:t xml:space="preserve">, held by independent owners. </w:t>
      </w:r>
      <w:r w:rsidRPr="00560731">
        <w:rPr>
          <w:rStyle w:val="StyleUnderline"/>
        </w:rPr>
        <w:t xml:space="preserve">This implies that the market should </w:t>
      </w:r>
      <w:r w:rsidRPr="00560731">
        <w:rPr>
          <w:rStyle w:val="Emphasis"/>
        </w:rPr>
        <w:t>“nearly disappear”</w:t>
      </w:r>
      <w:r w:rsidRPr="00560731">
        <w:rPr>
          <w:rStyle w:val="StyleUnderline"/>
        </w:rPr>
        <w:t xml:space="preserve"> and yet</w:t>
      </w:r>
      <w:r w:rsidRPr="00560731">
        <w:rPr>
          <w:sz w:val="16"/>
        </w:rPr>
        <w:t xml:space="preserve">, as they also observe, </w:t>
      </w:r>
      <w:r w:rsidRPr="00560731">
        <w:rPr>
          <w:rStyle w:val="StyleUnderline"/>
        </w:rPr>
        <w:t xml:space="preserve">the modern wireless industry is </w:t>
      </w:r>
      <w:r w:rsidRPr="00560731">
        <w:rPr>
          <w:rStyle w:val="Emphasis"/>
        </w:rPr>
        <w:t>very healthy</w:t>
      </w:r>
      <w:r w:rsidRPr="00560731">
        <w:rPr>
          <w:rStyle w:val="StyleUnderline"/>
        </w:rPr>
        <w:t>.</w:t>
      </w:r>
    </w:p>
    <w:p w14:paraId="42DF7EFF" w14:textId="77777777" w:rsidR="0092612F" w:rsidRPr="00560731" w:rsidRDefault="0092612F" w:rsidP="0092612F">
      <w:pPr>
        <w:rPr>
          <w:sz w:val="16"/>
        </w:rPr>
      </w:pPr>
      <w:proofErr w:type="spellStart"/>
      <w:r w:rsidRPr="00763918">
        <w:rPr>
          <w:rStyle w:val="StyleUnderline"/>
          <w:highlight w:val="yellow"/>
        </w:rPr>
        <w:t>Galetovic</w:t>
      </w:r>
      <w:proofErr w:type="spellEnd"/>
      <w:r w:rsidRPr="00763918">
        <w:rPr>
          <w:rStyle w:val="StyleUnderline"/>
          <w:highlight w:val="yellow"/>
        </w:rPr>
        <w:t xml:space="preserve"> &amp; Gupta </w:t>
      </w:r>
      <w:r w:rsidRPr="00763918">
        <w:rPr>
          <w:rStyle w:val="Emphasis"/>
          <w:highlight w:val="yellow"/>
        </w:rPr>
        <w:t>do not</w:t>
      </w:r>
      <w:r w:rsidRPr="00560731">
        <w:rPr>
          <w:rStyle w:val="Emphasis"/>
        </w:rPr>
        <w:t xml:space="preserve"> attempt</w:t>
      </w:r>
      <w:r w:rsidRPr="00560731">
        <w:rPr>
          <w:rStyle w:val="StyleUnderline"/>
        </w:rPr>
        <w:t xml:space="preserve"> to </w:t>
      </w:r>
      <w:r w:rsidRPr="00763918">
        <w:rPr>
          <w:rStyle w:val="Emphasis"/>
          <w:highlight w:val="yellow"/>
        </w:rPr>
        <w:t>resolve this</w:t>
      </w:r>
      <w:r w:rsidRPr="00560731">
        <w:rPr>
          <w:rStyle w:val="Emphasis"/>
        </w:rPr>
        <w:t xml:space="preserve"> puzzle</w:t>
      </w:r>
      <w:r w:rsidRPr="00560731">
        <w:rPr>
          <w:sz w:val="16"/>
        </w:rPr>
        <w:t xml:space="preserve">. As discussed above, the Cournot complements problem might be mitigated or solved by wide-scale price coordination, perhaps through patent pools, or possibly by specific pricing strategies or practices, but it is not obvious that such factors can explain the apparent lack of royalty stacking in the wireless industry. If </w:t>
      </w:r>
      <w:proofErr w:type="spellStart"/>
      <w:r w:rsidRPr="00560731">
        <w:rPr>
          <w:sz w:val="16"/>
        </w:rPr>
        <w:t>Galetovic</w:t>
      </w:r>
      <w:proofErr w:type="spellEnd"/>
      <w:r w:rsidRPr="00560731">
        <w:rPr>
          <w:sz w:val="16"/>
        </w:rPr>
        <w:t xml:space="preserve"> &amp; Gupta’s basic results are replicated, it is of pressing interest to explain why the wireless industry is so robust, as this might shed entirely new light on the Cournot complements problem. While </w:t>
      </w:r>
      <w:proofErr w:type="spellStart"/>
      <w:r w:rsidRPr="00560731">
        <w:rPr>
          <w:sz w:val="16"/>
        </w:rPr>
        <w:t>Galetovic</w:t>
      </w:r>
      <w:proofErr w:type="spellEnd"/>
      <w:r w:rsidRPr="00560731">
        <w:rPr>
          <w:sz w:val="16"/>
        </w:rPr>
        <w:t xml:space="preserve"> &amp; Gupta present their work as challenging the claim that royalty stacking is a problem in complex product industries such as cellular phones, their work can also be seen as a challenge to Cournot complements theory itself.</w:t>
      </w:r>
    </w:p>
    <w:p w14:paraId="57FFD76F" w14:textId="77777777" w:rsidR="0092612F" w:rsidRPr="0092612F" w:rsidRDefault="0092612F" w:rsidP="0092612F"/>
    <w:sectPr w:rsidR="0092612F" w:rsidRPr="009261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551A" w14:textId="77777777" w:rsidR="001065BF" w:rsidRDefault="001065BF" w:rsidP="00666263">
      <w:pPr>
        <w:spacing w:after="0" w:line="240" w:lineRule="auto"/>
      </w:pPr>
      <w:r>
        <w:separator/>
      </w:r>
    </w:p>
  </w:endnote>
  <w:endnote w:type="continuationSeparator" w:id="0">
    <w:p w14:paraId="1E775755" w14:textId="77777777" w:rsidR="001065BF" w:rsidRDefault="001065BF" w:rsidP="00666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0EE0" w14:textId="77777777" w:rsidR="001065BF" w:rsidRDefault="001065BF" w:rsidP="00666263">
      <w:pPr>
        <w:spacing w:after="0" w:line="240" w:lineRule="auto"/>
      </w:pPr>
      <w:r>
        <w:separator/>
      </w:r>
    </w:p>
  </w:footnote>
  <w:footnote w:type="continuationSeparator" w:id="0">
    <w:p w14:paraId="3D272CCC" w14:textId="77777777" w:rsidR="001065BF" w:rsidRDefault="001065BF" w:rsidP="00666263">
      <w:pPr>
        <w:spacing w:after="0" w:line="240" w:lineRule="auto"/>
      </w:pPr>
      <w:r>
        <w:continuationSeparator/>
      </w:r>
    </w:p>
  </w:footnote>
  <w:footnote w:id="1">
    <w:p w14:paraId="0D5D8CD8" w14:textId="77777777" w:rsidR="00666263" w:rsidRDefault="00666263" w:rsidP="00666263">
      <w:pPr>
        <w:pStyle w:val="footnotedescription"/>
        <w:tabs>
          <w:tab w:val="center" w:pos="2020"/>
          <w:tab w:val="center" w:pos="3808"/>
        </w:tabs>
        <w:ind w:left="0"/>
      </w:pPr>
      <w:r>
        <w:rPr>
          <w:rStyle w:val="footnotemark"/>
          <w:rFonts w:eastAsiaTheme="majorEastAsia"/>
        </w:rPr>
        <w:footnoteRef/>
      </w:r>
      <w:r>
        <w:t xml:space="preserve"> 9</w:t>
      </w:r>
      <w:r>
        <w:rPr>
          <w:rFonts w:ascii="Century Schoolbook" w:eastAsia="Century Schoolbook" w:hAnsi="Century Schoolbook" w:cs="Century Schoolbook"/>
          <w:i/>
        </w:rPr>
        <w:t>. See</w:t>
      </w:r>
      <w:r>
        <w:t xml:space="preserve"> Lemley, </w:t>
      </w:r>
      <w:r>
        <w:rPr>
          <w:rFonts w:ascii="Century Schoolbook" w:eastAsia="Century Schoolbook" w:hAnsi="Century Schoolbook" w:cs="Century Schoolbook"/>
          <w:i/>
        </w:rPr>
        <w:t>supra</w:t>
      </w:r>
      <w:r>
        <w:t xml:space="preserve"> note 4, at 1954. </w:t>
      </w:r>
    </w:p>
  </w:footnote>
  <w:footnote w:id="2">
    <w:p w14:paraId="58F0FA15" w14:textId="77777777" w:rsidR="00666263" w:rsidRDefault="00666263" w:rsidP="00666263">
      <w:pPr>
        <w:pStyle w:val="footnotedescription"/>
        <w:spacing w:after="18" w:line="225" w:lineRule="auto"/>
      </w:pPr>
      <w:r>
        <w:rPr>
          <w:rStyle w:val="footnotemark"/>
          <w:rFonts w:eastAsiaTheme="majorEastAsia"/>
        </w:rPr>
        <w:footnoteRef/>
      </w:r>
      <w:r>
        <w:t xml:space="preserve"> </w:t>
      </w:r>
      <w:r>
        <w:rPr>
          <w:rFonts w:ascii="Century Schoolbook" w:eastAsia="Century Schoolbook" w:hAnsi="Century Schoolbook" w:cs="Century Schoolbook"/>
          <w:i/>
        </w:rPr>
        <w:t>. See</w:t>
      </w:r>
      <w:r>
        <w:t xml:space="preserve"> Suzanne Scotchmer, </w:t>
      </w:r>
      <w:r>
        <w:rPr>
          <w:rFonts w:ascii="Century Schoolbook" w:eastAsia="Century Schoolbook" w:hAnsi="Century Schoolbook" w:cs="Century Schoolbook"/>
          <w:i/>
        </w:rPr>
        <w:t>Standing on the Shoulders of Giants: Cumulative Research and the Patent Law</w:t>
      </w:r>
      <w:r>
        <w:t>, 5 J.</w:t>
      </w:r>
      <w:r>
        <w:rPr>
          <w:sz w:val="14"/>
        </w:rPr>
        <w:t xml:space="preserve"> </w:t>
      </w:r>
      <w:r>
        <w:t>E</w:t>
      </w:r>
      <w:r>
        <w:rPr>
          <w:sz w:val="14"/>
        </w:rPr>
        <w:t>CON</w:t>
      </w:r>
      <w:r>
        <w:t>.</w:t>
      </w:r>
      <w:r>
        <w:rPr>
          <w:sz w:val="14"/>
        </w:rPr>
        <w:t xml:space="preserve"> </w:t>
      </w:r>
      <w:r>
        <w:t>P</w:t>
      </w:r>
      <w:r>
        <w:rPr>
          <w:sz w:val="14"/>
        </w:rPr>
        <w:t>ERSP</w:t>
      </w:r>
      <w:r>
        <w:t xml:space="preserve">. 29, 29 (1991). </w:t>
      </w:r>
    </w:p>
  </w:footnote>
  <w:footnote w:id="3">
    <w:p w14:paraId="2FB6D9A3" w14:textId="77777777" w:rsidR="00666263" w:rsidRDefault="00666263" w:rsidP="00666263">
      <w:pPr>
        <w:pStyle w:val="footnotedescription"/>
        <w:spacing w:after="19" w:line="223" w:lineRule="auto"/>
        <w:ind w:right="4"/>
      </w:pPr>
      <w:r>
        <w:rPr>
          <w:rStyle w:val="footnotemark"/>
          <w:rFonts w:eastAsiaTheme="majorEastAsia"/>
        </w:rPr>
        <w:footnoteRef/>
      </w:r>
      <w:r>
        <w:t xml:space="preserve"> . For arguments that innovation is the most important economic efficiency and should count as the most powerful pro-competitive justification, see Michael A. Carrier, </w:t>
      </w:r>
      <w:r>
        <w:rPr>
          <w:rFonts w:ascii="Century Schoolbook" w:eastAsia="Century Schoolbook" w:hAnsi="Century Schoolbook" w:cs="Century Schoolbook"/>
          <w:i/>
        </w:rPr>
        <w:t>Resolving the Patent-Antitrust Paradox Through Tripartite Innovation</w:t>
      </w:r>
      <w:r>
        <w:t>, 55 V</w:t>
      </w:r>
      <w:r>
        <w:rPr>
          <w:sz w:val="14"/>
        </w:rPr>
        <w:t>AND</w:t>
      </w:r>
      <w:r>
        <w:t>.</w:t>
      </w:r>
      <w:r>
        <w:rPr>
          <w:sz w:val="14"/>
        </w:rPr>
        <w:t xml:space="preserve"> </w:t>
      </w:r>
      <w:r>
        <w:t>L.</w:t>
      </w:r>
      <w:r>
        <w:rPr>
          <w:sz w:val="14"/>
        </w:rPr>
        <w:t xml:space="preserve"> </w:t>
      </w:r>
      <w:r>
        <w:t>R</w:t>
      </w:r>
      <w:r>
        <w:rPr>
          <w:sz w:val="14"/>
        </w:rPr>
        <w:t>EV</w:t>
      </w:r>
      <w:r>
        <w:t xml:space="preserve">. (forthcoming 2003); Michael A. Carrier, </w:t>
      </w:r>
      <w:r>
        <w:rPr>
          <w:rFonts w:ascii="Century Schoolbook" w:eastAsia="Century Schoolbook" w:hAnsi="Century Schoolbook" w:cs="Century Schoolbook"/>
          <w:i/>
        </w:rPr>
        <w:t>Unraveling the Patent-Antitrust Paradox</w:t>
      </w:r>
      <w:r>
        <w:t>, 150 U.</w:t>
      </w:r>
      <w:r>
        <w:rPr>
          <w:sz w:val="14"/>
        </w:rPr>
        <w:t xml:space="preserve"> </w:t>
      </w:r>
      <w:r>
        <w:t>P</w:t>
      </w:r>
      <w:r>
        <w:rPr>
          <w:sz w:val="14"/>
        </w:rPr>
        <w:t>A</w:t>
      </w:r>
      <w:r>
        <w:t>.</w:t>
      </w:r>
      <w:r>
        <w:rPr>
          <w:sz w:val="14"/>
        </w:rPr>
        <w:t xml:space="preserve"> </w:t>
      </w:r>
      <w:r>
        <w:t>L.</w:t>
      </w:r>
      <w:r>
        <w:rPr>
          <w:sz w:val="14"/>
        </w:rPr>
        <w:t xml:space="preserve"> </w:t>
      </w:r>
      <w:r>
        <w:t>R</w:t>
      </w:r>
      <w:r>
        <w:rPr>
          <w:sz w:val="14"/>
        </w:rPr>
        <w:t>EV</w:t>
      </w:r>
      <w:r>
        <w:t xml:space="preserve">. 761, 80015 (2002). </w:t>
      </w:r>
    </w:p>
  </w:footnote>
  <w:footnote w:id="4">
    <w:p w14:paraId="14C80C2C" w14:textId="77777777" w:rsidR="00666263" w:rsidRDefault="00666263" w:rsidP="00666263">
      <w:pPr>
        <w:pStyle w:val="footnotedescription"/>
        <w:spacing w:after="20" w:line="222" w:lineRule="auto"/>
        <w:ind w:right="3"/>
      </w:pPr>
      <w:r>
        <w:rPr>
          <w:rStyle w:val="footnotemark"/>
          <w:rFonts w:eastAsiaTheme="majorEastAsia"/>
        </w:rPr>
        <w:footnoteRef/>
      </w:r>
      <w:r>
        <w:t xml:space="preserve"> . The presence of SSOs in industries with the greatest potential for bottlenecks warrants antitrust deference in a way that deference on account of the balancing of “competing interests” the authors claim is undertaken by SSOs does not.  </w:t>
      </w:r>
      <w:r>
        <w:rPr>
          <w:rFonts w:ascii="Century Schoolbook" w:eastAsia="Century Schoolbook" w:hAnsi="Century Schoolbook" w:cs="Century Schoolbook"/>
          <w:i/>
        </w:rPr>
        <w:t xml:space="preserve">See </w:t>
      </w:r>
      <w:r>
        <w:t xml:space="preserve">Teece &amp; Sherry, </w:t>
      </w:r>
      <w:r>
        <w:rPr>
          <w:rFonts w:ascii="Century Schoolbook" w:eastAsia="Century Schoolbook" w:hAnsi="Century Schoolbook" w:cs="Century Schoolbook"/>
          <w:i/>
        </w:rPr>
        <w:t>supra</w:t>
      </w:r>
      <w:r>
        <w:t xml:space="preserve"> note 1, at 1985. </w:t>
      </w:r>
    </w:p>
  </w:footnote>
  <w:footnote w:id="5">
    <w:p w14:paraId="5987B22C" w14:textId="77777777" w:rsidR="00666263" w:rsidRDefault="00666263" w:rsidP="00666263">
      <w:pPr>
        <w:pStyle w:val="footnotedescription"/>
        <w:spacing w:line="222" w:lineRule="auto"/>
      </w:pPr>
      <w:r>
        <w:rPr>
          <w:rStyle w:val="footnotemark"/>
          <w:rFonts w:eastAsiaTheme="majorEastAsia"/>
        </w:rPr>
        <w:footnoteRef/>
      </w:r>
      <w:r>
        <w:t xml:space="preserve"> . This example assumes an open SSO.  For the dangers of closed SSOs excluding competitors, see </w:t>
      </w:r>
      <w:r>
        <w:rPr>
          <w:rFonts w:ascii="Century Schoolbook" w:eastAsia="Century Schoolbook" w:hAnsi="Century Schoolbook" w:cs="Century Schoolbook"/>
          <w:i/>
        </w:rPr>
        <w:t>supra</w:t>
      </w:r>
      <w:r>
        <w:t xml:space="preserve"> notes 76-77 and accompanying text.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973E5"/>
    <w:multiLevelType w:val="hybridMultilevel"/>
    <w:tmpl w:val="BBD6A6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2563E"/>
    <w:multiLevelType w:val="hybridMultilevel"/>
    <w:tmpl w:val="444C90C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8"/>
  </w:num>
  <w:num w:numId="13">
    <w:abstractNumId w:val="13"/>
  </w:num>
  <w:num w:numId="14">
    <w:abstractNumId w:val="14"/>
  </w:num>
  <w:num w:numId="15">
    <w:abstractNumId w:val="10"/>
  </w:num>
  <w:num w:numId="16">
    <w:abstractNumId w:val="19"/>
  </w:num>
  <w:num w:numId="17">
    <w:abstractNumId w:val="16"/>
  </w:num>
  <w:num w:numId="18">
    <w:abstractNumId w:val="28"/>
  </w:num>
  <w:num w:numId="19">
    <w:abstractNumId w:val="27"/>
  </w:num>
  <w:num w:numId="20">
    <w:abstractNumId w:val="26"/>
  </w:num>
  <w:num w:numId="21">
    <w:abstractNumId w:val="20"/>
  </w:num>
  <w:num w:numId="22">
    <w:abstractNumId w:val="17"/>
  </w:num>
  <w:num w:numId="23">
    <w:abstractNumId w:val="11"/>
  </w:num>
  <w:num w:numId="24">
    <w:abstractNumId w:val="22"/>
  </w:num>
  <w:num w:numId="25">
    <w:abstractNumId w:val="12"/>
  </w:num>
  <w:num w:numId="26">
    <w:abstractNumId w:val="21"/>
  </w:num>
  <w:num w:numId="27">
    <w:abstractNumId w:val="15"/>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06791561728"/>
    <w:docVar w:name="VerbatimVersion" w:val="5.1"/>
  </w:docVars>
  <w:rsids>
    <w:rsidRoot w:val="0049210B"/>
    <w:rsid w:val="000139A3"/>
    <w:rsid w:val="000877B4"/>
    <w:rsid w:val="00100833"/>
    <w:rsid w:val="00104529"/>
    <w:rsid w:val="00105942"/>
    <w:rsid w:val="001065BF"/>
    <w:rsid w:val="00107396"/>
    <w:rsid w:val="00144A4C"/>
    <w:rsid w:val="00176AB0"/>
    <w:rsid w:val="00177B7D"/>
    <w:rsid w:val="0018322D"/>
    <w:rsid w:val="001B5776"/>
    <w:rsid w:val="001E527A"/>
    <w:rsid w:val="001F78CE"/>
    <w:rsid w:val="002047C0"/>
    <w:rsid w:val="00251FC7"/>
    <w:rsid w:val="002855A7"/>
    <w:rsid w:val="002B146A"/>
    <w:rsid w:val="002B5E17"/>
    <w:rsid w:val="002E3724"/>
    <w:rsid w:val="00315690"/>
    <w:rsid w:val="00316B75"/>
    <w:rsid w:val="00325646"/>
    <w:rsid w:val="003460F2"/>
    <w:rsid w:val="0038158C"/>
    <w:rsid w:val="003902BA"/>
    <w:rsid w:val="003A09E2"/>
    <w:rsid w:val="003F4E9F"/>
    <w:rsid w:val="00407037"/>
    <w:rsid w:val="004605D6"/>
    <w:rsid w:val="0049210B"/>
    <w:rsid w:val="00493356"/>
    <w:rsid w:val="004C60E8"/>
    <w:rsid w:val="004E2D01"/>
    <w:rsid w:val="004E3579"/>
    <w:rsid w:val="004E728B"/>
    <w:rsid w:val="004F39E0"/>
    <w:rsid w:val="00506FB2"/>
    <w:rsid w:val="00537BD5"/>
    <w:rsid w:val="0057268A"/>
    <w:rsid w:val="005D2912"/>
    <w:rsid w:val="006065BD"/>
    <w:rsid w:val="0063095C"/>
    <w:rsid w:val="00645FA9"/>
    <w:rsid w:val="00647866"/>
    <w:rsid w:val="00665003"/>
    <w:rsid w:val="00666263"/>
    <w:rsid w:val="006A20D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6523"/>
    <w:rsid w:val="0091627E"/>
    <w:rsid w:val="0092612F"/>
    <w:rsid w:val="00950B61"/>
    <w:rsid w:val="0097032B"/>
    <w:rsid w:val="009B129A"/>
    <w:rsid w:val="009D2EAD"/>
    <w:rsid w:val="009D54B2"/>
    <w:rsid w:val="009E1922"/>
    <w:rsid w:val="009F7ED2"/>
    <w:rsid w:val="00A93661"/>
    <w:rsid w:val="00A95652"/>
    <w:rsid w:val="00AC0AB8"/>
    <w:rsid w:val="00B33C6D"/>
    <w:rsid w:val="00B4508F"/>
    <w:rsid w:val="00B55AD5"/>
    <w:rsid w:val="00B8057C"/>
    <w:rsid w:val="00BD19F7"/>
    <w:rsid w:val="00BD6238"/>
    <w:rsid w:val="00BF593B"/>
    <w:rsid w:val="00BF773A"/>
    <w:rsid w:val="00BF7E81"/>
    <w:rsid w:val="00C13773"/>
    <w:rsid w:val="00C17CC8"/>
    <w:rsid w:val="00C531E4"/>
    <w:rsid w:val="00C83417"/>
    <w:rsid w:val="00C9040F"/>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05D8"/>
    <w:rsid w:val="00F0387B"/>
    <w:rsid w:val="00F176EF"/>
    <w:rsid w:val="00F45E10"/>
    <w:rsid w:val="00F5284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ED66"/>
  <w15:chartTrackingRefBased/>
  <w15:docId w15:val="{9FE3C92A-6324-43F9-87DA-BF0CF6A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2612F"/>
    <w:rPr>
      <w:rFonts w:ascii="Calibri" w:hAnsi="Calibri"/>
    </w:rPr>
  </w:style>
  <w:style w:type="paragraph" w:styleId="Heading1">
    <w:name w:val="heading 1"/>
    <w:aliases w:val="Pocket"/>
    <w:basedOn w:val="Normal"/>
    <w:next w:val="Normal"/>
    <w:link w:val="Heading1Char"/>
    <w:qFormat/>
    <w:rsid w:val="009261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2612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2612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
    <w:basedOn w:val="Normal"/>
    <w:next w:val="Normal"/>
    <w:link w:val="Heading4Char"/>
    <w:uiPriority w:val="3"/>
    <w:unhideWhenUsed/>
    <w:qFormat/>
    <w:rsid w:val="0092612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261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261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612F"/>
  </w:style>
  <w:style w:type="character" w:customStyle="1" w:styleId="Heading1Char">
    <w:name w:val="Heading 1 Char"/>
    <w:aliases w:val="Pocket Char"/>
    <w:basedOn w:val="DefaultParagraphFont"/>
    <w:link w:val="Heading1"/>
    <w:rsid w:val="0092612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2612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2612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2612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2612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2612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8.5,8.5 pt"/>
    <w:basedOn w:val="DefaultParagraphFont"/>
    <w:uiPriority w:val="6"/>
    <w:qFormat/>
    <w:rsid w:val="0092612F"/>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Tag Char1,Heading 3 Char2"/>
    <w:basedOn w:val="DefaultParagraphFont"/>
    <w:link w:val="Card"/>
    <w:uiPriority w:val="99"/>
    <w:unhideWhenUsed/>
    <w:rsid w:val="0092612F"/>
    <w:rPr>
      <w:color w:val="auto"/>
      <w:u w:val="none"/>
    </w:rPr>
  </w:style>
  <w:style w:type="character" w:styleId="FollowedHyperlink">
    <w:name w:val="FollowedHyperlink"/>
    <w:basedOn w:val="DefaultParagraphFont"/>
    <w:uiPriority w:val="99"/>
    <w:semiHidden/>
    <w:unhideWhenUsed/>
    <w:rsid w:val="0092612F"/>
    <w:rPr>
      <w:color w:val="auto"/>
      <w:u w:val="none"/>
    </w:rPr>
  </w:style>
  <w:style w:type="paragraph" w:customStyle="1" w:styleId="textbold">
    <w:name w:val="text bold"/>
    <w:basedOn w:val="Normal"/>
    <w:link w:val="Emphasis"/>
    <w:autoRedefine/>
    <w:uiPriority w:val="7"/>
    <w:qFormat/>
    <w:rsid w:val="0049335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49335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EE05D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ca"/>
    <w:basedOn w:val="Heading1"/>
    <w:autoRedefine/>
    <w:uiPriority w:val="99"/>
    <w:qFormat/>
    <w:rsid w:val="00EE05D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 w:type="paragraph" w:customStyle="1" w:styleId="footnotedescription">
    <w:name w:val="footnote description"/>
    <w:next w:val="Normal"/>
    <w:link w:val="footnotedescriptionChar"/>
    <w:hidden/>
    <w:rsid w:val="00666263"/>
    <w:pPr>
      <w:spacing w:after="0"/>
      <w:ind w:left="900"/>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666263"/>
    <w:rPr>
      <w:rFonts w:ascii="Times New Roman" w:eastAsia="Times New Roman" w:hAnsi="Times New Roman" w:cs="Times New Roman"/>
      <w:color w:val="000000"/>
      <w:sz w:val="20"/>
    </w:rPr>
  </w:style>
  <w:style w:type="character" w:customStyle="1" w:styleId="footnotemark">
    <w:name w:val="footnote mark"/>
    <w:hidden/>
    <w:rsid w:val="00666263"/>
    <w:rPr>
      <w:rFonts w:ascii="Times New Roman" w:eastAsia="Times New Roman" w:hAnsi="Times New Roman" w:cs="Times New Roman"/>
      <w:color w:val="000000"/>
      <w:sz w:val="20"/>
      <w:vertAlign w:val="superscript"/>
    </w:rPr>
  </w:style>
  <w:style w:type="character" w:customStyle="1" w:styleId="Heading5Char">
    <w:name w:val="Heading 5 Char"/>
    <w:basedOn w:val="DefaultParagraphFont"/>
    <w:link w:val="Heading5"/>
    <w:uiPriority w:val="99"/>
    <w:semiHidden/>
    <w:rsid w:val="0092612F"/>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26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12F"/>
    <w:rPr>
      <w:b/>
      <w:bCs/>
    </w:rPr>
  </w:style>
  <w:style w:type="paragraph" w:customStyle="1" w:styleId="ssrcss-1q0x1qg-paragraph">
    <w:name w:val="ssrcss-1q0x1qg-paragraph"/>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uiPriority w:val="99"/>
    <w:semiHidden/>
    <w:rsid w:val="0092612F"/>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261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92612F"/>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61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61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92612F"/>
    <w:rPr>
      <w:rFonts w:ascii="Arial" w:hAnsi="Arial" w:cs="Arial"/>
      <w:vanish/>
      <w:sz w:val="16"/>
      <w:szCs w:val="16"/>
    </w:rPr>
  </w:style>
  <w:style w:type="paragraph" w:customStyle="1" w:styleId="selectionshareable">
    <w:name w:val="selectionshareable"/>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2612F"/>
  </w:style>
  <w:style w:type="character" w:customStyle="1" w:styleId="fw400">
    <w:name w:val="fw(400)"/>
    <w:basedOn w:val="DefaultParagraphFont"/>
    <w:rsid w:val="0092612F"/>
  </w:style>
  <w:style w:type="paragraph" w:customStyle="1" w:styleId="css-axufdj">
    <w:name w:val="css-axufdj"/>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2612F"/>
  </w:style>
  <w:style w:type="character" w:customStyle="1" w:styleId="css-1rhhdjb">
    <w:name w:val="css-1rhhdjb"/>
    <w:basedOn w:val="DefaultParagraphFont"/>
    <w:rsid w:val="0092612F"/>
  </w:style>
  <w:style w:type="character" w:customStyle="1" w:styleId="css-u32m0k">
    <w:name w:val="css-u32m0k"/>
    <w:basedOn w:val="DefaultParagraphFont"/>
    <w:rsid w:val="0092612F"/>
  </w:style>
  <w:style w:type="character" w:customStyle="1" w:styleId="css-1ly73wi">
    <w:name w:val="css-1ly73wi"/>
    <w:basedOn w:val="DefaultParagraphFont"/>
    <w:rsid w:val="0092612F"/>
  </w:style>
  <w:style w:type="character" w:customStyle="1" w:styleId="css-16f3y1r">
    <w:name w:val="css-16f3y1r"/>
    <w:basedOn w:val="DefaultParagraphFont"/>
    <w:rsid w:val="0092612F"/>
  </w:style>
  <w:style w:type="character" w:customStyle="1" w:styleId="css-cnj6d5">
    <w:name w:val="css-cnj6d5"/>
    <w:basedOn w:val="DefaultParagraphFont"/>
    <w:rsid w:val="0092612F"/>
  </w:style>
  <w:style w:type="character" w:customStyle="1" w:styleId="css-4w91ra">
    <w:name w:val="css-4w91ra"/>
    <w:basedOn w:val="DefaultParagraphFont"/>
    <w:rsid w:val="0092612F"/>
  </w:style>
  <w:style w:type="character" w:customStyle="1" w:styleId="css-0">
    <w:name w:val="css-0"/>
    <w:basedOn w:val="DefaultParagraphFont"/>
    <w:rsid w:val="0092612F"/>
  </w:style>
  <w:style w:type="character" w:customStyle="1" w:styleId="markedcontent">
    <w:name w:val="markedcontent"/>
    <w:basedOn w:val="DefaultParagraphFont"/>
    <w:rsid w:val="0092612F"/>
  </w:style>
  <w:style w:type="paragraph" w:styleId="ListParagraph">
    <w:name w:val="List Paragraph"/>
    <w:basedOn w:val="Normal"/>
    <w:uiPriority w:val="99"/>
    <w:unhideWhenUsed/>
    <w:qFormat/>
    <w:rsid w:val="0092612F"/>
    <w:pPr>
      <w:ind w:left="720"/>
      <w:contextualSpacing/>
    </w:pPr>
  </w:style>
  <w:style w:type="character" w:customStyle="1" w:styleId="highlight">
    <w:name w:val="highlight"/>
    <w:basedOn w:val="DefaultParagraphFont"/>
    <w:rsid w:val="0092612F"/>
  </w:style>
  <w:style w:type="character" w:customStyle="1" w:styleId="label">
    <w:name w:val="label"/>
    <w:basedOn w:val="DefaultParagraphFont"/>
    <w:rsid w:val="0092612F"/>
  </w:style>
  <w:style w:type="paragraph" w:customStyle="1" w:styleId="native-ad-copy">
    <w:name w:val="native-ad-copy"/>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92612F"/>
  </w:style>
  <w:style w:type="paragraph" w:customStyle="1" w:styleId="promo-category">
    <w:name w:val="promo-category"/>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26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2612F"/>
  </w:style>
  <w:style w:type="character" w:customStyle="1" w:styleId="title-text">
    <w:name w:val="title-text"/>
    <w:basedOn w:val="DefaultParagraphFont"/>
    <w:rsid w:val="0092612F"/>
  </w:style>
  <w:style w:type="character" w:customStyle="1" w:styleId="text">
    <w:name w:val="text"/>
    <w:basedOn w:val="DefaultParagraphFont"/>
    <w:rsid w:val="0092612F"/>
  </w:style>
  <w:style w:type="character" w:customStyle="1" w:styleId="author-ref">
    <w:name w:val="author-ref"/>
    <w:basedOn w:val="DefaultParagraphFont"/>
    <w:rsid w:val="0092612F"/>
  </w:style>
  <w:style w:type="paragraph" w:customStyle="1" w:styleId="para">
    <w:name w:val="para"/>
    <w:basedOn w:val="Normal"/>
    <w:rsid w:val="0092612F"/>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2612F"/>
  </w:style>
  <w:style w:type="character" w:customStyle="1" w:styleId="acopre">
    <w:name w:val="acopre"/>
    <w:basedOn w:val="DefaultParagraphFont"/>
    <w:rsid w:val="0092612F"/>
  </w:style>
  <w:style w:type="paragraph" w:customStyle="1" w:styleId="noindent">
    <w:name w:val="noindent"/>
    <w:basedOn w:val="Normal"/>
    <w:rsid w:val="0092612F"/>
    <w:pPr>
      <w:spacing w:before="100" w:beforeAutospacing="1" w:after="100" w:afterAutospacing="1" w:line="240" w:lineRule="auto"/>
    </w:pPr>
    <w:rPr>
      <w:rFonts w:eastAsia="Times New Roman"/>
      <w:sz w:val="24"/>
      <w:szCs w:val="24"/>
    </w:rPr>
  </w:style>
  <w:style w:type="paragraph" w:customStyle="1" w:styleId="exf">
    <w:name w:val="exf"/>
    <w:basedOn w:val="Normal"/>
    <w:rsid w:val="0092612F"/>
    <w:pPr>
      <w:spacing w:before="100" w:beforeAutospacing="1" w:after="100" w:afterAutospacing="1" w:line="240" w:lineRule="auto"/>
    </w:pPr>
    <w:rPr>
      <w:rFonts w:eastAsia="Times New Roman"/>
      <w:sz w:val="24"/>
      <w:szCs w:val="24"/>
    </w:rPr>
  </w:style>
  <w:style w:type="paragraph" w:customStyle="1" w:styleId="exnl">
    <w:name w:val="exnl"/>
    <w:basedOn w:val="Normal"/>
    <w:rsid w:val="0092612F"/>
    <w:pPr>
      <w:spacing w:before="100" w:beforeAutospacing="1" w:after="100" w:afterAutospacing="1" w:line="240" w:lineRule="auto"/>
    </w:pPr>
    <w:rPr>
      <w:rFonts w:eastAsia="Times New Roman"/>
      <w:sz w:val="24"/>
      <w:szCs w:val="24"/>
    </w:rPr>
  </w:style>
  <w:style w:type="paragraph" w:customStyle="1" w:styleId="exnl1">
    <w:name w:val="exnl1"/>
    <w:basedOn w:val="Normal"/>
    <w:rsid w:val="0092612F"/>
    <w:pPr>
      <w:spacing w:before="100" w:beforeAutospacing="1" w:after="100" w:afterAutospacing="1" w:line="240" w:lineRule="auto"/>
    </w:pPr>
    <w:rPr>
      <w:rFonts w:eastAsia="Times New Roman"/>
      <w:sz w:val="24"/>
      <w:szCs w:val="24"/>
    </w:rPr>
  </w:style>
  <w:style w:type="paragraph" w:customStyle="1" w:styleId="stx">
    <w:name w:val="stx"/>
    <w:basedOn w:val="Normal"/>
    <w:rsid w:val="0092612F"/>
    <w:pPr>
      <w:spacing w:before="100" w:beforeAutospacing="1" w:after="100" w:afterAutospacing="1" w:line="240" w:lineRule="auto"/>
    </w:pPr>
    <w:rPr>
      <w:rFonts w:eastAsia="Times New Roman"/>
      <w:sz w:val="24"/>
      <w:szCs w:val="24"/>
    </w:rPr>
  </w:style>
  <w:style w:type="paragraph" w:customStyle="1" w:styleId="exo">
    <w:name w:val="exo"/>
    <w:basedOn w:val="Normal"/>
    <w:rsid w:val="0092612F"/>
    <w:pPr>
      <w:spacing w:before="100" w:beforeAutospacing="1" w:after="100" w:afterAutospacing="1" w:line="240" w:lineRule="auto"/>
    </w:pPr>
    <w:rPr>
      <w:rFonts w:eastAsia="Times New Roman"/>
      <w:sz w:val="24"/>
      <w:szCs w:val="24"/>
    </w:rPr>
  </w:style>
  <w:style w:type="paragraph" w:customStyle="1" w:styleId="tpt">
    <w:name w:val="tpt"/>
    <w:basedOn w:val="Normal"/>
    <w:rsid w:val="0092612F"/>
    <w:pPr>
      <w:spacing w:before="100" w:beforeAutospacing="1" w:after="100" w:afterAutospacing="1" w:line="240" w:lineRule="auto"/>
    </w:pPr>
    <w:rPr>
      <w:rFonts w:eastAsia="Times New Roman"/>
      <w:sz w:val="24"/>
      <w:szCs w:val="24"/>
    </w:rPr>
  </w:style>
  <w:style w:type="paragraph" w:customStyle="1" w:styleId="tpst">
    <w:name w:val="tpst"/>
    <w:basedOn w:val="Normal"/>
    <w:rsid w:val="0092612F"/>
    <w:pPr>
      <w:spacing w:before="100" w:beforeAutospacing="1" w:after="100" w:afterAutospacing="1" w:line="240" w:lineRule="auto"/>
    </w:pPr>
    <w:rPr>
      <w:rFonts w:eastAsia="Times New Roman"/>
      <w:sz w:val="24"/>
      <w:szCs w:val="24"/>
    </w:rPr>
  </w:style>
  <w:style w:type="paragraph" w:customStyle="1" w:styleId="flfc">
    <w:name w:val="flfc"/>
    <w:basedOn w:val="Normal"/>
    <w:rsid w:val="0092612F"/>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2612F"/>
  </w:style>
  <w:style w:type="character" w:customStyle="1" w:styleId="ob-unit">
    <w:name w:val="ob-unit"/>
    <w:basedOn w:val="DefaultParagraphFont"/>
    <w:rsid w:val="0092612F"/>
  </w:style>
  <w:style w:type="character" w:customStyle="1" w:styleId="Caption1">
    <w:name w:val="Caption1"/>
    <w:basedOn w:val="DefaultParagraphFont"/>
    <w:rsid w:val="0092612F"/>
  </w:style>
  <w:style w:type="paragraph" w:customStyle="1" w:styleId="slidertitle">
    <w:name w:val="slider__title"/>
    <w:basedOn w:val="Normal"/>
    <w:rsid w:val="0092612F"/>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2612F"/>
  </w:style>
  <w:style w:type="character" w:customStyle="1" w:styleId="sr-only">
    <w:name w:val="sr-only"/>
    <w:basedOn w:val="DefaultParagraphFont"/>
    <w:rsid w:val="0092612F"/>
  </w:style>
  <w:style w:type="paragraph" w:customStyle="1" w:styleId="bodycopy">
    <w:name w:val="bodycopy"/>
    <w:basedOn w:val="Normal"/>
    <w:rsid w:val="0092612F"/>
    <w:pPr>
      <w:spacing w:before="100" w:beforeAutospacing="1" w:after="100" w:afterAutospacing="1" w:line="240" w:lineRule="auto"/>
    </w:pPr>
    <w:rPr>
      <w:rFonts w:eastAsia="Times New Roman"/>
      <w:sz w:val="24"/>
      <w:szCs w:val="24"/>
    </w:rPr>
  </w:style>
  <w:style w:type="character" w:customStyle="1" w:styleId="CommentTextChar">
    <w:name w:val="Comment Text Char"/>
    <w:basedOn w:val="DefaultParagraphFont"/>
    <w:link w:val="CommentText"/>
    <w:uiPriority w:val="99"/>
    <w:semiHidden/>
    <w:rsid w:val="0092612F"/>
    <w:rPr>
      <w:rFonts w:ascii="Calibri" w:hAnsi="Calibri" w:cs="Calibri"/>
      <w:szCs w:val="20"/>
    </w:rPr>
  </w:style>
  <w:style w:type="paragraph" w:styleId="CommentText">
    <w:name w:val="annotation text"/>
    <w:basedOn w:val="Normal"/>
    <w:link w:val="CommentTextChar"/>
    <w:uiPriority w:val="99"/>
    <w:semiHidden/>
    <w:unhideWhenUsed/>
    <w:rsid w:val="0092612F"/>
    <w:pPr>
      <w:spacing w:line="240" w:lineRule="auto"/>
    </w:pPr>
    <w:rPr>
      <w:rFonts w:cs="Calibri"/>
      <w:szCs w:val="20"/>
    </w:rPr>
  </w:style>
  <w:style w:type="character" w:customStyle="1" w:styleId="CommentTextChar1">
    <w:name w:val="Comment Text Char1"/>
    <w:basedOn w:val="DefaultParagraphFont"/>
    <w:uiPriority w:val="99"/>
    <w:semiHidden/>
    <w:rsid w:val="0092612F"/>
    <w:rPr>
      <w:rFonts w:ascii="Calibri" w:hAnsi="Calibri"/>
      <w:sz w:val="20"/>
      <w:szCs w:val="20"/>
    </w:rPr>
  </w:style>
  <w:style w:type="character" w:customStyle="1" w:styleId="CommentSubjectChar">
    <w:name w:val="Comment Subject Char"/>
    <w:basedOn w:val="CommentTextChar"/>
    <w:link w:val="CommentSubject"/>
    <w:uiPriority w:val="99"/>
    <w:semiHidden/>
    <w:rsid w:val="0092612F"/>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92612F"/>
    <w:rPr>
      <w:b/>
      <w:bCs/>
    </w:rPr>
  </w:style>
  <w:style w:type="character" w:customStyle="1" w:styleId="CommentSubjectChar1">
    <w:name w:val="Comment Subject Char1"/>
    <w:basedOn w:val="CommentTextChar1"/>
    <w:uiPriority w:val="99"/>
    <w:semiHidden/>
    <w:rsid w:val="0092612F"/>
    <w:rPr>
      <w:rFonts w:ascii="Calibri" w:hAnsi="Calibri"/>
      <w:b/>
      <w:bCs/>
      <w:sz w:val="20"/>
      <w:szCs w:val="20"/>
    </w:rPr>
  </w:style>
  <w:style w:type="character" w:customStyle="1" w:styleId="BalloonTextChar">
    <w:name w:val="Balloon Text Char"/>
    <w:basedOn w:val="DefaultParagraphFont"/>
    <w:link w:val="BalloonText"/>
    <w:uiPriority w:val="99"/>
    <w:semiHidden/>
    <w:rsid w:val="0092612F"/>
    <w:rPr>
      <w:rFonts w:ascii="Segoe UI" w:hAnsi="Segoe UI" w:cs="Segoe UI"/>
      <w:sz w:val="18"/>
      <w:szCs w:val="18"/>
    </w:rPr>
  </w:style>
  <w:style w:type="paragraph" w:styleId="BalloonText">
    <w:name w:val="Balloon Text"/>
    <w:basedOn w:val="Normal"/>
    <w:link w:val="BalloonTextChar"/>
    <w:uiPriority w:val="99"/>
    <w:semiHidden/>
    <w:unhideWhenUsed/>
    <w:rsid w:val="0092612F"/>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2612F"/>
    <w:rPr>
      <w:rFonts w:ascii="Segoe UI" w:hAnsi="Segoe UI" w:cs="Segoe UI"/>
      <w:sz w:val="18"/>
      <w:szCs w:val="18"/>
    </w:rPr>
  </w:style>
  <w:style w:type="paragraph" w:customStyle="1" w:styleId="paywall">
    <w:name w:val="paywall"/>
    <w:basedOn w:val="Normal"/>
    <w:rsid w:val="0092612F"/>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2612F"/>
  </w:style>
  <w:style w:type="character" w:customStyle="1" w:styleId="mghead">
    <w:name w:val="mghead"/>
    <w:basedOn w:val="DefaultParagraphFont"/>
    <w:rsid w:val="0092612F"/>
  </w:style>
  <w:style w:type="paragraph" w:customStyle="1" w:styleId="color-body">
    <w:name w:val="color-body"/>
    <w:basedOn w:val="Normal"/>
    <w:rsid w:val="0092612F"/>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2612F"/>
  </w:style>
  <w:style w:type="paragraph" w:styleId="BodyText">
    <w:name w:val="Body Text"/>
    <w:basedOn w:val="Normal"/>
    <w:link w:val="BodyTextChar"/>
    <w:uiPriority w:val="1"/>
    <w:qFormat/>
    <w:rsid w:val="0092612F"/>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92612F"/>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2612F"/>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rsid w:val="0092612F"/>
    <w:rPr>
      <w:szCs w:val="20"/>
    </w:rPr>
  </w:style>
  <w:style w:type="character" w:styleId="FootnoteReference">
    <w:name w:val="footnote reference"/>
    <w:aliases w:val="a Footnote Reference,Style 18,Ref,de nota al pie"/>
    <w:basedOn w:val="DefaultParagraphFont"/>
    <w:uiPriority w:val="99"/>
    <w:unhideWhenUsed/>
    <w:rsid w:val="0092612F"/>
    <w:rPr>
      <w:vertAlign w:val="superscript"/>
    </w:rPr>
  </w:style>
  <w:style w:type="character" w:customStyle="1" w:styleId="HTMLAddressChar">
    <w:name w:val="HTML Address Char"/>
    <w:basedOn w:val="DefaultParagraphFont"/>
    <w:link w:val="HTMLAddress"/>
    <w:uiPriority w:val="99"/>
    <w:semiHidden/>
    <w:rsid w:val="0092612F"/>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92612F"/>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92612F"/>
    <w:rPr>
      <w:rFonts w:ascii="Calibri" w:hAnsi="Calibri"/>
      <w:i/>
      <w:iCs/>
    </w:rPr>
  </w:style>
  <w:style w:type="character" w:styleId="UnresolvedMention">
    <w:name w:val="Unresolved Mention"/>
    <w:basedOn w:val="DefaultParagraphFont"/>
    <w:uiPriority w:val="99"/>
    <w:semiHidden/>
    <w:unhideWhenUsed/>
    <w:rsid w:val="0092612F"/>
    <w:rPr>
      <w:color w:val="605E5C"/>
      <w:shd w:val="clear" w:color="auto" w:fill="E1DFDD"/>
    </w:rPr>
  </w:style>
  <w:style w:type="character" w:customStyle="1" w:styleId="UnresolvedMention1">
    <w:name w:val="Unresolved Mention1"/>
    <w:basedOn w:val="DefaultParagraphFont"/>
    <w:uiPriority w:val="99"/>
    <w:semiHidden/>
    <w:unhideWhenUsed/>
    <w:rsid w:val="0092612F"/>
    <w:rPr>
      <w:color w:val="605E5C"/>
      <w:shd w:val="clear" w:color="auto" w:fill="E1DFDD"/>
    </w:rPr>
  </w:style>
  <w:style w:type="character" w:styleId="CommentReference">
    <w:name w:val="annotation reference"/>
    <w:basedOn w:val="DefaultParagraphFont"/>
    <w:uiPriority w:val="99"/>
    <w:semiHidden/>
    <w:unhideWhenUsed/>
    <w:rsid w:val="0092612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i.se/globalassets/ui.se-eng/publications/ui-publications/2019/ui-brief-no.-2-2019.pdf" TargetMode="External"/><Relationship Id="rId21" Type="http://schemas.openxmlformats.org/officeDocument/2006/relationships/hyperlink" Target="https://funginstitute.berkeley.edu/wp-content/uploads/2013/12/patent_subsidy_Zhen.pdf"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en.wikipedia.org/wiki/University_of_California,_Berkeley" TargetMode="External"/><Relationship Id="rId63" Type="http://schemas.openxmlformats.org/officeDocument/2006/relationships/hyperlink" Target="https://www.politico.com/newsletters/future-pulse/2021/08/25/how-bidens-tech-trustbuster-could-change-health-care-797333" TargetMode="External"/><Relationship Id="rId68" Type="http://schemas.openxmlformats.org/officeDocument/2006/relationships/hyperlink" Target="https://slate.com/news-and-politics/2021/05/texas-abortion-ban-lawsuit-liability.html" TargetMode="External"/><Relationship Id="rId84" Type="http://schemas.openxmlformats.org/officeDocument/2006/relationships/hyperlink" Target="https://www.cambridge.org/core/product/identifier/9781108594981%23EMT-rl-1/type/BOOK_PART/core-reader" TargetMode="External"/><Relationship Id="rId89" Type="http://schemas.openxmlformats.org/officeDocument/2006/relationships/hyperlink" Target="https://www.cambridge.org/core/books/patent-remedies-and-complex-products/holdup-holdout-and-royalty-stacking-a-review-of-the-literature/98A2C16F10DB52E2070E2DA92B197DDC/core-reader" TargetMode="External"/><Relationship Id="rId16" Type="http://schemas.openxmlformats.org/officeDocument/2006/relationships/hyperlink" Target="https://www.cultofmac.com/484250/intel-reaping-rewards-apples-scrap-qualcomm/" TargetMode="External"/><Relationship Id="rId11" Type="http://schemas.openxmlformats.org/officeDocument/2006/relationships/hyperlink" Target="https://scholarship.law.upenn.edu/cgi/viewcontent.cgi?article=3095&amp;context=faculty_scholarship"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en.wikipedia.org/wiki/Competition_law" TargetMode="External"/><Relationship Id="rId58" Type="http://schemas.openxmlformats.org/officeDocument/2006/relationships/hyperlink" Target="javascript:void(0)" TargetMode="External"/><Relationship Id="rId74" Type="http://schemas.openxmlformats.org/officeDocument/2006/relationships/hyperlink" Target="https://www.washingtonpost.com/politics/2020/09/18/where-polling-stands-supreme-court-vaults-into-top-tier-campaign-issues/?itid=lk_inline_manual_8" TargetMode="External"/><Relationship Id="rId79" Type="http://schemas.openxmlformats.org/officeDocument/2006/relationships/hyperlink" Target="http://drylandsystems.cgiar.org/content/reversing-agricultural-land-degradation-worldwide" TargetMode="External"/><Relationship Id="rId5" Type="http://schemas.openxmlformats.org/officeDocument/2006/relationships/webSettings" Target="webSettings.xml"/><Relationship Id="rId90" Type="http://schemas.openxmlformats.org/officeDocument/2006/relationships/hyperlink" Target="https://www.cambridge.org/core/books/patent-remedies-and-complex-products/holdup-holdout-and-royalty-stacking-a-review-of-the-literature/98A2C16F10DB52E2070E2DA92B197DDC/core-reader" TargetMode="External"/><Relationship Id="rId22" Type="http://schemas.openxmlformats.org/officeDocument/2006/relationships/hyperlink" Target="https://www.scmp.com/news/china/article/1681850/how-get-out-jail-early-china-buy-inventors-idea-and-patent-it" TargetMode="External"/><Relationship Id="rId27" Type="http://schemas.openxmlformats.org/officeDocument/2006/relationships/hyperlink" Target="https://www.foreignaffairs.com/articles/china/2020-02-06/digital-dictators"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en.wikipedia.org/wiki/LECG_Corporation" TargetMode="External"/><Relationship Id="rId64" Type="http://schemas.openxmlformats.org/officeDocument/2006/relationships/hyperlink" Target="https://www.project-syndicate.org/commentary/biden-antitrust-executive-order-what-it-does-by-eric-posner-2021-07" TargetMode="External"/><Relationship Id="rId69" Type="http://schemas.openxmlformats.org/officeDocument/2006/relationships/hyperlink" Target="https://www.forbes.com/sites/marcedelman/2021/04/05/seven-reasons-why-the-ncaa-is-likely-to-lose-its-supreme-court-case/" TargetMode="External"/><Relationship Id="rId8" Type="http://schemas.openxmlformats.org/officeDocument/2006/relationships/hyperlink" Target="https://www.ftc.gov/news-events/press-releases/2017/01/ftc-charges-qualcomm-monopolizing-key-semiconductor-device-used" TargetMode="External"/><Relationship Id="rId51" Type="http://schemas.openxmlformats.org/officeDocument/2006/relationships/hyperlink" Target="https://en.wikipedia.org/wiki/United_States_Department_of_Justice" TargetMode="External"/><Relationship Id="rId72" Type="http://schemas.openxmlformats.org/officeDocument/2006/relationships/hyperlink" Target="https://www.washingtonpost.com/politics/courts_law/supreme-court-abortion-roe-v-wade/2021/05/17/cdaf1dd6-b708-11eb-a6b1-81296da0339b_story.html?itid=lk_inline_manual_5" TargetMode="External"/><Relationship Id="rId80" Type="http://schemas.openxmlformats.org/officeDocument/2006/relationships/hyperlink" Target="https://www.cambridge.org/core/product/identifier/9781108594981%23EMT-rl-1/type/BOOK_PART/core-reader" TargetMode="External"/><Relationship Id="rId85" Type="http://schemas.openxmlformats.org/officeDocument/2006/relationships/hyperlink" Target="https://www.cambridge.org/core/product/identifier/9781108594981%23EMT-rl-1/type/BOOK_PART/core-reader"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2.deloitte.com/content/dam/Deloitte/us/Documents/technology-media-telecommunications/us-tmt-5g-deployment-imperative.pdf" TargetMode="External"/><Relationship Id="rId17" Type="http://schemas.openxmlformats.org/officeDocument/2006/relationships/hyperlink" Target="http://www.fosspatents.com/2018/10/itc-judge-didnt-buy-testimony-for-which.html" TargetMode="External"/><Relationship Id="rId25" Type="http://schemas.openxmlformats.org/officeDocument/2006/relationships/hyperlink" Target="https://www.cfr.org/blog/unexpectedly-all-un-countries-agreed-cybersecurity-report-so-what"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en.wikipedia.org/w/index.php?title=American_Economist&amp;action=edit&amp;redlink=1" TargetMode="External"/><Relationship Id="rId59" Type="http://schemas.openxmlformats.org/officeDocument/2006/relationships/hyperlink" Target="https://laweconcenter.org/resource/intellectual-property-standard-setting-and-the-limits-of-antitrust/" TargetMode="External"/><Relationship Id="rId67" Type="http://schemas.openxmlformats.org/officeDocument/2006/relationships/hyperlink" Target="https://www.supremecourt.gov/opinions/20pdf/21a24_8759.pdf" TargetMode="External"/><Relationship Id="rId20" Type="http://schemas.openxmlformats.org/officeDocument/2006/relationships/hyperlink" Target="https://papers.ssrn.com/sol3/papers.cfm?abstract_id=2818503"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en.wikipedia.org/wiki/Intellectual_property" TargetMode="External"/><Relationship Id="rId62" Type="http://schemas.openxmlformats.org/officeDocument/2006/relationships/hyperlink" Target="https://www.politico.com/newsletters/future-pulse/2021/08/25/how-bidens-tech-trustbuster-could-change-health-care-797333" TargetMode="External"/><Relationship Id="rId70" Type="http://schemas.openxmlformats.org/officeDocument/2006/relationships/hyperlink" Target="https://www.supremecourt.gov/opinions/20pdf/20-512_gfbh.pdf" TargetMode="External"/><Relationship Id="rId75" Type="http://schemas.openxmlformats.org/officeDocument/2006/relationships/hyperlink" Target="https://www.pewresearch.org/politics/2020/08/13/important-issues-in-the-2020-election/" TargetMode="External"/><Relationship Id="rId83" Type="http://schemas.openxmlformats.org/officeDocument/2006/relationships/hyperlink" Target="https://www.cambridge.org/core/books/patent-remedies-and-complex-products/holdup-holdout-and-royalty-stacking-a-review-of-the-literature/98A2C16F10DB52E2070E2DA92B197DDC/core-reader" TargetMode="External"/><Relationship Id="rId88" Type="http://schemas.openxmlformats.org/officeDocument/2006/relationships/hyperlink" Target="https://www.cambridge.org/core/books/patent-remedies-and-complex-products/holdup-holdout-and-royalty-stacking-a-review-of-the-literature/98A2C16F10DB52E2070E2DA92B197DDC/core-reader" TargetMode="External"/><Relationship Id="rId91" Type="http://schemas.openxmlformats.org/officeDocument/2006/relationships/hyperlink" Target="https://www.cambridge.org/core/product/identifier/9781108594981%23EMT-rl-1/type/BOOK_PART/core-read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scholarship.law.berkeley.edu/btlj/vol33/iss2/2/" TargetMode="External"/><Relationship Id="rId28" Type="http://schemas.openxmlformats.org/officeDocument/2006/relationships/hyperlink" Target="https://actonline.org/2017/12/18/smart-cities-connecting-your-community-through-technology/%5d"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en.wikipedia.org/wiki/LECG_Corporation" TargetMode="External"/><Relationship Id="rId57" Type="http://schemas.openxmlformats.org/officeDocument/2006/relationships/hyperlink" Target="javascript:void(0)" TargetMode="External"/><Relationship Id="rId10" Type="http://schemas.openxmlformats.org/officeDocument/2006/relationships/hyperlink" Target="https://www.eff.org/document/ninth-circuit-opinion-ftc-v-qualcomm" TargetMode="External"/><Relationship Id="rId31" Type="http://schemas.openxmlformats.org/officeDocument/2006/relationships/hyperlink" Target="https://trumpwhitehouse.archives.gov/presidential-actions/executive-order-securing-united-states-bulk-power-system/" TargetMode="External"/><Relationship Id="rId44" Type="http://schemas.openxmlformats.org/officeDocument/2006/relationships/hyperlink" Target="https://www2.lib.ku.edu/login?url=https://www.proquest.com/scholarly-journals/monopolies-monocultures-intersection-patents/docview/2442966690/se-2?accountid=14556" TargetMode="External"/><Relationship Id="rId52" Type="http://schemas.openxmlformats.org/officeDocument/2006/relationships/hyperlink" Target="https://en.wikipedia.org/w/index.php?title=Justice_and_Federal_Trade_Commission&amp;action=edit&amp;redlink=1" TargetMode="External"/><Relationship Id="rId60" Type="http://schemas.openxmlformats.org/officeDocument/2006/relationships/hyperlink" Target="https://scholarship.law.columbia.edu/cgi/viewcontent.cgi?article=3519&amp;context=faculty_scholarship" TargetMode="External"/><Relationship Id="rId65" Type="http://schemas.openxmlformats.org/officeDocument/2006/relationships/hyperlink" Target="https://builtin.com/artificial-intelligence/artificial-intelligence-future" TargetMode="External"/><Relationship Id="rId73" Type="http://schemas.openxmlformats.org/officeDocument/2006/relationships/hyperlink" Target="https://www.washingtonpost.com/politics/2020/09/22/if-trump-appoints-third-justice-supreme-court-would-be-most-conservative-its-been-since-1950/?itid=lk_inline_manual_5" TargetMode="External"/><Relationship Id="rId78" Type="http://schemas.openxmlformats.org/officeDocument/2006/relationships/hyperlink" Target="https://www.goodreads.com/en/book/show/31283667-stubborn-attachments" TargetMode="External"/><Relationship Id="rId81" Type="http://schemas.openxmlformats.org/officeDocument/2006/relationships/hyperlink" Target="https://www.cambridge.org/core/books/patent-remedies-and-complex-products/holdup-holdout-and-royalty-stacking-a-review-of-the-literature/98A2C16F10DB52E2070E2DA92B197DDC/core-reader" TargetMode="External"/><Relationship Id="rId86" Type="http://schemas.openxmlformats.org/officeDocument/2006/relationships/hyperlink" Target="https://www.cambridge.org/core/books/patent-remedies-and-complex-products/holdup-holdout-and-royalty-stacking-a-review-of-the-literature/98A2C16F10DB52E2070E2DA92B197DDC/core-reader"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3" Type="http://schemas.openxmlformats.org/officeDocument/2006/relationships/hyperlink" Target="https://www.scmp.com/tech/china-tech/article/2098948/china-plans-28-trillion-yuan-capital-expenditure-create-worlds" TargetMode="External"/><Relationship Id="rId18" Type="http://schemas.openxmlformats.org/officeDocument/2006/relationships/hyperlink" Target="https://morningconsult.com/opinions/in-the-race-to-5g-monopoly-considered-harmful/"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en.wikipedia.org/wiki/United_States_Department_of_Justice_Antitrust_Division" TargetMode="External"/><Relationship Id="rId55" Type="http://schemas.openxmlformats.org/officeDocument/2006/relationships/hyperlink" Target="https://en.wikipedia.org/wiki/Emeritus_Professor" TargetMode="External"/><Relationship Id="rId76" Type="http://schemas.openxmlformats.org/officeDocument/2006/relationships/hyperlink" Target="https://www.washingtonpost.com/politics/supreme-court-to-rule-thursday-on-health-care-law/2012/06/28/gJQAarRm8V_story.html?itid=lk_inline_manual_17" TargetMode="External"/><Relationship Id="rId7" Type="http://schemas.openxmlformats.org/officeDocument/2006/relationships/endnotes" Target="endnotes.xml"/><Relationship Id="rId71" Type="http://schemas.openxmlformats.org/officeDocument/2006/relationships/hyperlink" Target="https://papers.ssrn.com/sol3/papers.cfm?abstract_id=2226541" TargetMode="External"/><Relationship Id="rId92" Type="http://schemas.openxmlformats.org/officeDocument/2006/relationships/hyperlink" Target="https://www.cambridge.org/core/books/patent-remedies-and-complex-products/holdup-holdout-and-royalty-stacking-a-review-of-the-literature/98A2C16F10DB52E2070E2DA92B197DDC/core-reader" TargetMode="External"/><Relationship Id="rId2" Type="http://schemas.openxmlformats.org/officeDocument/2006/relationships/numbering" Target="numbering.xml"/><Relationship Id="rId29" Type="http://schemas.openxmlformats.org/officeDocument/2006/relationships/hyperlink" Target="https://www.illinoislawreview.org/wp-content/uploads/2019/08/Contreras.pdf" TargetMode="External"/><Relationship Id="rId24" Type="http://schemas.openxmlformats.org/officeDocument/2006/relationships/hyperlink" Target="https://www.bloomberg.com/news/articles/2018-09-26/china-claims-more-patents-than-any-country-most-are-worthless"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cdn.law.stanford.edu/wp-content/uploads/2018/05/How-Antitrust-Law-Can-Make-FRAND-Commitments-More-Effective.pdf" TargetMode="External"/><Relationship Id="rId66" Type="http://schemas.openxmlformats.org/officeDocument/2006/relationships/hyperlink" Target="https://slate.com/author/mark-joseph-stern" TargetMode="External"/><Relationship Id="rId87" Type="http://schemas.openxmlformats.org/officeDocument/2006/relationships/hyperlink" Target="https://www.cambridge.org/core/books/patent-remedies-and-complex-products/holdup-holdout-and-royalty-stacking-a-review-of-the-literature/98A2C16F10DB52E2070E2DA92B197DDC/core-reader" TargetMode="External"/><Relationship Id="rId61" Type="http://schemas.openxmlformats.org/officeDocument/2006/relationships/hyperlink" Target="https://scholarlycommons.law.northwestern.edu/cgi/viewcontent.cgi?article=1195&amp;context=njtip" TargetMode="External"/><Relationship Id="rId82" Type="http://schemas.openxmlformats.org/officeDocument/2006/relationships/hyperlink" Target="https://www.cambridge.org/core/books/patent-remedies-and-complex-products/holdup-holdout-and-royalty-stacking-a-review-of-the-literature/98A2C16F10DB52E2070E2DA92B197DDC/core-reader" TargetMode="External"/><Relationship Id="rId19" Type="http://schemas.openxmlformats.org/officeDocument/2006/relationships/hyperlink" Target="https://www.patentprogress.org/2019/01/11/congress-weighs-in-on-qualcomm-and-apple-at-the-itc/" TargetMode="External"/><Relationship Id="rId14" Type="http://schemas.openxmlformats.org/officeDocument/2006/relationships/hyperlink" Target="https://www.cnbc.com/2018/11/16/huawei-aims-to-overtake-samsung-as-no-1-smartphone-player-by-2020.html" TargetMode="External"/><Relationship Id="rId30" Type="http://schemas.openxmlformats.org/officeDocument/2006/relationships/hyperlink" Target="https://www2.lib.ku.edu/login?url=https://www.proquest.com/scholarly-journals/monopolies-monocultures-intersection-patents/docview/2442966690/se-2?accountid=14556" TargetMode="External"/><Relationship Id="rId35"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en.wikipedia.org/wiki/University_of_California,_Berkeley" TargetMode="External"/><Relationship Id="rId77" Type="http://schemas.openxmlformats.org/officeDocument/2006/relationships/hyperlink" Target="https://www.washingtonpost.com/politics/courts_law/supreme-court-guns-second-amendment-national-rifle-association/2021/04/26/83e865c8-a690-11eb-8c1a-56f0cb4ff3b5_story.html?itid=lk_inline_manual_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90</Pages>
  <Words>45612</Words>
  <Characters>259993</Characters>
  <Application>Microsoft Office Word</Application>
  <DocSecurity>0</DocSecurity>
  <Lines>2166</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2021-09-18T23:19:00Z</dcterms:created>
  <dcterms:modified xsi:type="dcterms:W3CDTF">2021-09-18T23:19:00Z</dcterms:modified>
</cp:coreProperties>
</file>