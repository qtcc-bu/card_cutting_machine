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3B2B" w14:textId="69B21516" w:rsidR="00DA1B14" w:rsidRDefault="00DA1B14" w:rsidP="00DA1B14">
      <w:pPr>
        <w:pStyle w:val="Heading1"/>
      </w:pPr>
      <w:r>
        <w:t>2AC</w:t>
      </w:r>
    </w:p>
    <w:p w14:paraId="6A4F1A97" w14:textId="1174508F" w:rsidR="00AF1616" w:rsidRDefault="00AF1616" w:rsidP="00DA1B14">
      <w:pPr>
        <w:pStyle w:val="Heading2"/>
      </w:pPr>
      <w:r>
        <w:t>Platform Adv</w:t>
      </w:r>
    </w:p>
    <w:p w14:paraId="416844D0" w14:textId="77777777" w:rsidR="005075A2" w:rsidRPr="000121B0" w:rsidRDefault="005075A2" w:rsidP="005075A2">
      <w:pPr>
        <w:pStyle w:val="Heading4"/>
        <w:rPr>
          <w:bCs/>
        </w:rPr>
      </w:pPr>
      <w:r w:rsidRPr="000121B0">
        <w:rPr>
          <w:bCs/>
        </w:rPr>
        <w:t xml:space="preserve">Non-unique—platform monopoly is a </w:t>
      </w:r>
      <w:r w:rsidRPr="000121B0">
        <w:rPr>
          <w:bCs/>
          <w:u w:val="single"/>
        </w:rPr>
        <w:t>structural limit</w:t>
      </w:r>
      <w:r w:rsidRPr="000121B0">
        <w:rPr>
          <w:bCs/>
        </w:rPr>
        <w:t xml:space="preserve"> on high-tech innovation </w:t>
      </w:r>
    </w:p>
    <w:p w14:paraId="5824AC10" w14:textId="77777777" w:rsidR="005075A2" w:rsidRDefault="005075A2" w:rsidP="005075A2">
      <w:r>
        <w:rPr>
          <w:rStyle w:val="Style13ptBold"/>
        </w:rPr>
        <w:t>Newman</w:t>
      </w:r>
      <w:r>
        <w:t xml:space="preserve">, Associate Professor, University of Miami School of Law, </w:t>
      </w:r>
      <w:r>
        <w:rPr>
          <w:rStyle w:val="Style13ptBold"/>
        </w:rPr>
        <w:t>‘19</w:t>
      </w:r>
    </w:p>
    <w:p w14:paraId="11E9CD1D" w14:textId="77777777" w:rsidR="005075A2" w:rsidRDefault="005075A2" w:rsidP="005075A2">
      <w:r>
        <w:t xml:space="preserve">(John, “Antitrust in Digital Markets,” 72 </w:t>
      </w:r>
      <w:proofErr w:type="spellStart"/>
      <w:r>
        <w:t>Vand</w:t>
      </w:r>
      <w:proofErr w:type="spellEnd"/>
      <w:r>
        <w:t xml:space="preserve">. L. Rev. 1497) </w:t>
      </w:r>
    </w:p>
    <w:p w14:paraId="516E8935" w14:textId="77777777" w:rsidR="005075A2" w:rsidRDefault="005075A2" w:rsidP="005075A2"/>
    <w:p w14:paraId="18928E86" w14:textId="77777777" w:rsidR="005075A2" w:rsidRDefault="005075A2" w:rsidP="005075A2">
      <w:r>
        <w:t xml:space="preserve">Despite the fact that digital markets frequently exhibit high barriers to entry, </w:t>
      </w:r>
      <w:r>
        <w:rPr>
          <w:u w:val="single"/>
        </w:rPr>
        <w:t>skeptics of antitrust enforcemen</w:t>
      </w:r>
      <w:r>
        <w:t xml:space="preserve">t </w:t>
      </w:r>
      <w:r>
        <w:rPr>
          <w:u w:val="single"/>
        </w:rPr>
        <w:t>have one card</w:t>
      </w:r>
      <w:r>
        <w:t xml:space="preserve"> left to play: </w:t>
      </w:r>
      <w:r>
        <w:rPr>
          <w:u w:val="single"/>
        </w:rPr>
        <w:t>they portray digital markets as</w:t>
      </w:r>
      <w:r>
        <w:t xml:space="preserve"> nonetheless being characterized by intense </w:t>
      </w:r>
      <w:r>
        <w:rPr>
          <w:rStyle w:val="Emphasis"/>
        </w:rPr>
        <w:t>innovative</w:t>
      </w:r>
      <w:r>
        <w:t xml:space="preserve"> rivalry.135 </w:t>
      </w:r>
      <w:r>
        <w:rPr>
          <w:u w:val="single"/>
        </w:rPr>
        <w:t>As a result, the argument runs</w:t>
      </w:r>
      <w:r>
        <w:t xml:space="preserve">, </w:t>
      </w:r>
      <w:r>
        <w:rPr>
          <w:u w:val="single"/>
        </w:rPr>
        <w:t xml:space="preserve">antitrust would </w:t>
      </w:r>
      <w:r>
        <w:rPr>
          <w:rStyle w:val="Emphasis"/>
        </w:rPr>
        <w:t>move too slowly</w:t>
      </w:r>
      <w:r>
        <w:t xml:space="preserve"> to correct any problems </w:t>
      </w:r>
      <w:r>
        <w:rPr>
          <w:u w:val="single"/>
        </w:rPr>
        <w:t xml:space="preserve">and is </w:t>
      </w:r>
      <w:r>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t xml:space="preserve"> decades-old invocation of </w:t>
      </w:r>
      <w:r>
        <w:rPr>
          <w:rStyle w:val="Emphasis"/>
        </w:rPr>
        <w:t>“creative destruction,”</w:t>
      </w:r>
      <w:r>
        <w:t>138 which became a favorite trope among those associated with the Austrian and Chicago schools.139</w:t>
      </w:r>
    </w:p>
    <w:p w14:paraId="49725D1B" w14:textId="77777777" w:rsidR="005075A2" w:rsidRDefault="005075A2" w:rsidP="005075A2">
      <w:r>
        <w:rPr>
          <w:u w:val="single"/>
        </w:rPr>
        <w:t>For empirical support</w:t>
      </w:r>
      <w:r>
        <w:t xml:space="preserve">, </w:t>
      </w:r>
      <w:r>
        <w:rPr>
          <w:u w:val="single"/>
        </w:rPr>
        <w:t>proponents</w:t>
      </w:r>
      <w:r>
        <w:t xml:space="preserve"> of this digital creative destruction narrative </w:t>
      </w:r>
      <w:r>
        <w:rPr>
          <w:u w:val="single"/>
        </w:rPr>
        <w:t xml:space="preserve">commonly point to Facebook’s “disruption” of </w:t>
      </w:r>
      <w:proofErr w:type="spellStart"/>
      <w:r>
        <w:rPr>
          <w:u w:val="single"/>
        </w:rPr>
        <w:t>MySpace</w:t>
      </w:r>
      <w:proofErr w:type="spellEnd"/>
      <w:r>
        <w:t xml:space="preserve"> </w:t>
      </w:r>
      <w:r>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436AB804" w14:textId="77777777" w:rsidR="005075A2" w:rsidRDefault="005075A2" w:rsidP="005075A2">
      <w:pPr>
        <w:rPr>
          <w:u w:val="single"/>
        </w:rPr>
      </w:pPr>
      <w:r>
        <w:rPr>
          <w:u w:val="single"/>
        </w:rPr>
        <w:t>Let us pause to revisit these two commonly cited examples</w:t>
      </w:r>
      <w:r>
        <w:t xml:space="preserve"> of digital disruption. </w:t>
      </w:r>
      <w:r>
        <w:rPr>
          <w:u w:val="single"/>
        </w:rPr>
        <w:t xml:space="preserve">It is true that </w:t>
      </w:r>
      <w:r>
        <w:rPr>
          <w:highlight w:val="yellow"/>
          <w:u w:val="single"/>
        </w:rPr>
        <w:t xml:space="preserve">Facebook supplanted </w:t>
      </w:r>
      <w:proofErr w:type="spellStart"/>
      <w:r>
        <w:rPr>
          <w:highlight w:val="yellow"/>
          <w:u w:val="single"/>
        </w:rPr>
        <w:t>MySpace</w:t>
      </w:r>
      <w:proofErr w:type="spellEnd"/>
      <w:r>
        <w:t xml:space="preserve"> as the largest social network—in April 2008.142 </w:t>
      </w:r>
      <w:r>
        <w:rPr>
          <w:u w:val="single"/>
        </w:rPr>
        <w:t>That was</w:t>
      </w:r>
      <w:r>
        <w:t xml:space="preserve">, </w:t>
      </w:r>
      <w:r>
        <w:rPr>
          <w:rStyle w:val="Emphasis"/>
        </w:rPr>
        <w:t>to put it rather mildly</w:t>
      </w:r>
      <w:r>
        <w:t xml:space="preserve">, </w:t>
      </w:r>
      <w:r>
        <w:rPr>
          <w:rStyle w:val="Emphasis"/>
          <w:highlight w:val="yellow"/>
        </w:rPr>
        <w:t>some time ago</w:t>
      </w:r>
      <w:r>
        <w:t xml:space="preserve">.143 </w:t>
      </w:r>
      <w:r>
        <w:rPr>
          <w:u w:val="single"/>
        </w:rPr>
        <w:t xml:space="preserve">Facebook’s reach </w:t>
      </w:r>
      <w:r>
        <w:rPr>
          <w:rStyle w:val="Emphasis"/>
        </w:rPr>
        <w:t>continuously expanded</w:t>
      </w:r>
      <w:r>
        <w:t xml:space="preserve"> during the following decade. </w:t>
      </w:r>
      <w:r>
        <w:rPr>
          <w:u w:val="single"/>
        </w:rPr>
        <w:t>As of 2018, Facebook</w:t>
      </w:r>
      <w:r>
        <w:t xml:space="preserve">, Inc. </w:t>
      </w:r>
      <w:r>
        <w:rPr>
          <w:u w:val="single"/>
        </w:rPr>
        <w:t>controlled the three largest mobile social networking app</w:t>
      </w:r>
      <w:r>
        <w:t xml:space="preserve">s in the United States144 </w:t>
      </w:r>
      <w:r>
        <w:rPr>
          <w:u w:val="single"/>
        </w:rPr>
        <w:t xml:space="preserve">and boasted a combined user base over </w:t>
      </w:r>
      <w:r>
        <w:rPr>
          <w:rStyle w:val="Emphasis"/>
        </w:rPr>
        <w:t>five times larger than that of its nearest rival</w:t>
      </w:r>
      <w:r>
        <w:t xml:space="preserve">.145 </w:t>
      </w:r>
      <w:r>
        <w:rPr>
          <w:u w:val="single"/>
        </w:rPr>
        <w:t xml:space="preserve">With </w:t>
      </w:r>
      <w:r>
        <w:rPr>
          <w:highlight w:val="yellow"/>
          <w:u w:val="single"/>
        </w:rPr>
        <w:t>each</w:t>
      </w:r>
      <w:r>
        <w:rPr>
          <w:u w:val="single"/>
        </w:rPr>
        <w:t xml:space="preserve"> passing </w:t>
      </w:r>
      <w:r>
        <w:rPr>
          <w:highlight w:val="yellow"/>
          <w:u w:val="single"/>
        </w:rPr>
        <w:t>year, the creative-destruction narrative becomes</w:t>
      </w:r>
      <w:r>
        <w:rPr>
          <w:u w:val="single"/>
        </w:rPr>
        <w:t xml:space="preserve"> </w:t>
      </w:r>
      <w:r>
        <w:rPr>
          <w:rStyle w:val="Emphasis"/>
        </w:rPr>
        <w:t xml:space="preserve">ever </w:t>
      </w:r>
      <w:r>
        <w:rPr>
          <w:rStyle w:val="Emphasis"/>
          <w:highlight w:val="yellow"/>
        </w:rPr>
        <w:t>less credible</w:t>
      </w:r>
      <w:r>
        <w:rPr>
          <w:rStyle w:val="Emphasis"/>
        </w:rPr>
        <w:t>.</w:t>
      </w:r>
    </w:p>
    <w:p w14:paraId="702237CF" w14:textId="77777777" w:rsidR="005075A2" w:rsidRDefault="005075A2" w:rsidP="005075A2">
      <w:r>
        <w:t xml:space="preserve">The </w:t>
      </w:r>
      <w:r>
        <w:rPr>
          <w:rStyle w:val="Emphasis"/>
        </w:rPr>
        <w:t>Google</w:t>
      </w:r>
      <w:r>
        <w:t xml:space="preserve"> example </w:t>
      </w:r>
      <w:r>
        <w:rPr>
          <w:rStyle w:val="Emphasis"/>
        </w:rPr>
        <w:t>fares even worse</w:t>
      </w:r>
      <w:r>
        <w:t xml:space="preserve">. </w:t>
      </w:r>
      <w:r>
        <w:rPr>
          <w:highlight w:val="yellow"/>
          <w:u w:val="single"/>
        </w:rPr>
        <w:t>Google was already the</w:t>
      </w:r>
      <w:r>
        <w:rPr>
          <w:u w:val="single"/>
        </w:rPr>
        <w:t xml:space="preserve"> world’s second </w:t>
      </w:r>
      <w:r>
        <w:rPr>
          <w:highlight w:val="yellow"/>
          <w:u w:val="single"/>
        </w:rPr>
        <w:t>most popular search provider</w:t>
      </w:r>
      <w:r>
        <w:rPr>
          <w:highlight w:val="yellow"/>
        </w:rPr>
        <w:t xml:space="preserve"> </w:t>
      </w:r>
      <w:r>
        <w:rPr>
          <w:rStyle w:val="Emphasis"/>
          <w:highlight w:val="yellow"/>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Pr>
          <w:u w:val="single"/>
        </w:rPr>
        <w:t>Google’s stranglehold</w:t>
      </w:r>
      <w:r>
        <w:t xml:space="preserve"> over search </w:t>
      </w:r>
      <w:r>
        <w:rPr>
          <w:rStyle w:val="Emphasis"/>
        </w:rPr>
        <w:t>only increased with the passage of time</w:t>
      </w:r>
      <w:r>
        <w:t xml:space="preserve">—as of 2018, after nearly two decades of dominance, </w:t>
      </w:r>
      <w:r>
        <w:rPr>
          <w:u w:val="single"/>
        </w:rPr>
        <w:t>Google still controlled more than 90% of the global market for general search results.</w:t>
      </w:r>
      <w:r>
        <w:t>149</w:t>
      </w:r>
    </w:p>
    <w:p w14:paraId="6BC3EF8A" w14:textId="77777777" w:rsidR="005075A2" w:rsidRDefault="005075A2" w:rsidP="005075A2">
      <w:r>
        <w:rPr>
          <w:u w:val="single"/>
        </w:rPr>
        <w:t xml:space="preserve">The </w:t>
      </w:r>
      <w:r>
        <w:rPr>
          <w:highlight w:val="yellow"/>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Pr>
          <w:rStyle w:val="Emphasis"/>
          <w:highlight w:val="yellow"/>
        </w:rPr>
        <w:t>look increasingly creaky with age</w:t>
      </w:r>
      <w:r>
        <w:t xml:space="preserve">. </w:t>
      </w:r>
      <w:r>
        <w:rPr>
          <w:u w:val="single"/>
        </w:rPr>
        <w:t xml:space="preserve">The relevant </w:t>
      </w:r>
      <w:r>
        <w:rPr>
          <w:highlight w:val="yellow"/>
          <w:u w:val="single"/>
        </w:rPr>
        <w:t>markets</w:t>
      </w:r>
      <w:r>
        <w:rPr>
          <w:highlight w:val="yellow"/>
        </w:rPr>
        <w:t xml:space="preserve"> </w:t>
      </w:r>
      <w:r>
        <w:rPr>
          <w:highlight w:val="yellow"/>
          <w:u w:val="single"/>
        </w:rPr>
        <w:t>have been characterized</w:t>
      </w:r>
      <w:r>
        <w:rPr>
          <w:u w:val="single"/>
        </w:rPr>
        <w:t xml:space="preserve"> not </w:t>
      </w:r>
      <w:r>
        <w:rPr>
          <w:highlight w:val="yellow"/>
          <w:u w:val="single"/>
        </w:rPr>
        <w:t>by</w:t>
      </w:r>
      <w:r>
        <w:rPr>
          <w:u w:val="single"/>
        </w:rPr>
        <w:t xml:space="preserve"> the “gale” of creative destruction</w:t>
      </w:r>
      <w:r>
        <w:t xml:space="preserve"> described by Schumpeter, </w:t>
      </w:r>
      <w:r>
        <w:rPr>
          <w:u w:val="single"/>
        </w:rPr>
        <w:t xml:space="preserve">but by entrenched and </w:t>
      </w:r>
      <w:r>
        <w:rPr>
          <w:rStyle w:val="Emphasis"/>
          <w:highlight w:val="yellow"/>
        </w:rPr>
        <w:t>unchecked dominance</w:t>
      </w:r>
      <w:r>
        <w:t xml:space="preserve">. </w:t>
      </w:r>
      <w:r>
        <w:rPr>
          <w:u w:val="single"/>
        </w:rPr>
        <w:t>It is high time to abandon the “</w:t>
      </w:r>
      <w:r>
        <w:rPr>
          <w:rStyle w:val="Emphasis"/>
        </w:rPr>
        <w:t>romantic</w:t>
      </w:r>
      <w:r>
        <w:t xml:space="preserve"> but naïve Schumpeterian [</w:t>
      </w:r>
      <w:r>
        <w:rPr>
          <w:rStyle w:val="Emphasis"/>
        </w:rPr>
        <w:t>notion</w:t>
      </w:r>
      <w:r>
        <w:t xml:space="preserve">] </w:t>
      </w:r>
      <w:r>
        <w:rPr>
          <w:u w:val="single"/>
        </w:rPr>
        <w:t>that giant” monopolists</w:t>
      </w:r>
      <w:r>
        <w:t xml:space="preserve"> and concentrated oligopolies </w:t>
      </w:r>
      <w:r>
        <w:rPr>
          <w:u w:val="single"/>
        </w:rPr>
        <w:t>are necessary for technological progress</w:t>
      </w:r>
      <w:r>
        <w:t xml:space="preserve">.151 In fact, </w:t>
      </w:r>
      <w:r>
        <w:rPr>
          <w:rStyle w:val="Emphasis"/>
        </w:rPr>
        <w:t>a more sophisticated reading</w:t>
      </w:r>
      <w:r>
        <w:t xml:space="preserve"> of Schumpeter </w:t>
      </w:r>
      <w:r>
        <w:rPr>
          <w:u w:val="single"/>
        </w:rPr>
        <w:t>suggests</w:t>
      </w:r>
      <w:r>
        <w:t xml:space="preserve"> that </w:t>
      </w:r>
      <w:r>
        <w:rPr>
          <w:u w:val="single"/>
        </w:rPr>
        <w:t>he was not nearly so opposed to government intervention</w:t>
      </w:r>
      <w:r>
        <w:t>—</w:t>
      </w:r>
      <w:r>
        <w:rPr>
          <w:u w:val="single"/>
        </w:rPr>
        <w:t>particularly</w:t>
      </w:r>
      <w:r>
        <w:t xml:space="preserve"> in the form of </w:t>
      </w:r>
      <w:r>
        <w:rPr>
          <w:rStyle w:val="Emphasis"/>
        </w:rPr>
        <w:t>antitrust enforcement</w:t>
      </w:r>
      <w:r>
        <w:t>—as his modern-day adherents tend to be.152 An antitrust enterprise that somehow came to view monopoly as good and necessary has rather clearly lost its way.153</w:t>
      </w:r>
    </w:p>
    <w:p w14:paraId="0B00972A" w14:textId="2A4682F2" w:rsidR="005075A2" w:rsidRDefault="005075A2" w:rsidP="005075A2">
      <w:r>
        <w:rPr>
          <w:highlight w:val="yellow"/>
          <w:u w:val="single"/>
        </w:rPr>
        <w:t>Durable market power is the</w:t>
      </w:r>
      <w:r>
        <w:rPr>
          <w:u w:val="single"/>
        </w:rPr>
        <w:t xml:space="preserve"> </w:t>
      </w:r>
      <w:r>
        <w:rPr>
          <w:rStyle w:val="Emphasis"/>
        </w:rPr>
        <w:t xml:space="preserve">precise </w:t>
      </w:r>
      <w:r>
        <w:rPr>
          <w:rStyle w:val="Emphasis"/>
          <w:highlight w:val="yellow"/>
        </w:rPr>
        <w:t>evil</w:t>
      </w:r>
      <w:r>
        <w:rPr>
          <w:highlight w:val="yellow"/>
        </w:rPr>
        <w:t xml:space="preserve"> </w:t>
      </w:r>
      <w:r>
        <w:rPr>
          <w:highlight w:val="yellow"/>
          <w:u w:val="single"/>
        </w:rPr>
        <w:t>antitrust laws</w:t>
      </w:r>
      <w:r>
        <w:rPr>
          <w:u w:val="single"/>
        </w:rPr>
        <w:t xml:space="preserve"> are meant to </w:t>
      </w:r>
      <w:r>
        <w:rPr>
          <w:highlight w:val="yellow"/>
          <w:u w:val="single"/>
        </w:rPr>
        <w:t>prevent</w:t>
      </w:r>
      <w:r>
        <w:t>. Fa</w:t>
      </w:r>
      <w:r>
        <w:rPr>
          <w:u w:val="single"/>
        </w:rPr>
        <w:t>r from being self-correcting</w:t>
      </w:r>
      <w:r>
        <w:t xml:space="preserve">, </w:t>
      </w:r>
      <w:r>
        <w:rPr>
          <w:u w:val="single"/>
        </w:rPr>
        <w:t xml:space="preserve">digital markets often </w:t>
      </w:r>
      <w:r>
        <w:rPr>
          <w:rStyle w:val="Emphasis"/>
        </w:rPr>
        <w:t>facilitate such power</w:t>
      </w:r>
      <w:r>
        <w:t xml:space="preserve">. This suggests that </w:t>
      </w:r>
      <w:r>
        <w:rPr>
          <w:u w:val="single"/>
        </w:rPr>
        <w:t>the orthodox position rests</w:t>
      </w:r>
      <w:r>
        <w:t xml:space="preserve"> in part </w:t>
      </w:r>
      <w:r>
        <w:rPr>
          <w:rStyle w:val="Emphasis"/>
        </w:rPr>
        <w:t>upon a flawed assumption</w:t>
      </w:r>
      <w:r>
        <w:t xml:space="preserve"> </w:t>
      </w:r>
      <w:r>
        <w:rPr>
          <w:rStyle w:val="Emphasis"/>
        </w:rPr>
        <w:t>about the balance of error costs</w:t>
      </w:r>
      <w:r>
        <w:t xml:space="preserve"> in this context. </w:t>
      </w:r>
      <w:r>
        <w:rPr>
          <w:u w:val="single"/>
        </w:rPr>
        <w:t xml:space="preserve">The </w:t>
      </w:r>
      <w:r>
        <w:rPr>
          <w:rStyle w:val="Emphasis"/>
          <w:highlight w:val="yellow"/>
        </w:rPr>
        <w:t>societal cost</w:t>
      </w:r>
      <w:r>
        <w:rPr>
          <w:highlight w:val="yellow"/>
          <w:u w:val="single"/>
        </w:rPr>
        <w:t xml:space="preserve"> </w:t>
      </w:r>
      <w:r>
        <w:rPr>
          <w:rStyle w:val="Emphasis"/>
          <w:highlight w:val="yellow"/>
        </w:rPr>
        <w:t>from false negatives is</w:t>
      </w:r>
      <w:r>
        <w:rPr>
          <w:rStyle w:val="Emphasis"/>
        </w:rPr>
        <w:t xml:space="preserve"> substantially </w:t>
      </w:r>
      <w:r>
        <w:rPr>
          <w:rStyle w:val="Emphasis"/>
          <w:highlight w:val="yellow"/>
        </w:rPr>
        <w:t>higher</w:t>
      </w:r>
      <w:r>
        <w:rPr>
          <w:highlight w:val="yellow"/>
        </w:rPr>
        <w:t xml:space="preserve"> </w:t>
      </w:r>
      <w:r>
        <w:rPr>
          <w:highlight w:val="yellow"/>
          <w:u w:val="single"/>
        </w:rPr>
        <w:t>than pro-defendant analysts</w:t>
      </w:r>
      <w:r>
        <w:rPr>
          <w:u w:val="single"/>
        </w:rPr>
        <w:t xml:space="preserve"> have previously </w:t>
      </w:r>
      <w:r>
        <w:rPr>
          <w:highlight w:val="yellow"/>
          <w:u w:val="single"/>
        </w:rPr>
        <w:t>assumed</w:t>
      </w:r>
      <w:r>
        <w:t xml:space="preserve">. Normatively, </w:t>
      </w:r>
      <w:r>
        <w:rPr>
          <w:highlight w:val="yellow"/>
          <w:u w:val="single"/>
        </w:rPr>
        <w:t>this</w:t>
      </w:r>
      <w:r>
        <w:rPr>
          <w:highlight w:val="yellow"/>
        </w:rPr>
        <w:t xml:space="preserve"> </w:t>
      </w:r>
      <w:r>
        <w:rPr>
          <w:rStyle w:val="Emphasis"/>
          <w:highlight w:val="yellow"/>
        </w:rPr>
        <w:t>militates in favor of an invigorated approach</w:t>
      </w:r>
      <w:r>
        <w:t xml:space="preserve"> to digital markets.</w:t>
      </w:r>
    </w:p>
    <w:p w14:paraId="30B3EBA5" w14:textId="77777777" w:rsidR="005075A2" w:rsidRPr="000121B0" w:rsidRDefault="005075A2" w:rsidP="005075A2">
      <w:pPr>
        <w:pStyle w:val="Heading4"/>
        <w:rPr>
          <w:bCs/>
        </w:rPr>
      </w:pPr>
      <w:r w:rsidRPr="000121B0">
        <w:rPr>
          <w:bCs/>
        </w:rPr>
        <w:t xml:space="preserve">Turn—their link is </w:t>
      </w:r>
      <w:r w:rsidRPr="000121B0">
        <w:rPr>
          <w:bCs/>
          <w:u w:val="single"/>
        </w:rPr>
        <w:t>backwards</w:t>
      </w:r>
      <w:r w:rsidRPr="000121B0">
        <w:rPr>
          <w:bCs/>
        </w:rPr>
        <w:t xml:space="preserve"> for platforms—defense-friendly regime incentivizes platforms </w:t>
      </w:r>
      <w:r w:rsidRPr="000121B0">
        <w:rPr>
          <w:bCs/>
          <w:u w:val="single"/>
        </w:rPr>
        <w:t>NOT</w:t>
      </w:r>
      <w:r w:rsidRPr="000121B0">
        <w:rPr>
          <w:bCs/>
        </w:rPr>
        <w:t xml:space="preserve"> to innovate  </w:t>
      </w:r>
    </w:p>
    <w:p w14:paraId="0163D410" w14:textId="77777777" w:rsidR="005075A2" w:rsidRDefault="005075A2" w:rsidP="005075A2">
      <w:r>
        <w:rPr>
          <w:rStyle w:val="Style13ptBold"/>
        </w:rPr>
        <w:t>Newman</w:t>
      </w:r>
      <w:r>
        <w:t xml:space="preserve">, Trial Attorney, U.S. Department of Justice, Antitrust Division, </w:t>
      </w:r>
      <w:r>
        <w:rPr>
          <w:rStyle w:val="Style13ptBold"/>
        </w:rPr>
        <w:t>‘12</w:t>
      </w:r>
    </w:p>
    <w:p w14:paraId="6DCB2959" w14:textId="77777777" w:rsidR="005075A2" w:rsidRDefault="005075A2" w:rsidP="005075A2">
      <w:r>
        <w:t>(Jordan, “Anticompetitive Product Design in the New Economy,” 39 Fla. St. U. L. Rev 682)</w:t>
      </w:r>
    </w:p>
    <w:p w14:paraId="25FE3CBC" w14:textId="77777777" w:rsidR="005075A2" w:rsidRDefault="005075A2" w:rsidP="005075A2"/>
    <w:p w14:paraId="256CD1FD" w14:textId="77777777" w:rsidR="005075A2" w:rsidRDefault="005075A2" w:rsidP="005075A2">
      <w:pPr>
        <w:rPr>
          <w:u w:val="single"/>
        </w:rPr>
      </w:pPr>
      <w:r>
        <w:t xml:space="preserve">What </w:t>
      </w:r>
      <w:r>
        <w:rPr>
          <w:u w:val="single"/>
        </w:rPr>
        <w:t xml:space="preserve">all these </w:t>
      </w:r>
      <w:r>
        <w:rPr>
          <w:highlight w:val="yellow"/>
          <w:u w:val="single"/>
        </w:rPr>
        <w:t>approaches</w:t>
      </w:r>
      <w:r>
        <w:t xml:space="preserve"> have in common is that they </w:t>
      </w:r>
      <w:r>
        <w:rPr>
          <w:rStyle w:val="Emphasis"/>
        </w:rPr>
        <w:t xml:space="preserve">place a thumb on the scale in </w:t>
      </w:r>
      <w:r>
        <w:rPr>
          <w:rStyle w:val="Emphasis"/>
          <w:highlight w:val="yellow"/>
        </w:rPr>
        <w:t>favor</w:t>
      </w:r>
      <w:r>
        <w:rPr>
          <w:rStyle w:val="Emphasis"/>
        </w:rPr>
        <w:t xml:space="preserve"> of </w:t>
      </w:r>
      <w:r>
        <w:rPr>
          <w:rStyle w:val="Emphasis"/>
          <w:highlight w:val="yellow"/>
        </w:rPr>
        <w:t>defendants</w:t>
      </w:r>
      <w:r>
        <w:t xml:space="preserve">, at least as </w:t>
      </w:r>
      <w:r>
        <w:rPr>
          <w:u w:val="single"/>
        </w:rPr>
        <w:t>compared to the generally used section 2 exclusionary-conduct inquiry</w:t>
      </w:r>
      <w:r>
        <w:t xml:space="preserve">,258 essentially a rule-of-reason analysis. </w:t>
      </w:r>
      <w:r>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Pr>
          <w:sz w:val="12"/>
          <w:szCs w:val="12"/>
        </w:rPr>
        <w:t>resolv</w:t>
      </w:r>
      <w:proofErr w:type="spellEnd"/>
      <w:r>
        <w:rPr>
          <w:sz w:val="12"/>
          <w:szCs w:val="12"/>
        </w:rPr>
        <w:t>[</w:t>
      </w:r>
      <w:proofErr w:type="spellStart"/>
      <w:r>
        <w:rPr>
          <w:sz w:val="12"/>
          <w:szCs w:val="12"/>
        </w:rPr>
        <w:t>ing</w:t>
      </w:r>
      <w:proofErr w:type="spellEnd"/>
      <w:r>
        <w:rPr>
          <w:sz w:val="12"/>
          <w:szCs w:val="12"/>
        </w:rPr>
        <w:t>] close cases in favor of the defendant.”264</w:t>
      </w:r>
      <w:r>
        <w:t xml:space="preserve"> </w:t>
      </w:r>
      <w:r>
        <w:rPr>
          <w:u w:val="single"/>
        </w:rPr>
        <w:t xml:space="preserve">The various </w:t>
      </w:r>
      <w:r>
        <w:rPr>
          <w:highlight w:val="yellow"/>
          <w:u w:val="single"/>
        </w:rPr>
        <w:t>approache</w:t>
      </w:r>
      <w:r>
        <w:rPr>
          <w:highlight w:val="yellow"/>
        </w:rPr>
        <w:t>s</w:t>
      </w:r>
      <w:r>
        <w:t xml:space="preserve"> described above, however, </w:t>
      </w:r>
      <w:r>
        <w:rPr>
          <w:highlight w:val="yellow"/>
          <w:u w:val="single"/>
        </w:rPr>
        <w:t>end</w:t>
      </w:r>
      <w:r>
        <w:rPr>
          <w:u w:val="single"/>
        </w:rPr>
        <w:t xml:space="preserve"> the </w:t>
      </w:r>
      <w:r>
        <w:rPr>
          <w:highlight w:val="yellow"/>
          <w:u w:val="single"/>
        </w:rPr>
        <w:t>analysis</w:t>
      </w:r>
      <w:r>
        <w:rPr>
          <w:u w:val="single"/>
        </w:rPr>
        <w:t xml:space="preserve"> and dismiss the claim </w:t>
      </w:r>
      <w:r>
        <w:rPr>
          <w:rStyle w:val="Emphasis"/>
          <w:highlight w:val="yellow"/>
        </w:rPr>
        <w:t>as soon as the defendant shows any</w:t>
      </w:r>
      <w:r>
        <w:rPr>
          <w:rStyle w:val="Emphasis"/>
        </w:rPr>
        <w:t xml:space="preserve"> plausible </w:t>
      </w:r>
      <w:r>
        <w:rPr>
          <w:rStyle w:val="Emphasis"/>
          <w:highlight w:val="yellow"/>
        </w:rPr>
        <w:t>justification</w:t>
      </w:r>
      <w:r>
        <w:rPr>
          <w:u w:val="single"/>
        </w:rPr>
        <w:t xml:space="preserve"> for its behavior</w:t>
      </w:r>
      <w:r>
        <w:t xml:space="preserve">. </w:t>
      </w:r>
      <w:r>
        <w:rPr>
          <w:u w:val="single"/>
        </w:rPr>
        <w:t>This favorable treatment</w:t>
      </w:r>
      <w:r>
        <w:t xml:space="preserve"> traditionally </w:t>
      </w:r>
      <w:r>
        <w:rPr>
          <w:u w:val="single"/>
        </w:rPr>
        <w:t>accorded to defendants</w:t>
      </w:r>
      <w:r>
        <w:t xml:space="preserve"> in this area </w:t>
      </w:r>
      <w:r>
        <w:rPr>
          <w:u w:val="single"/>
        </w:rPr>
        <w:t>is due largely to the concerns noted above</w:t>
      </w:r>
      <w:r>
        <w:t>—</w:t>
      </w:r>
      <w:r>
        <w:rPr>
          <w:u w:val="single"/>
        </w:rPr>
        <w:t>the fear that</w:t>
      </w:r>
      <w:r>
        <w:t xml:space="preserve">, because (1) the markets themselves act as a check on exclusionary product redesigns (making them quite rare) and (2) </w:t>
      </w:r>
      <w:r>
        <w:rPr>
          <w:u w:val="single"/>
        </w:rPr>
        <w:t>antitrust courts are generally not competent</w:t>
      </w:r>
      <w:r>
        <w:t xml:space="preserve"> to second-guess design changes, </w:t>
      </w:r>
      <w:r>
        <w:rPr>
          <w:u w:val="single"/>
        </w:rPr>
        <w:t xml:space="preserve">condemning product redesigns will tend to </w:t>
      </w:r>
      <w:r>
        <w:rPr>
          <w:rStyle w:val="Emphasis"/>
        </w:rPr>
        <w:t>unduly stifle innovation</w:t>
      </w:r>
      <w:r>
        <w:rPr>
          <w:u w:val="single"/>
        </w:rPr>
        <w:t>.</w:t>
      </w:r>
    </w:p>
    <w:p w14:paraId="5AC09AA5" w14:textId="77777777" w:rsidR="005075A2" w:rsidRDefault="005075A2" w:rsidP="005075A2">
      <w:r>
        <w:rPr>
          <w:u w:val="single"/>
        </w:rPr>
        <w:t>Yet</w:t>
      </w:r>
      <w:r>
        <w:t xml:space="preserve">, as shown above, </w:t>
      </w:r>
      <w:r>
        <w:rPr>
          <w:rStyle w:val="Emphasis"/>
        </w:rPr>
        <w:t>these concerns largely dissipate</w:t>
      </w:r>
      <w:r>
        <w:t xml:space="preserve"> </w:t>
      </w:r>
      <w:r>
        <w:rPr>
          <w:u w:val="single"/>
        </w:rPr>
        <w:t>in the types of markets under discussio</w:t>
      </w:r>
      <w:r>
        <w:t xml:space="preserve">n. As to the first, </w:t>
      </w:r>
      <w:r>
        <w:rPr>
          <w:u w:val="single"/>
        </w:rPr>
        <w:t xml:space="preserve">the nature of </w:t>
      </w:r>
      <w:r>
        <w:rPr>
          <w:highlight w:val="yellow"/>
          <w:u w:val="single"/>
        </w:rPr>
        <w:t>code-based products</w:t>
      </w:r>
      <w:r>
        <w:rPr>
          <w:highlight w:val="yellow"/>
        </w:rPr>
        <w:t xml:space="preserve"> </w:t>
      </w:r>
      <w:r>
        <w:rPr>
          <w:highlight w:val="yellow"/>
          <w:u w:val="single"/>
        </w:rPr>
        <w:t>and</w:t>
      </w:r>
      <w:r>
        <w:t xml:space="preserve"> the </w:t>
      </w:r>
      <w:r>
        <w:rPr>
          <w:highlight w:val="yellow"/>
          <w:u w:val="single"/>
        </w:rPr>
        <w:t>widespread</w:t>
      </w:r>
      <w:r>
        <w:t xml:space="preserve"> availability of high-speed </w:t>
      </w:r>
      <w:r>
        <w:rPr>
          <w:highlight w:val="yellow"/>
          <w:u w:val="single"/>
        </w:rPr>
        <w:t>Internet</w:t>
      </w:r>
      <w:r>
        <w:t xml:space="preserve"> </w:t>
      </w:r>
      <w:r>
        <w:rPr>
          <w:u w:val="single"/>
        </w:rPr>
        <w:t>access</w:t>
      </w:r>
      <w:r>
        <w:t xml:space="preserve"> have </w:t>
      </w:r>
      <w:r>
        <w:rPr>
          <w:highlight w:val="yellow"/>
          <w:u w:val="single"/>
        </w:rPr>
        <w:t>combined to make</w:t>
      </w:r>
      <w:r>
        <w:rPr>
          <w:u w:val="single"/>
        </w:rPr>
        <w:t xml:space="preserve"> the now standard method of </w:t>
      </w:r>
      <w:r>
        <w:rPr>
          <w:highlight w:val="yellow"/>
          <w:u w:val="single"/>
        </w:rPr>
        <w:t>redesigning</w:t>
      </w:r>
      <w:r>
        <w:rPr>
          <w:u w:val="single"/>
        </w:rPr>
        <w:t xml:space="preserve"> these products</w:t>
      </w:r>
      <w:r>
        <w:t>—software updates—</w:t>
      </w:r>
      <w:r>
        <w:rPr>
          <w:rStyle w:val="Emphasis"/>
        </w:rPr>
        <w:t xml:space="preserve">a </w:t>
      </w:r>
      <w:r>
        <w:rPr>
          <w:rStyle w:val="Emphasis"/>
          <w:highlight w:val="yellow"/>
        </w:rPr>
        <w:t>uniquely attractive</w:t>
      </w:r>
      <w:r>
        <w:rPr>
          <w:rStyle w:val="Emphasis"/>
        </w:rPr>
        <w:t xml:space="preserve"> method of foreclosing rivals.</w:t>
      </w:r>
      <w:r>
        <w:t xml:space="preserve"> </w:t>
      </w:r>
      <w:r>
        <w:rPr>
          <w:u w:val="single"/>
        </w:rPr>
        <w:t>This is so for three primary reasons</w:t>
      </w:r>
      <w:r>
        <w:t xml:space="preserve">: (1) </w:t>
      </w:r>
      <w:r>
        <w:rPr>
          <w:highlight w:val="yellow"/>
          <w:u w:val="single"/>
        </w:rPr>
        <w:t>low development</w:t>
      </w:r>
      <w:r>
        <w:rPr>
          <w:u w:val="single"/>
        </w:rPr>
        <w:t xml:space="preserve"> and distribution</w:t>
      </w:r>
      <w:r>
        <w:t xml:space="preserve"> </w:t>
      </w:r>
      <w:r>
        <w:rPr>
          <w:highlight w:val="yellow"/>
          <w:u w:val="single"/>
        </w:rPr>
        <w:t>costs</w:t>
      </w:r>
      <w:r>
        <w:t xml:space="preserve">,265 (2) </w:t>
      </w:r>
      <w:r>
        <w:rPr>
          <w:rStyle w:val="Emphasis"/>
          <w:highlight w:val="yellow"/>
        </w:rPr>
        <w:t>low risk that consumers will reject redesigns</w:t>
      </w:r>
      <w:r>
        <w:t xml:space="preserve">,266 </w:t>
      </w:r>
      <w:r>
        <w:rPr>
          <w:highlight w:val="yellow"/>
          <w:u w:val="single"/>
        </w:rPr>
        <w:t>and</w:t>
      </w:r>
      <w:r>
        <w:t xml:space="preserve"> (3) </w:t>
      </w:r>
      <w:r>
        <w:rPr>
          <w:highlight w:val="yellow"/>
          <w:u w:val="single"/>
        </w:rPr>
        <w:t>low losses incurred</w:t>
      </w:r>
      <w:r>
        <w:t xml:space="preserve"> if these product redesigns fail.267 </w:t>
      </w:r>
      <w:r>
        <w:rPr>
          <w:u w:val="single"/>
        </w:rPr>
        <w:t xml:space="preserve">Additionally, new-economy markets tend to be characterized by </w:t>
      </w:r>
      <w:r>
        <w:rPr>
          <w:rStyle w:val="Emphasis"/>
          <w:highlight w:val="yellow"/>
        </w:rPr>
        <w:t>strong</w:t>
      </w:r>
      <w:r>
        <w:rPr>
          <w:rStyle w:val="Emphasis"/>
        </w:rPr>
        <w:t xml:space="preserve"> positive network </w:t>
      </w:r>
      <w:r>
        <w:rPr>
          <w:rStyle w:val="Emphasis"/>
          <w:highlight w:val="yellow"/>
        </w:rPr>
        <w:t>externalities</w:t>
      </w:r>
      <w:r>
        <w:t xml:space="preserve">, </w:t>
      </w:r>
      <w:r>
        <w:rPr>
          <w:u w:val="single"/>
        </w:rPr>
        <w:t xml:space="preserve">which may </w:t>
      </w:r>
      <w:r>
        <w:rPr>
          <w:rStyle w:val="Emphasis"/>
          <w:highlight w:val="yellow"/>
        </w:rPr>
        <w:t>further incentivize monopolistic behavio</w:t>
      </w:r>
      <w:r>
        <w:rPr>
          <w:highlight w:val="yellow"/>
          <w:u w:val="single"/>
        </w:rPr>
        <w:t>r</w:t>
      </w:r>
      <w:r>
        <w:rPr>
          <w:u w:val="single"/>
        </w:rPr>
        <w:t>.</w:t>
      </w:r>
      <w:r>
        <w:t>268 Given the confluence of these factors, it is much more likely that Ci &gt; Pm – LR in these markets.</w:t>
      </w:r>
    </w:p>
    <w:p w14:paraId="29F98D93" w14:textId="77777777" w:rsidR="005075A2" w:rsidRDefault="005075A2" w:rsidP="005075A2">
      <w:pPr>
        <w:rPr>
          <w:u w:val="single"/>
        </w:rPr>
      </w:pPr>
      <w:r>
        <w:t xml:space="preserve">And </w:t>
      </w:r>
      <w:proofErr w:type="gramStart"/>
      <w:r>
        <w:t>with regard to</w:t>
      </w:r>
      <w:proofErr w:type="gramEnd"/>
      <w:r>
        <w:t xml:space="preserve"> the second concern, as shown above, </w:t>
      </w:r>
      <w:r>
        <w:rPr>
          <w:highlight w:val="yellow"/>
          <w:u w:val="single"/>
        </w:rPr>
        <w:t>the</w:t>
      </w:r>
      <w:r>
        <w:rPr>
          <w:u w:val="single"/>
        </w:rPr>
        <w:t xml:space="preserve"> inherent and </w:t>
      </w:r>
      <w:r>
        <w:rPr>
          <w:highlight w:val="yellow"/>
          <w:u w:val="single"/>
        </w:rPr>
        <w:t xml:space="preserve">unique nature of code-based product redesign makes it </w:t>
      </w:r>
      <w:r>
        <w:rPr>
          <w:rStyle w:val="Emphasis"/>
          <w:highlight w:val="yellow"/>
        </w:rPr>
        <w:t>uniquely susceptible to</w:t>
      </w:r>
      <w:r>
        <w:rPr>
          <w:rStyle w:val="Emphasis"/>
        </w:rPr>
        <w:t xml:space="preserve"> antitrust </w:t>
      </w:r>
      <w:r>
        <w:rPr>
          <w:rStyle w:val="Emphasis"/>
          <w:highlight w:val="yellow"/>
        </w:rPr>
        <w:t>scrutiny</w:t>
      </w:r>
      <w:r>
        <w:t xml:space="preserve">.269 Given that such redesigns are more easily analyzed than traditional, physical product redesigns, it should come as no surprise that firms may be able to offer no justification for their conduct (as occurred in Microsoft III). </w:t>
      </w:r>
      <w:r>
        <w:rPr>
          <w:u w:val="single"/>
        </w:rPr>
        <w:t>Alternatively, they may simply settle out of court or enter into consent decree</w:t>
      </w:r>
      <w:r>
        <w:t xml:space="preserve">s (as may have occurred in </w:t>
      </w:r>
      <w:proofErr w:type="gramStart"/>
      <w:r>
        <w:t>In</w:t>
      </w:r>
      <w:proofErr w:type="gramEnd"/>
      <w:r>
        <w:t xml:space="preserve"> re Intel). </w:t>
      </w:r>
      <w:r>
        <w:rPr>
          <w:u w:val="single"/>
        </w:rPr>
        <w:t xml:space="preserve">At any rate, the point is that antitrust courts </w:t>
      </w:r>
      <w:r>
        <w:rPr>
          <w:rStyle w:val="Emphasis"/>
        </w:rPr>
        <w:t>no longer need to simply throw up their hands</w:t>
      </w:r>
      <w:r>
        <w:rPr>
          <w:u w:val="single"/>
        </w:rPr>
        <w:t xml:space="preserve"> and find for defendants in design-related cases.</w:t>
      </w:r>
    </w:p>
    <w:p w14:paraId="65B90DE0" w14:textId="77777777" w:rsidR="005075A2" w:rsidRDefault="005075A2" w:rsidP="005075A2">
      <w:r>
        <w:t xml:space="preserve">Since </w:t>
      </w:r>
      <w:r>
        <w:rPr>
          <w:u w:val="single"/>
        </w:rPr>
        <w:t>these concerns largely dissipate in these markets,</w:t>
      </w:r>
      <w:r>
        <w:t xml:space="preserve"> </w:t>
      </w:r>
      <w:r>
        <w:rPr>
          <w:u w:val="single"/>
        </w:rPr>
        <w:t>the need to place a thumb on the scale in favor of defendants</w:t>
      </w:r>
      <w:r>
        <w:t xml:space="preserve">—that is, the need for the inquiry to end as soon as the defendant </w:t>
      </w:r>
      <w:r>
        <w:rPr>
          <w:u w:val="single"/>
        </w:rPr>
        <w:t xml:space="preserve">makes any </w:t>
      </w:r>
      <w:proofErr w:type="spellStart"/>
      <w:r>
        <w:rPr>
          <w:u w:val="single"/>
        </w:rPr>
        <w:t>plau</w:t>
      </w:r>
      <w:proofErr w:type="spellEnd"/>
      <w:r>
        <w:rPr>
          <w:u w:val="single"/>
        </w:rPr>
        <w:t xml:space="preserve"> </w:t>
      </w:r>
      <w:proofErr w:type="spellStart"/>
      <w:r>
        <w:rPr>
          <w:u w:val="single"/>
        </w:rPr>
        <w:t>sible</w:t>
      </w:r>
      <w:proofErr w:type="spellEnd"/>
      <w:r>
        <w:rPr>
          <w:u w:val="single"/>
        </w:rPr>
        <w:t xml:space="preserve"> claim of a procompetitive benefit</w:t>
      </w:r>
      <w:r>
        <w:t>—</w:t>
      </w:r>
      <w:r>
        <w:rPr>
          <w:rStyle w:val="Emphasis"/>
        </w:rPr>
        <w:t>dissipates as well</w:t>
      </w:r>
      <w:r>
        <w:t xml:space="preserve">. And in the formula expressed above, </w:t>
      </w:r>
      <w:r>
        <w:rPr>
          <w:highlight w:val="yellow"/>
          <w:u w:val="single"/>
        </w:rPr>
        <w:t>a defendant-friendly approach</w:t>
      </w:r>
      <w:r>
        <w:rPr>
          <w:u w:val="single"/>
        </w:rPr>
        <w:t xml:space="preserve"> lowers R by reducing the risk of antitrust liability for engaging in exclusionary</w:t>
      </w:r>
      <w:r>
        <w:t xml:space="preserve">, design-related conduct. </w:t>
      </w:r>
      <w:r>
        <w:rPr>
          <w:u w:val="single"/>
        </w:rPr>
        <w:t>Absent the usual check of market forces,</w:t>
      </w:r>
      <w:r>
        <w:t xml:space="preserve"> </w:t>
      </w:r>
      <w:r>
        <w:rPr>
          <w:rStyle w:val="Emphasis"/>
        </w:rPr>
        <w:t xml:space="preserve">such an approach even </w:t>
      </w:r>
      <w:r>
        <w:rPr>
          <w:rStyle w:val="Emphasis"/>
          <w:highlight w:val="yellow"/>
        </w:rPr>
        <w:t>further incentivizes</w:t>
      </w:r>
      <w:r>
        <w:rPr>
          <w:rStyle w:val="Emphasis"/>
        </w:rPr>
        <w:t xml:space="preserve"> such </w:t>
      </w:r>
      <w:r>
        <w:rPr>
          <w:rStyle w:val="Emphasis"/>
          <w:highlight w:val="yellow"/>
        </w:rPr>
        <w:t>conduct</w:t>
      </w:r>
      <w:r>
        <w:rPr>
          <w:highlight w:val="yellow"/>
        </w:rPr>
        <w:t xml:space="preserve">. </w:t>
      </w:r>
      <w:r>
        <w:rPr>
          <w:highlight w:val="yellow"/>
          <w:u w:val="single"/>
        </w:rPr>
        <w:t>Firms</w:t>
      </w:r>
      <w:r>
        <w:rPr>
          <w:u w:val="single"/>
        </w:rPr>
        <w:t xml:space="preserve"> can and </w:t>
      </w:r>
      <w:r>
        <w:rPr>
          <w:rStyle w:val="Emphasis"/>
        </w:rPr>
        <w:t xml:space="preserve">almost certainly do </w:t>
      </w:r>
      <w:r>
        <w:rPr>
          <w:rStyle w:val="Emphasis"/>
          <w:highlight w:val="yellow"/>
        </w:rPr>
        <w:t>engage in anticompetitive design</w:t>
      </w:r>
      <w:r>
        <w:rPr>
          <w:rStyle w:val="Emphasis"/>
        </w:rPr>
        <w:t xml:space="preserve"> in these markets</w:t>
      </w:r>
      <w:r>
        <w:t xml:space="preserve">; witness Microsoft’s commingling of code,270 the FTC’s theory in </w:t>
      </w:r>
      <w:proofErr w:type="gramStart"/>
      <w:r>
        <w:t>In</w:t>
      </w:r>
      <w:proofErr w:type="gramEnd"/>
      <w:r>
        <w:t xml:space="preserve"> re Intel, 271 or Apple’s allegedly exclusionary software updates.272 </w:t>
      </w:r>
      <w:r>
        <w:rPr>
          <w:u w:val="single"/>
        </w:rPr>
        <w:t>While courts are rightly reluctant to review antitrust challenges to physical product design changes</w:t>
      </w:r>
      <w:r>
        <w:t xml:space="preserve">, </w:t>
      </w:r>
      <w:r>
        <w:rPr>
          <w:highlight w:val="yellow"/>
          <w:u w:val="single"/>
        </w:rPr>
        <w:t>code-based</w:t>
      </w:r>
      <w:r>
        <w:rPr>
          <w:u w:val="single"/>
        </w:rPr>
        <w:t xml:space="preserve"> product </w:t>
      </w:r>
      <w:r>
        <w:rPr>
          <w:highlight w:val="yellow"/>
          <w:u w:val="single"/>
        </w:rPr>
        <w:t xml:space="preserve">markets exhibit unique features that </w:t>
      </w:r>
      <w:r>
        <w:rPr>
          <w:rStyle w:val="Emphasis"/>
          <w:highlight w:val="yellow"/>
        </w:rPr>
        <w:t>obviate the need for an overly defendant friendly analysis</w:t>
      </w:r>
      <w:r>
        <w:t>.</w:t>
      </w:r>
    </w:p>
    <w:p w14:paraId="1716DD6F" w14:textId="77777777" w:rsidR="005075A2" w:rsidRPr="000121B0" w:rsidRDefault="005075A2" w:rsidP="005075A2">
      <w:pPr>
        <w:pStyle w:val="Heading4"/>
        <w:rPr>
          <w:bCs/>
        </w:rPr>
      </w:pPr>
      <w:r w:rsidRPr="000121B0">
        <w:rPr>
          <w:bCs/>
        </w:rPr>
        <w:t xml:space="preserve">Turn—legal </w:t>
      </w:r>
      <w:r w:rsidRPr="000121B0">
        <w:rPr>
          <w:bCs/>
          <w:u w:val="single"/>
        </w:rPr>
        <w:t>uncertainty</w:t>
      </w:r>
      <w:r w:rsidRPr="000121B0">
        <w:rPr>
          <w:bCs/>
        </w:rPr>
        <w:t xml:space="preserve"> bad for innovation—</w:t>
      </w:r>
      <w:proofErr w:type="spellStart"/>
      <w:r w:rsidRPr="000121B0">
        <w:rPr>
          <w:bCs/>
        </w:rPr>
        <w:t>aff</w:t>
      </w:r>
      <w:proofErr w:type="spellEnd"/>
      <w:r w:rsidRPr="000121B0">
        <w:rPr>
          <w:bCs/>
        </w:rPr>
        <w:t xml:space="preserve"> increases predictability</w:t>
      </w:r>
    </w:p>
    <w:p w14:paraId="6339A8D7" w14:textId="77777777" w:rsidR="005075A2" w:rsidRDefault="005075A2" w:rsidP="005075A2">
      <w:proofErr w:type="spellStart"/>
      <w:r>
        <w:rPr>
          <w:rStyle w:val="Style13ptBold"/>
        </w:rPr>
        <w:t>Portuese</w:t>
      </w:r>
      <w:proofErr w:type="spellEnd"/>
      <w:r>
        <w:t xml:space="preserve">, director of antitrust and innovation policy at ITIF, adjunct professor of law at the Global Antitrust Institute of George Mason University, </w:t>
      </w:r>
      <w:r>
        <w:rPr>
          <w:rStyle w:val="Style13ptBold"/>
        </w:rPr>
        <w:t>‘21</w:t>
      </w:r>
    </w:p>
    <w:p w14:paraId="360F1ED1" w14:textId="77777777" w:rsidR="005075A2" w:rsidRDefault="005075A2" w:rsidP="005075A2">
      <w:r>
        <w:t>(</w:t>
      </w:r>
      <w:proofErr w:type="spellStart"/>
      <w:r>
        <w:t>Aurelien</w:t>
      </w:r>
      <w:proofErr w:type="spellEnd"/>
      <w:r>
        <w:t xml:space="preserve">, “Principles of Dynamic Antitrust: Competing Through Innovation,” June 14, </w:t>
      </w:r>
      <w:hyperlink r:id="rId6" w:history="1">
        <w:r>
          <w:rPr>
            <w:rStyle w:val="Hyperlink"/>
            <w:color w:val="000000"/>
            <w:u w:val="single"/>
          </w:rPr>
          <w:t>https://itif.org/publications/2021/06/14/principles-dynamic-antitrust-competing-through-innovation</w:t>
        </w:r>
      </w:hyperlink>
      <w:r>
        <w:t xml:space="preserve">) </w:t>
      </w:r>
    </w:p>
    <w:p w14:paraId="7D1E022D" w14:textId="77777777" w:rsidR="005075A2" w:rsidRDefault="005075A2" w:rsidP="005075A2"/>
    <w:p w14:paraId="034678C7" w14:textId="77777777" w:rsidR="005075A2" w:rsidRDefault="005075A2" w:rsidP="005075A2">
      <w:pPr>
        <w:rPr>
          <w:rStyle w:val="Emphasis"/>
          <w:sz w:val="21"/>
          <w:szCs w:val="28"/>
        </w:rPr>
      </w:pPr>
      <w:r>
        <w:t xml:space="preserve">First, </w:t>
      </w:r>
      <w:r>
        <w:rPr>
          <w:u w:val="single"/>
        </w:rPr>
        <w:t xml:space="preserve">the rule-of-law principles require </w:t>
      </w:r>
      <w:r>
        <w:rPr>
          <w:rStyle w:val="Emphasis"/>
        </w:rPr>
        <w:t xml:space="preserve">enhanced </w:t>
      </w:r>
      <w:r>
        <w:rPr>
          <w:rStyle w:val="Emphasis"/>
          <w:highlight w:val="yellow"/>
        </w:rPr>
        <w:t>legal certainty</w:t>
      </w:r>
      <w:r>
        <w:rPr>
          <w:u w:val="single"/>
        </w:rPr>
        <w:t xml:space="preserve"> that provides for firms’ dynamic capabilities and </w:t>
      </w:r>
      <w:r>
        <w:rPr>
          <w:rStyle w:val="Emphasis"/>
          <w:highlight w:val="yellow"/>
        </w:rPr>
        <w:t>enables firms to engage in the rivalrous process</w:t>
      </w:r>
      <w:r>
        <w:t xml:space="preserve">. Indeed, </w:t>
      </w:r>
      <w:r>
        <w:rPr>
          <w:rStyle w:val="Emphasis"/>
        </w:rPr>
        <w:t xml:space="preserve">legal </w:t>
      </w:r>
      <w:r>
        <w:rPr>
          <w:rStyle w:val="Emphasis"/>
          <w:highlight w:val="yellow"/>
        </w:rPr>
        <w:t>uncertainties</w:t>
      </w:r>
      <w:r>
        <w:t xml:space="preserve"> </w:t>
      </w:r>
      <w:r>
        <w:rPr>
          <w:u w:val="single"/>
        </w:rPr>
        <w:t xml:space="preserve">and </w:t>
      </w:r>
      <w:r>
        <w:rPr>
          <w:rStyle w:val="Emphasis"/>
        </w:rPr>
        <w:t>unintelligibility</w:t>
      </w:r>
      <w:r>
        <w:rPr>
          <w:u w:val="single"/>
        </w:rPr>
        <w:t xml:space="preserve"> </w:t>
      </w:r>
      <w:r>
        <w:rPr>
          <w:highlight w:val="yellow"/>
          <w:u w:val="single"/>
        </w:rPr>
        <w:t>generate risk</w:t>
      </w:r>
      <w:r>
        <w:rPr>
          <w:rStyle w:val="Emphasis"/>
          <w:highlight w:val="yellow"/>
        </w:rPr>
        <w:t>-averse attitudes</w:t>
      </w:r>
      <w:r>
        <w:rPr>
          <w:highlight w:val="yellow"/>
        </w:rPr>
        <w:t xml:space="preserve"> </w:t>
      </w:r>
      <w:r>
        <w:rPr>
          <w:highlight w:val="yellow"/>
          <w:u w:val="single"/>
        </w:rPr>
        <w:t xml:space="preserve">that </w:t>
      </w:r>
      <w:r>
        <w:rPr>
          <w:rStyle w:val="Emphasis"/>
          <w:highlight w:val="yellow"/>
        </w:rPr>
        <w:t>prevent innovative products</w:t>
      </w:r>
      <w:r>
        <w:rPr>
          <w:u w:val="single"/>
        </w:rPr>
        <w:t xml:space="preserve"> and services from being produced</w:t>
      </w:r>
      <w:r>
        <w:t xml:space="preserve">. </w:t>
      </w:r>
      <w:r>
        <w:rPr>
          <w:u w:val="single"/>
        </w:rPr>
        <w:t xml:space="preserve">The </w:t>
      </w:r>
      <w:r>
        <w:rPr>
          <w:highlight w:val="yellow"/>
          <w:u w:val="single"/>
        </w:rPr>
        <w:t>legal loopholes</w:t>
      </w:r>
      <w:r>
        <w:rPr>
          <w:u w:val="single"/>
        </w:rPr>
        <w:t xml:space="preserve"> and regulatory vagueness </w:t>
      </w:r>
      <w:r>
        <w:rPr>
          <w:highlight w:val="yellow"/>
          <w:u w:val="single"/>
        </w:rPr>
        <w:t xml:space="preserve">constitute the </w:t>
      </w:r>
      <w:r>
        <w:rPr>
          <w:rStyle w:val="Emphasis"/>
          <w:highlight w:val="yellow"/>
        </w:rPr>
        <w:t>basis for market uncertainties</w:t>
      </w:r>
      <w:r>
        <w:t xml:space="preserve">. </w:t>
      </w:r>
      <w:r>
        <w:rPr>
          <w:u w:val="single"/>
        </w:rPr>
        <w:t xml:space="preserve">This entrepreneurial risk </w:t>
      </w:r>
      <w:r>
        <w:rPr>
          <w:rStyle w:val="Emphasis"/>
        </w:rPr>
        <w:t>prevents more aggressive competition</w:t>
      </w:r>
      <w:r>
        <w:t xml:space="preserve"> </w:t>
      </w:r>
      <w:r>
        <w:rPr>
          <w:u w:val="single"/>
        </w:rPr>
        <w:t>from taking place and a bolder, innovative culture to emerge</w:t>
      </w:r>
      <w:r>
        <w:t xml:space="preserve">. </w:t>
      </w:r>
      <w:r>
        <w:rPr>
          <w:u w:val="single"/>
        </w:rPr>
        <w:t xml:space="preserve">The principles are </w:t>
      </w:r>
      <w:r>
        <w:rPr>
          <w:rStyle w:val="Emphasis"/>
        </w:rPr>
        <w:t>pivotal</w:t>
      </w:r>
      <w:r>
        <w:rPr>
          <w:u w:val="single"/>
        </w:rPr>
        <w:t xml:space="preserve"> to the ability of our institutions to create growth</w:t>
      </w:r>
      <w:r>
        <w:t xml:space="preserve">. </w:t>
      </w:r>
      <w:r>
        <w:rPr>
          <w:rStyle w:val="Emphasis"/>
          <w:sz w:val="21"/>
          <w:szCs w:val="28"/>
        </w:rPr>
        <w:t xml:space="preserve">To generate </w:t>
      </w:r>
      <w:r>
        <w:rPr>
          <w:rStyle w:val="Emphasis"/>
          <w:sz w:val="21"/>
          <w:szCs w:val="28"/>
          <w:highlight w:val="yellow"/>
        </w:rPr>
        <w:t>minimal uncertainty constitutes the fundamental premise on which</w:t>
      </w:r>
      <w:r>
        <w:rPr>
          <w:rStyle w:val="Emphasis"/>
          <w:sz w:val="21"/>
          <w:szCs w:val="28"/>
        </w:rPr>
        <w:t xml:space="preserve"> competition through </w:t>
      </w:r>
      <w:r>
        <w:rPr>
          <w:rStyle w:val="Emphasis"/>
          <w:sz w:val="21"/>
          <w:szCs w:val="28"/>
          <w:highlight w:val="yellow"/>
        </w:rPr>
        <w:t>innovation can thrive.</w:t>
      </w:r>
    </w:p>
    <w:p w14:paraId="6C3549FF" w14:textId="6E1A4744" w:rsidR="005075A2" w:rsidRDefault="005075A2" w:rsidP="005075A2">
      <w:r>
        <w:rPr>
          <w:u w:val="single"/>
        </w:rPr>
        <w:t>Antitrust rules must retain their generalities</w:t>
      </w:r>
      <w:r>
        <w:t xml:space="preserve"> and principle-based approach </w:t>
      </w:r>
      <w:proofErr w:type="gramStart"/>
      <w:r>
        <w:rPr>
          <w:u w:val="single"/>
        </w:rPr>
        <w:t>in order to</w:t>
      </w:r>
      <w:proofErr w:type="gramEnd"/>
      <w:r>
        <w:rPr>
          <w:u w:val="single"/>
        </w:rPr>
        <w:t xml:space="preserve"> be adapted and avoid accusations of being obsolete</w:t>
      </w:r>
      <w:r>
        <w:t xml:space="preserve">. Simultaneously, </w:t>
      </w:r>
      <w:r>
        <w:rPr>
          <w:u w:val="single"/>
        </w:rPr>
        <w:t xml:space="preserve">antitrust rules </w:t>
      </w:r>
      <w:r>
        <w:rPr>
          <w:rStyle w:val="Emphasis"/>
        </w:rPr>
        <w:t>need a case-by-case application</w:t>
      </w:r>
      <w:r>
        <w:t xml:space="preserve"> of the very meaning of these rules. </w:t>
      </w:r>
      <w:r>
        <w:rPr>
          <w:rStyle w:val="Emphasis"/>
        </w:rPr>
        <w:t>Therefore, the role of the courts remains crucial.</w:t>
      </w:r>
      <w:r>
        <w:t xml:space="preserve"> </w:t>
      </w:r>
      <w:r>
        <w:rPr>
          <w:u w:val="single"/>
        </w:rPr>
        <w:t>Nothing can prevent courts from judicially reviewing</w:t>
      </w:r>
      <w:r>
        <w:t xml:space="preserve"> and elaborating, in an evolutionary process, </w:t>
      </w:r>
      <w:r>
        <w:rPr>
          <w:u w:val="single"/>
        </w:rPr>
        <w:t>antitrust enforcement</w:t>
      </w:r>
      <w:r>
        <w:t xml:space="preserve">. </w:t>
      </w:r>
      <w:r>
        <w:rPr>
          <w:u w:val="single"/>
        </w:rPr>
        <w:t>The dynamic nature of antitrust enforcement also pares down to the beautiful work of the court</w:t>
      </w:r>
      <w:r>
        <w:t xml:space="preserve">. </w:t>
      </w:r>
      <w:r>
        <w:rPr>
          <w:rStyle w:val="Emphasis"/>
        </w:rPr>
        <w:t>Precedents are not legal constraints</w:t>
      </w:r>
      <w:r>
        <w:t xml:space="preserve">; </w:t>
      </w:r>
      <w:r>
        <w:rPr>
          <w:u w:val="single"/>
        </w:rPr>
        <w:t>they are the basis for an evolutionary interpretation of antitrust laws.</w:t>
      </w:r>
    </w:p>
    <w:p w14:paraId="536499BF" w14:textId="77777777" w:rsidR="005075A2" w:rsidRPr="000121B0" w:rsidRDefault="005075A2" w:rsidP="005075A2">
      <w:pPr>
        <w:pStyle w:val="Heading4"/>
        <w:rPr>
          <w:bCs/>
        </w:rPr>
      </w:pPr>
      <w:r w:rsidRPr="000121B0">
        <w:rPr>
          <w:bCs/>
        </w:rPr>
        <w:t xml:space="preserve">Pounders – A] current FTC approach creates a harsh environment </w:t>
      </w:r>
    </w:p>
    <w:p w14:paraId="556B139F" w14:textId="77777777" w:rsidR="005075A2" w:rsidRDefault="005075A2" w:rsidP="005075A2">
      <w:proofErr w:type="spellStart"/>
      <w:r>
        <w:rPr>
          <w:rStyle w:val="Style13ptBold"/>
        </w:rPr>
        <w:t>Dashefsky</w:t>
      </w:r>
      <w:proofErr w:type="spellEnd"/>
      <w:r>
        <w:t xml:space="preserve">, Co-Chair of Antitrust &amp; Trade Practices Group, Bass Berry Sims, </w:t>
      </w:r>
      <w:r>
        <w:rPr>
          <w:rStyle w:val="Style13ptBold"/>
        </w:rPr>
        <w:t>‘8/9/21</w:t>
      </w:r>
    </w:p>
    <w:p w14:paraId="07DC8F6F" w14:textId="77777777" w:rsidR="005075A2" w:rsidRDefault="005075A2" w:rsidP="005075A2">
      <w:r>
        <w:t xml:space="preserve">(Michael G., “Be Prepared: Aggressive Antitrust Enforcement Is Back,” </w:t>
      </w:r>
      <w:hyperlink r:id="rId7" w:history="1">
        <w:r>
          <w:rPr>
            <w:rStyle w:val="Hyperlink"/>
            <w:color w:val="000000"/>
            <w:u w:val="single"/>
          </w:rPr>
          <w:t>https://www.bassberry.com/news/aggressive-antitrust-enforcement-is-back/</w:t>
        </w:r>
      </w:hyperlink>
      <w:r>
        <w:t xml:space="preserve">) </w:t>
      </w:r>
    </w:p>
    <w:p w14:paraId="3377528B" w14:textId="77777777" w:rsidR="005075A2" w:rsidRDefault="005075A2" w:rsidP="005075A2"/>
    <w:p w14:paraId="03A66156" w14:textId="77777777" w:rsidR="005075A2" w:rsidRDefault="005075A2" w:rsidP="005075A2">
      <w:pPr>
        <w:rPr>
          <w:u w:val="single"/>
        </w:rPr>
      </w:pPr>
      <w:r>
        <w:rPr>
          <w:highlight w:val="yellow"/>
          <w:u w:val="single"/>
        </w:rPr>
        <w:t>This summer has seen</w:t>
      </w:r>
      <w:r>
        <w:rPr>
          <w:u w:val="single"/>
        </w:rPr>
        <w:t xml:space="preserve"> a </w:t>
      </w:r>
      <w:r>
        <w:rPr>
          <w:rStyle w:val="Emphasis"/>
        </w:rPr>
        <w:t>flurry</w:t>
      </w:r>
      <w:r>
        <w:t xml:space="preserve"> </w:t>
      </w:r>
      <w:r>
        <w:rPr>
          <w:u w:val="single"/>
        </w:rPr>
        <w:t xml:space="preserve">of </w:t>
      </w:r>
      <w:r>
        <w:rPr>
          <w:rStyle w:val="Emphasis"/>
        </w:rPr>
        <w:t>bold antitrust announcements</w:t>
      </w:r>
      <w:r>
        <w:t xml:space="preserve"> from the Biden administration. </w:t>
      </w:r>
      <w:r>
        <w:rPr>
          <w:u w:val="single"/>
        </w:rPr>
        <w:t xml:space="preserve">By issuing </w:t>
      </w:r>
      <w:r>
        <w:rPr>
          <w:highlight w:val="yellow"/>
          <w:u w:val="single"/>
        </w:rPr>
        <w:t xml:space="preserve">a </w:t>
      </w:r>
      <w:r>
        <w:rPr>
          <w:rStyle w:val="Emphasis"/>
          <w:highlight w:val="yellow"/>
        </w:rPr>
        <w:t>sweeping ex</w:t>
      </w:r>
      <w:r>
        <w:rPr>
          <w:rStyle w:val="Emphasis"/>
        </w:rPr>
        <w:t xml:space="preserve">ecutive </w:t>
      </w:r>
      <w:r>
        <w:rPr>
          <w:rStyle w:val="Emphasis"/>
          <w:highlight w:val="yellow"/>
        </w:rPr>
        <w:t>o</w:t>
      </w:r>
      <w:r>
        <w:rPr>
          <w:rStyle w:val="Emphasis"/>
        </w:rPr>
        <w:t>rder</w:t>
      </w:r>
      <w:r>
        <w:t xml:space="preserve"> </w:t>
      </w:r>
      <w:r>
        <w:rPr>
          <w:u w:val="single"/>
        </w:rPr>
        <w:t>calling for numerous changes</w:t>
      </w:r>
      <w:r>
        <w:t xml:space="preserve"> </w:t>
      </w:r>
      <w:r>
        <w:rPr>
          <w:u w:val="single"/>
        </w:rPr>
        <w:t>to antitrust enforcement</w:t>
      </w:r>
      <w:r>
        <w:t xml:space="preserve"> </w:t>
      </w:r>
      <w:r>
        <w:rPr>
          <w:highlight w:val="yellow"/>
          <w:u w:val="single"/>
        </w:rPr>
        <w:t>and</w:t>
      </w:r>
      <w:r>
        <w:t xml:space="preserve"> by </w:t>
      </w:r>
      <w:r>
        <w:rPr>
          <w:rStyle w:val="Emphasis"/>
        </w:rPr>
        <w:t xml:space="preserve">naming </w:t>
      </w:r>
      <w:r>
        <w:rPr>
          <w:rStyle w:val="Emphasis"/>
          <w:highlight w:val="yellow"/>
        </w:rPr>
        <w:t>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w:t>
      </w:r>
      <w:r>
        <w:rPr>
          <w:highlight w:val="yellow"/>
          <w:u w:val="single"/>
        </w:rPr>
        <w:t>antitrust</w:t>
      </w:r>
      <w:r>
        <w:rPr>
          <w:u w:val="single"/>
        </w:rPr>
        <w:t xml:space="preserve"> policy </w:t>
      </w:r>
      <w:r>
        <w:rPr>
          <w:highlight w:val="yellow"/>
          <w:u w:val="single"/>
        </w:rPr>
        <w:t xml:space="preserve">is </w:t>
      </w:r>
      <w:r>
        <w:rPr>
          <w:rStyle w:val="Emphasis"/>
          <w:highlight w:val="yellow"/>
        </w:rPr>
        <w:t>entering a new era</w:t>
      </w:r>
      <w:r>
        <w:rPr>
          <w:highlight w:val="yellow"/>
          <w:u w:val="single"/>
        </w:rPr>
        <w:t>.</w:t>
      </w:r>
    </w:p>
    <w:p w14:paraId="20F0D49F" w14:textId="77777777" w:rsidR="005075A2" w:rsidRDefault="005075A2" w:rsidP="005075A2">
      <w:r>
        <w:rPr>
          <w:highlight w:val="yellow"/>
          <w:u w:val="single"/>
        </w:rPr>
        <w:t>The FTC has</w:t>
      </w:r>
      <w:r>
        <w:rPr>
          <w:u w:val="single"/>
        </w:rPr>
        <w:t xml:space="preserve"> </w:t>
      </w:r>
      <w:r>
        <w:rPr>
          <w:rStyle w:val="Emphasis"/>
        </w:rPr>
        <w:t>already begun carrying out its mandate</w:t>
      </w:r>
      <w:r>
        <w:t xml:space="preserve"> to reshape antitrust policy. Under the leadership of new Chairwoman Lina </w:t>
      </w:r>
      <w:r>
        <w:rPr>
          <w:u w:val="single"/>
        </w:rPr>
        <w:t>Khan</w:t>
      </w:r>
      <w:r>
        <w:t xml:space="preserve">, the FTC </w:t>
      </w:r>
      <w:r>
        <w:rPr>
          <w:rStyle w:val="Emphasis"/>
        </w:rPr>
        <w:t xml:space="preserve">has </w:t>
      </w:r>
      <w:r>
        <w:rPr>
          <w:rStyle w:val="Emphasis"/>
          <w:highlight w:val="yellow"/>
        </w:rPr>
        <w:t>moved</w:t>
      </w:r>
      <w:r>
        <w:rPr>
          <w:rStyle w:val="Emphasis"/>
        </w:rPr>
        <w:t xml:space="preserve"> quickly</w:t>
      </w:r>
      <w:r>
        <w:t xml:space="preserve"> </w:t>
      </w:r>
      <w:r>
        <w:rPr>
          <w:highlight w:val="yellow"/>
          <w:u w:val="single"/>
        </w:rPr>
        <w:t xml:space="preserve">to </w:t>
      </w:r>
      <w:r>
        <w:rPr>
          <w:rStyle w:val="Emphasis"/>
          <w:highlight w:val="yellow"/>
        </w:rPr>
        <w:t>eliminate checks</w:t>
      </w:r>
      <w:r>
        <w:rPr>
          <w:highlight w:val="yellow"/>
          <w:u w:val="single"/>
        </w:rPr>
        <w:t xml:space="preserve"> on its</w:t>
      </w:r>
      <w:r>
        <w:rPr>
          <w:u w:val="single"/>
        </w:rPr>
        <w:t xml:space="preserve"> antitrust enforcement </w:t>
      </w:r>
      <w:r>
        <w:rPr>
          <w:highlight w:val="yellow"/>
          <w:u w:val="single"/>
        </w:rPr>
        <w:t>powers</w:t>
      </w:r>
      <w:r>
        <w:t xml:space="preserve">. </w:t>
      </w:r>
      <w:proofErr w:type="gramStart"/>
      <w:r>
        <w:t>A majority of</w:t>
      </w:r>
      <w:proofErr w:type="gramEnd"/>
      <w:r>
        <w:t xml:space="preserve">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521989F7" w14:textId="77777777" w:rsidR="005075A2" w:rsidRDefault="005075A2" w:rsidP="005075A2">
      <w:r>
        <w:rPr>
          <w:rStyle w:val="Emphasis"/>
          <w:highlight w:val="yellow"/>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highlight w:val="yellow"/>
        </w:rPr>
        <w:t>have sent a</w:t>
      </w:r>
      <w:r>
        <w:rPr>
          <w:rStyle w:val="Emphasis"/>
          <w:sz w:val="21"/>
          <w:szCs w:val="28"/>
        </w:rPr>
        <w:t xml:space="preserve"> clear </w:t>
      </w:r>
      <w:r>
        <w:rPr>
          <w:rStyle w:val="Emphasis"/>
          <w:sz w:val="21"/>
          <w:szCs w:val="28"/>
          <w:highlight w:val="yellow"/>
        </w:rPr>
        <w:t>message</w:t>
      </w:r>
      <w:r>
        <w:rPr>
          <w:rStyle w:val="Emphasis"/>
          <w:sz w:val="21"/>
          <w:szCs w:val="28"/>
        </w:rPr>
        <w:t xml:space="preserve"> to the business community</w:t>
      </w:r>
      <w:r>
        <w:t xml:space="preserve">: </w:t>
      </w:r>
      <w:r>
        <w:rPr>
          <w:rStyle w:val="Emphasis"/>
          <w:highlight w:val="yellow"/>
        </w:rPr>
        <w:t>aggressive</w:t>
      </w:r>
      <w:r>
        <w:rPr>
          <w:rStyle w:val="Emphasis"/>
        </w:rPr>
        <w:t xml:space="preserve"> antitrust </w:t>
      </w:r>
      <w:r>
        <w:rPr>
          <w:rStyle w:val="Emphasis"/>
          <w:highlight w:val="yellow"/>
        </w:rPr>
        <w:t>enforcement is back.</w:t>
      </w:r>
      <w:r>
        <w:rPr>
          <w:highlight w:val="yellow"/>
        </w:rPr>
        <w:t xml:space="preserve"> </w:t>
      </w:r>
      <w:r>
        <w:rPr>
          <w:highlight w:val="yellow"/>
          <w:u w:val="single"/>
        </w:rPr>
        <w:t>Companies should expect</w:t>
      </w:r>
      <w:r>
        <w:t xml:space="preserve"> to see </w:t>
      </w:r>
      <w:r>
        <w:rPr>
          <w:u w:val="single"/>
        </w:rPr>
        <w:t>an</w:t>
      </w:r>
      <w:r>
        <w:t xml:space="preserve"> </w:t>
      </w:r>
      <w:r>
        <w:rPr>
          <w:rStyle w:val="Emphasis"/>
          <w:highlight w:val="yellow"/>
        </w:rPr>
        <w:t>increase in</w:t>
      </w:r>
      <w:r>
        <w:rPr>
          <w:rStyle w:val="Emphasis"/>
        </w:rPr>
        <w:t xml:space="preserve"> antitrust </w:t>
      </w:r>
      <w:r>
        <w:rPr>
          <w:rStyle w:val="Emphasis"/>
          <w:highlight w:val="yellow"/>
        </w:rPr>
        <w:t>investigations</w:t>
      </w:r>
      <w:r>
        <w:rPr>
          <w:highlight w:val="yellow"/>
        </w:rPr>
        <w:t xml:space="preserve">, </w:t>
      </w:r>
      <w:r>
        <w:rPr>
          <w:rStyle w:val="Emphasis"/>
          <w:highlight w:val="yellow"/>
        </w:rPr>
        <w:t>stiffer penalties</w:t>
      </w:r>
      <w:r>
        <w:t xml:space="preserve"> for violations, more </w:t>
      </w:r>
      <w:r>
        <w:rPr>
          <w:rStyle w:val="Emphasis"/>
          <w:highlight w:val="yellow"/>
        </w:rPr>
        <w:t>burdensome</w:t>
      </w:r>
      <w:r>
        <w:rPr>
          <w:rStyle w:val="Emphasis"/>
        </w:rPr>
        <w:t xml:space="preserve"> merger </w:t>
      </w:r>
      <w:r>
        <w:rPr>
          <w:rStyle w:val="Emphasis"/>
          <w:highlight w:val="yellow"/>
        </w:rPr>
        <w:t>reviews</w:t>
      </w:r>
      <w:r>
        <w:rPr>
          <w:highlight w:val="yellow"/>
        </w:rPr>
        <w:t xml:space="preserve">, </w:t>
      </w:r>
      <w:r>
        <w:rPr>
          <w:highlight w:val="yellow"/>
          <w:u w:val="single"/>
        </w:rPr>
        <w:t xml:space="preserve">and </w:t>
      </w:r>
      <w:r>
        <w:rPr>
          <w:rStyle w:val="Emphasis"/>
          <w:highlight w:val="yellow"/>
        </w:rPr>
        <w:t>new rules</w:t>
      </w:r>
      <w:r>
        <w:t xml:space="preserve"> targeting a range of industry practices. </w:t>
      </w:r>
      <w:r>
        <w:rPr>
          <w:u w:val="single"/>
        </w:rPr>
        <w:t xml:space="preserve">In this </w:t>
      </w:r>
      <w:r>
        <w:rPr>
          <w:rStyle w:val="Emphasis"/>
        </w:rPr>
        <w:t>environment</w:t>
      </w:r>
      <w:r>
        <w:t xml:space="preserve">, effective antitrust counseling and </w:t>
      </w:r>
      <w:r>
        <w:rPr>
          <w:u w:val="single"/>
        </w:rPr>
        <w:t>compliance</w:t>
      </w:r>
      <w:r>
        <w:t xml:space="preserve"> </w:t>
      </w:r>
      <w:r>
        <w:rPr>
          <w:u w:val="single"/>
        </w:rPr>
        <w:t>programs are more important than ever.</w:t>
      </w:r>
    </w:p>
    <w:p w14:paraId="38CE9708" w14:textId="77777777" w:rsidR="005075A2" w:rsidRDefault="005075A2" w:rsidP="005075A2"/>
    <w:p w14:paraId="6884E0A0" w14:textId="77777777" w:rsidR="005075A2" w:rsidRPr="000121B0" w:rsidRDefault="005075A2" w:rsidP="005075A2">
      <w:pPr>
        <w:pStyle w:val="Heading4"/>
        <w:rPr>
          <w:bCs/>
        </w:rPr>
      </w:pPr>
      <w:r w:rsidRPr="000121B0">
        <w:rPr>
          <w:bCs/>
        </w:rPr>
        <w:t>B] Mechanism and internal link – recent court rulings, litigation, and reaffirmation of quick-look paradigm</w:t>
      </w:r>
    </w:p>
    <w:p w14:paraId="4CAA4858" w14:textId="77777777" w:rsidR="005075A2" w:rsidRDefault="005075A2" w:rsidP="005075A2">
      <w:r>
        <w:rPr>
          <w:rStyle w:val="Style13ptBold"/>
        </w:rPr>
        <w:t>Cornell 9/16</w:t>
      </w:r>
      <w:r>
        <w:t xml:space="preserve"> – Head of the U.S. antitrust practice at global antitrust powerhouse Clifford Chance LLP</w:t>
      </w:r>
    </w:p>
    <w:p w14:paraId="3BA6393A" w14:textId="77777777" w:rsidR="005075A2" w:rsidRDefault="005075A2" w:rsidP="005075A2">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8" w:history="1">
        <w:r>
          <w:rPr>
            <w:rStyle w:val="Hyperlink"/>
            <w:color w:val="000000"/>
            <w:u w:val="single"/>
          </w:rPr>
          <w:t>https://practiceguides.chambers.com/practice-guides/antitrust-litigation-2021/usa/trends-and-developments</w:t>
        </w:r>
      </w:hyperlink>
    </w:p>
    <w:p w14:paraId="72EE3711" w14:textId="77777777" w:rsidR="005075A2" w:rsidRDefault="005075A2" w:rsidP="005075A2"/>
    <w:p w14:paraId="37C36E94" w14:textId="77777777" w:rsidR="005075A2" w:rsidRDefault="005075A2" w:rsidP="005075A2">
      <w:r>
        <w:t>NCAA: a Unanimous Decision for a Divided Court</w:t>
      </w:r>
    </w:p>
    <w:p w14:paraId="5F75F0B7" w14:textId="77777777" w:rsidR="005075A2" w:rsidRDefault="005075A2" w:rsidP="005075A2">
      <w:pPr>
        <w:rPr>
          <w:rStyle w:val="Heading3Char1"/>
        </w:rPr>
      </w:pPr>
      <w:r>
        <w:rPr>
          <w:rStyle w:val="Heading3Char1"/>
        </w:rPr>
        <w:t>On</w:t>
      </w:r>
      <w:r>
        <w:t xml:space="preserve"> 21 </w:t>
      </w:r>
      <w:r>
        <w:rPr>
          <w:rStyle w:val="Emphasis"/>
        </w:rPr>
        <w:t>June 2021</w:t>
      </w:r>
      <w:r>
        <w:rPr>
          <w:rStyle w:val="Heading3Char1"/>
        </w:rPr>
        <w:t>,</w:t>
      </w:r>
      <w:r>
        <w:t xml:space="preserve"> </w:t>
      </w:r>
      <w:r>
        <w:rPr>
          <w:rStyle w:val="Heading3Char1"/>
          <w:highlight w:val="yellow"/>
        </w:rPr>
        <w:t>the</w:t>
      </w:r>
      <w:r>
        <w:rPr>
          <w:rStyle w:val="Heading3Char1"/>
        </w:rPr>
        <w:t xml:space="preserve"> Supreme </w:t>
      </w:r>
      <w:r>
        <w:rPr>
          <w:rStyle w:val="Heading3Char1"/>
          <w:highlight w:val="yellow"/>
        </w:rPr>
        <w:t>Court</w:t>
      </w:r>
      <w:r>
        <w:rPr>
          <w:highlight w:val="yellow"/>
        </w:rPr>
        <w:t xml:space="preserve"> </w:t>
      </w:r>
      <w:r>
        <w:rPr>
          <w:rStyle w:val="Emphasis"/>
          <w:highlight w:val="yellow"/>
        </w:rPr>
        <w:t>unanimously held</w:t>
      </w:r>
      <w:r>
        <w:t xml:space="preserve"> that </w:t>
      </w:r>
      <w:r>
        <w:rPr>
          <w:rStyle w:val="Heading3Char1"/>
        </w:rPr>
        <w:t>restrictions imposed by the</w:t>
      </w:r>
      <w:r>
        <w:t xml:space="preserve"> National Collegiate Athletic Association (</w:t>
      </w:r>
      <w:r>
        <w:rPr>
          <w:rStyle w:val="Heading3Char1"/>
          <w:highlight w:val="yellow"/>
        </w:rPr>
        <w:t>NCAA</w:t>
      </w:r>
      <w:r>
        <w:t xml:space="preserve">) </w:t>
      </w:r>
      <w:r>
        <w:rPr>
          <w:rStyle w:val="Heading3Char1"/>
        </w:rPr>
        <w:t>limiting</w:t>
      </w:r>
      <w:r>
        <w:t xml:space="preserve"> the "</w:t>
      </w:r>
      <w:r>
        <w:rPr>
          <w:rStyle w:val="Heading3Char1"/>
        </w:rPr>
        <w:t>education-related benefits</w:t>
      </w:r>
      <w:r>
        <w:t xml:space="preserve">" that member schools could provide </w:t>
      </w:r>
      <w:r>
        <w:rPr>
          <w:rStyle w:val="Heading3Char1"/>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eading3Char1"/>
        </w:rPr>
        <w:t xml:space="preserve">, </w:t>
      </w:r>
      <w:r>
        <w:rPr>
          <w:rStyle w:val="Emphasis"/>
        </w:rPr>
        <w:t>re-affirming the virtues</w:t>
      </w:r>
      <w:r>
        <w:rPr>
          <w:rStyle w:val="Heading3Char1"/>
        </w:rPr>
        <w:t xml:space="preserve"> of the</w:t>
      </w:r>
      <w:r>
        <w:t xml:space="preserve"> </w:t>
      </w:r>
      <w:r>
        <w:rPr>
          <w:rStyle w:val="Heading3Char1"/>
        </w:rPr>
        <w:t xml:space="preserve">Court's long-standing "rule of reason" </w:t>
      </w:r>
      <w:proofErr w:type="gramStart"/>
      <w:r>
        <w:rPr>
          <w:rStyle w:val="Heading3Char1"/>
        </w:rPr>
        <w:t>analysis</w:t>
      </w:r>
      <w:proofErr w:type="gramEnd"/>
      <w:r>
        <w:t xml:space="preserve"> </w:t>
      </w:r>
      <w:r>
        <w:rPr>
          <w:rStyle w:val="Heading3Char1"/>
        </w:rPr>
        <w:t xml:space="preserve">and making clear that the </w:t>
      </w:r>
      <w:r>
        <w:rPr>
          <w:rStyle w:val="Emphasis"/>
        </w:rPr>
        <w:t>antitrust laws apply to anticompetitive agreements in labor markets</w:t>
      </w:r>
      <w:r>
        <w:rPr>
          <w:rStyle w:val="Heading3Char1"/>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eading3Char1"/>
          <w:highlight w:val="yellow"/>
        </w:rPr>
        <w:t>the holdin</w:t>
      </w:r>
      <w:r>
        <w:rPr>
          <w:highlight w:val="yellow"/>
        </w:rPr>
        <w:t>g</w:t>
      </w:r>
      <w:r>
        <w:t xml:space="preserve"> was </w:t>
      </w:r>
      <w:r>
        <w:rPr>
          <w:rStyle w:val="Heading3Char1"/>
        </w:rPr>
        <w:t xml:space="preserve">a </w:t>
      </w:r>
      <w:r>
        <w:rPr>
          <w:rStyle w:val="Emphasis"/>
        </w:rPr>
        <w:t>major blow</w:t>
      </w:r>
      <w:r>
        <w:rPr>
          <w:rStyle w:val="Heading3Char1"/>
        </w:rPr>
        <w:t xml:space="preserve"> to the NCAA</w:t>
      </w:r>
      <w:r>
        <w:t xml:space="preserve">, it </w:t>
      </w:r>
      <w:r>
        <w:rPr>
          <w:rStyle w:val="Heading3Char1"/>
          <w:highlight w:val="yellow"/>
        </w:rPr>
        <w:t xml:space="preserve">has </w:t>
      </w:r>
      <w:r>
        <w:rPr>
          <w:rStyle w:val="Emphasis"/>
          <w:highlight w:val="yellow"/>
        </w:rPr>
        <w:t>important implications</w:t>
      </w:r>
      <w:r>
        <w:rPr>
          <w:rStyle w:val="Emphasis"/>
        </w:rPr>
        <w:t xml:space="preserve"> beyond college sports</w:t>
      </w:r>
      <w:r>
        <w:rPr>
          <w:rStyle w:val="Heading3Char1"/>
        </w:rPr>
        <w:t>—</w:t>
      </w:r>
      <w:r>
        <w:rPr>
          <w:rStyle w:val="Emphasis"/>
        </w:rPr>
        <w:t>especially for</w:t>
      </w:r>
      <w:r>
        <w:t xml:space="preserve"> </w:t>
      </w:r>
      <w:r>
        <w:rPr>
          <w:rStyle w:val="Heading3Char1"/>
        </w:rPr>
        <w:t xml:space="preserve">its discussion of how </w:t>
      </w:r>
      <w:r>
        <w:rPr>
          <w:rStyle w:val="Emphasis"/>
          <w:highlight w:val="yellow"/>
        </w:rPr>
        <w:t>courts could use a "quick look" form</w:t>
      </w:r>
      <w:r>
        <w:rPr>
          <w:rStyle w:val="Heading3Char1"/>
          <w:highlight w:val="yellow"/>
        </w:rPr>
        <w:t xml:space="preserve"> of the rule of reason</w:t>
      </w:r>
      <w:r>
        <w:rPr>
          <w:rStyle w:val="Heading3Char1"/>
        </w:rPr>
        <w:t xml:space="preserve"> analysis.</w:t>
      </w:r>
    </w:p>
    <w:p w14:paraId="4AA08B39" w14:textId="77777777" w:rsidR="005075A2" w:rsidRDefault="005075A2" w:rsidP="005075A2">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0C09F562" w14:textId="77777777" w:rsidR="005075A2" w:rsidRDefault="005075A2" w:rsidP="005075A2">
      <w:r>
        <w:t xml:space="preserve">whether the challenged restraints had substantial anticompetitive </w:t>
      </w:r>
      <w:proofErr w:type="gramStart"/>
      <w:r>
        <w:t>effects;</w:t>
      </w:r>
      <w:proofErr w:type="gramEnd"/>
    </w:p>
    <w:p w14:paraId="751764C0" w14:textId="77777777" w:rsidR="005075A2" w:rsidRDefault="005075A2" w:rsidP="005075A2">
      <w:r>
        <w:t>procompetitive rationales; and</w:t>
      </w:r>
    </w:p>
    <w:p w14:paraId="1D8103C7" w14:textId="77777777" w:rsidR="005075A2" w:rsidRDefault="005075A2" w:rsidP="005075A2">
      <w:r>
        <w:t>whether these procompetitive effects could be achieved through less anticompetitive means.</w:t>
      </w:r>
    </w:p>
    <w:p w14:paraId="797A9DAA" w14:textId="77777777" w:rsidR="005075A2" w:rsidRDefault="005075A2" w:rsidP="005075A2">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6FFF81AF" w14:textId="77777777" w:rsidR="005075A2" w:rsidRDefault="005075A2" w:rsidP="005075A2">
      <w:r>
        <w:t xml:space="preserve">The Supreme Court affirmed. The </w:t>
      </w:r>
      <w:r>
        <w:rPr>
          <w:rStyle w:val="Heading3Char1"/>
        </w:rPr>
        <w:t>NCAA argued</w:t>
      </w:r>
      <w:r>
        <w:t xml:space="preserve"> that </w:t>
      </w:r>
      <w:r>
        <w:rPr>
          <w:rStyle w:val="Heading3Char1"/>
        </w:rPr>
        <w:t>the lower courts should have applied an "abbreviated deferential review</w:t>
      </w:r>
      <w:r>
        <w:t xml:space="preserve">" </w:t>
      </w:r>
      <w:r>
        <w:rPr>
          <w:rStyle w:val="Heading3Char1"/>
        </w:rPr>
        <w:t>of its challenged restraints. Writing for a unanimous Court</w:t>
      </w:r>
      <w:r>
        <w:t xml:space="preserve">, Justice </w:t>
      </w:r>
      <w:r>
        <w:rPr>
          <w:rStyle w:val="Heading3Char1"/>
        </w:rPr>
        <w:t>Gorsuch explained that the lower courts had properly applied</w:t>
      </w:r>
      <w:r>
        <w:t xml:space="preserve"> </w:t>
      </w:r>
      <w:r>
        <w:rPr>
          <w:rStyle w:val="Heading3Char1"/>
        </w:rPr>
        <w:t>the</w:t>
      </w:r>
      <w:r>
        <w:t xml:space="preserve"> full </w:t>
      </w:r>
      <w:r>
        <w:rPr>
          <w:rStyle w:val="Heading3Char1"/>
        </w:rPr>
        <w:t>rule of reason</w:t>
      </w:r>
      <w:r>
        <w:t xml:space="preserve"> analysis, given the "complex questions" about the consumer benefits of the challenged policies. In doing so, Justice </w:t>
      </w:r>
      <w:r>
        <w:rPr>
          <w:rStyle w:val="Heading3Char1"/>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eading3Char1"/>
        </w:rPr>
        <w:t xml:space="preserve">, </w:t>
      </w:r>
      <w:r>
        <w:rPr>
          <w:rStyle w:val="Emphasis"/>
        </w:rPr>
        <w:t>chastising</w:t>
      </w:r>
      <w:r>
        <w:rPr>
          <w:rStyle w:val="Heading3Char1"/>
        </w:rPr>
        <w:t xml:space="preserve"> the NCAA for holding themselves</w:t>
      </w:r>
      <w:r>
        <w:t xml:space="preserve"> as "</w:t>
      </w:r>
      <w:r>
        <w:rPr>
          <w:rStyle w:val="Heading3Char1"/>
        </w:rPr>
        <w:t>above the law" and</w:t>
      </w:r>
      <w:r>
        <w:t xml:space="preserve"> potentially </w:t>
      </w:r>
      <w:r>
        <w:rPr>
          <w:rStyle w:val="Emphasis"/>
        </w:rPr>
        <w:t>inviting future plaintiffs</w:t>
      </w:r>
      <w:r>
        <w:rPr>
          <w:rStyle w:val="Heading3Char1"/>
        </w:rPr>
        <w:t xml:space="preserve"> to</w:t>
      </w:r>
      <w:r>
        <w:t xml:space="preserve"> </w:t>
      </w:r>
      <w:r>
        <w:rPr>
          <w:rStyle w:val="Emphasis"/>
        </w:rPr>
        <w:t>again challenge</w:t>
      </w:r>
      <w:r>
        <w:rPr>
          <w:rStyle w:val="Heading3Char1"/>
        </w:rPr>
        <w:t xml:space="preserve"> the NCAA's </w:t>
      </w:r>
      <w:r>
        <w:rPr>
          <w:rStyle w:val="Emphasis"/>
        </w:rPr>
        <w:t>remaining</w:t>
      </w:r>
      <w:r>
        <w:rPr>
          <w:rStyle w:val="Heading3Char1"/>
        </w:rPr>
        <w:t xml:space="preserve"> compensation restrictions (which the plaintiffs </w:t>
      </w:r>
      <w:r>
        <w:rPr>
          <w:rStyle w:val="Emphasis"/>
        </w:rPr>
        <w:t>had not appealed</w:t>
      </w:r>
      <w:r>
        <w:t xml:space="preserve"> </w:t>
      </w:r>
      <w:r>
        <w:rPr>
          <w:rStyle w:val="Heading3Char1"/>
        </w:rPr>
        <w:t>to the Court</w:t>
      </w:r>
      <w:r>
        <w:t>).</w:t>
      </w:r>
    </w:p>
    <w:p w14:paraId="381F0B63" w14:textId="77777777" w:rsidR="005075A2" w:rsidRDefault="005075A2" w:rsidP="005075A2">
      <w:pPr>
        <w:rPr>
          <w:rStyle w:val="Heading3Char1"/>
        </w:rPr>
      </w:pPr>
      <w:r>
        <w:rPr>
          <w:rStyle w:val="Heading3Char1"/>
        </w:rPr>
        <w:t xml:space="preserve">The </w:t>
      </w:r>
      <w:r>
        <w:rPr>
          <w:rStyle w:val="Emphasis"/>
        </w:rPr>
        <w:t>majority opinion</w:t>
      </w:r>
      <w:r>
        <w:rPr>
          <w:rStyle w:val="Heading3Char1"/>
        </w:rPr>
        <w:t xml:space="preserve"> </w:t>
      </w:r>
      <w:r>
        <w:rPr>
          <w:rStyle w:val="Emphasis"/>
        </w:rPr>
        <w:t>notably</w:t>
      </w:r>
      <w:r>
        <w:rPr>
          <w:rStyle w:val="Heading3Char1"/>
        </w:rPr>
        <w:t xml:space="preserve"> </w:t>
      </w:r>
      <w:proofErr w:type="spellStart"/>
      <w:r>
        <w:rPr>
          <w:rStyle w:val="Emphasis"/>
        </w:rPr>
        <w:t>recognised</w:t>
      </w:r>
      <w:proofErr w:type="spellEnd"/>
      <w:r>
        <w:rPr>
          <w:rStyle w:val="Heading3Char1"/>
        </w:rPr>
        <w:t xml:space="preserve"> that the "</w:t>
      </w:r>
      <w:r>
        <w:rPr>
          <w:rStyle w:val="Emphasis"/>
        </w:rPr>
        <w:t>quick look</w:t>
      </w:r>
      <w:r>
        <w:t xml:space="preserve">" rule of reason </w:t>
      </w:r>
      <w:r>
        <w:rPr>
          <w:rStyle w:val="Heading3Char1"/>
        </w:rPr>
        <w:t>analysis can</w:t>
      </w:r>
      <w:r>
        <w:t xml:space="preserve"> apply to </w:t>
      </w:r>
      <w:r>
        <w:rPr>
          <w:rStyle w:val="Heading3Char1"/>
        </w:rPr>
        <w:t>determine</w:t>
      </w:r>
      <w:r>
        <w:t xml:space="preserve"> </w:t>
      </w:r>
      <w:r>
        <w:rPr>
          <w:rStyle w:val="Heading3Char1"/>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eading3Char1"/>
        </w:rPr>
        <w:t>when</w:t>
      </w:r>
      <w:r>
        <w:t xml:space="preserve"> “an observer with even a rudimentary understanding of economics could conclude that </w:t>
      </w:r>
      <w:r>
        <w:rPr>
          <w:rStyle w:val="Heading3Char1"/>
        </w:rPr>
        <w:t>the arrangement</w:t>
      </w:r>
      <w:r>
        <w:t xml:space="preserve"> in question </w:t>
      </w:r>
      <w:r>
        <w:rPr>
          <w:rStyle w:val="Heading3Char1"/>
        </w:rPr>
        <w:t>would have</w:t>
      </w:r>
      <w:r>
        <w:t xml:space="preserve"> an </w:t>
      </w:r>
      <w:r>
        <w:rPr>
          <w:rStyle w:val="Heading3Char1"/>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eading3Char1"/>
        </w:rPr>
        <w:t>but</w:t>
      </w:r>
      <w:proofErr w:type="gramEnd"/>
      <w:r>
        <w:rPr>
          <w:rStyle w:val="Heading3Char1"/>
        </w:rPr>
        <w:t xml:space="preserve"> </w:t>
      </w:r>
      <w:proofErr w:type="spellStart"/>
      <w:r>
        <w:rPr>
          <w:rStyle w:val="Heading3Char1"/>
        </w:rPr>
        <w:t>recognised</w:t>
      </w:r>
      <w:proofErr w:type="spellEnd"/>
      <w:r>
        <w:t xml:space="preserve"> </w:t>
      </w:r>
      <w:r>
        <w:rPr>
          <w:rStyle w:val="Heading3Char1"/>
        </w:rPr>
        <w:t>that certain restraints may be "so obviously incapable of harming competition that they require little scrutiny."</w:t>
      </w:r>
    </w:p>
    <w:p w14:paraId="1A04B5B3" w14:textId="77777777" w:rsidR="005075A2" w:rsidRDefault="005075A2" w:rsidP="005075A2">
      <w:r>
        <w:t xml:space="preserve">While clearly a blow to </w:t>
      </w:r>
      <w:r>
        <w:rPr>
          <w:rStyle w:val="Heading3Char1"/>
          <w:highlight w:val="yellow"/>
        </w:rPr>
        <w:t>the</w:t>
      </w:r>
      <w:r>
        <w:rPr>
          <w:rStyle w:val="Heading3Char1"/>
        </w:rPr>
        <w:t xml:space="preserve"> NCAA</w:t>
      </w:r>
      <w:r>
        <w:t xml:space="preserve">, the </w:t>
      </w:r>
      <w:r>
        <w:rPr>
          <w:rStyle w:val="Heading3Char1"/>
          <w:highlight w:val="yellow"/>
        </w:rPr>
        <w:t>opinion will</w:t>
      </w:r>
      <w:r>
        <w:t xml:space="preserve"> </w:t>
      </w:r>
      <w:r>
        <w:rPr>
          <w:rStyle w:val="Emphasis"/>
        </w:rPr>
        <w:t xml:space="preserve">likely </w:t>
      </w:r>
      <w:r>
        <w:rPr>
          <w:rStyle w:val="Emphasis"/>
          <w:highlight w:val="yellow"/>
        </w:rPr>
        <w:t>have ripple effects</w:t>
      </w:r>
      <w:r>
        <w:rPr>
          <w:rStyle w:val="Heading3Char1"/>
          <w:highlight w:val="yellow"/>
        </w:rPr>
        <w:t xml:space="preserve"> in </w:t>
      </w:r>
      <w:r>
        <w:rPr>
          <w:rStyle w:val="Emphasis"/>
          <w:highlight w:val="yellow"/>
        </w:rPr>
        <w:t>other industries</w:t>
      </w:r>
      <w:r>
        <w:rPr>
          <w:rStyle w:val="Heading3Char1"/>
        </w:rPr>
        <w:t xml:space="preserve"> and </w:t>
      </w:r>
      <w:r>
        <w:rPr>
          <w:rStyle w:val="Emphasis"/>
        </w:rPr>
        <w:t>contexts</w:t>
      </w:r>
      <w:r>
        <w:rPr>
          <w:rStyle w:val="Heading3Char1"/>
        </w:rPr>
        <w:t>.</w:t>
      </w:r>
      <w:r>
        <w:t xml:space="preserve"> </w:t>
      </w:r>
      <w:r>
        <w:rPr>
          <w:rStyle w:val="Heading3Char1"/>
        </w:rPr>
        <w:t xml:space="preserve">It </w:t>
      </w:r>
      <w:r>
        <w:rPr>
          <w:rStyle w:val="Emphasis"/>
        </w:rPr>
        <w:t>would not be surprising</w:t>
      </w:r>
      <w:r>
        <w:rPr>
          <w:rStyle w:val="Heading3Char1"/>
        </w:rPr>
        <w:t xml:space="preserve"> for </w:t>
      </w:r>
      <w:r>
        <w:rPr>
          <w:rStyle w:val="Emphasis"/>
        </w:rPr>
        <w:t xml:space="preserve">more parties to advocate for "quick look" rule of reason </w:t>
      </w:r>
      <w:r>
        <w:rPr>
          <w:rStyle w:val="Heading3Char1"/>
        </w:rPr>
        <w:t>analysis</w:t>
      </w:r>
      <w:r>
        <w:t xml:space="preserve"> – </w:t>
      </w:r>
      <w:r>
        <w:rPr>
          <w:rStyle w:val="Heading3Char1"/>
        </w:rPr>
        <w:t>particularly to absolve challenged restraints.</w:t>
      </w:r>
      <w:r>
        <w:t xml:space="preserve"> </w:t>
      </w:r>
      <w:r>
        <w:rPr>
          <w:rStyle w:val="Heading3Char1"/>
        </w:rPr>
        <w:t xml:space="preserve">And on </w:t>
      </w:r>
      <w:r>
        <w:rPr>
          <w:rStyle w:val="Heading3Char1"/>
          <w:highlight w:val="yellow"/>
        </w:rPr>
        <w:t>the</w:t>
      </w:r>
      <w:r>
        <w:rPr>
          <w:rStyle w:val="Heading3Char1"/>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eading3Char1"/>
          <w:highlight w:val="yellow"/>
        </w:rPr>
        <w:t xml:space="preserve"> to argue</w:t>
      </w:r>
      <w:r>
        <w:t xml:space="preserve"> </w:t>
      </w:r>
      <w:r>
        <w:rPr>
          <w:rStyle w:val="Heading3Char1"/>
        </w:rPr>
        <w:t>that</w:t>
      </w:r>
      <w:r>
        <w:t xml:space="preserve"> </w:t>
      </w:r>
      <w:r>
        <w:rPr>
          <w:rStyle w:val="Heading3Char1"/>
          <w:highlight w:val="yellow"/>
        </w:rPr>
        <w:t>price-fixing</w:t>
      </w:r>
      <w:r>
        <w:rPr>
          <w:rStyle w:val="Heading3Char1"/>
        </w:rPr>
        <w:t xml:space="preserve"> in labor markets </w:t>
      </w:r>
      <w:r>
        <w:rPr>
          <w:rStyle w:val="Heading3Char1"/>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eading3Char1"/>
        </w:rPr>
        <w:t xml:space="preserve">that </w:t>
      </w:r>
      <w:r>
        <w:rPr>
          <w:rStyle w:val="Emphasis"/>
        </w:rPr>
        <w:t>attorneys and clients</w:t>
      </w:r>
      <w:r>
        <w:rPr>
          <w:rStyle w:val="Heading3Char1"/>
        </w:rPr>
        <w:t xml:space="preserve"> must be </w:t>
      </w:r>
      <w:r>
        <w:rPr>
          <w:rStyle w:val="Emphasis"/>
        </w:rPr>
        <w:t>familiar with this case</w:t>
      </w:r>
      <w:r>
        <w:t xml:space="preserve"> </w:t>
      </w:r>
      <w:r>
        <w:rPr>
          <w:rStyle w:val="Heading3Char1"/>
        </w:rPr>
        <w:t xml:space="preserve">to be prepared when dealing with </w:t>
      </w:r>
      <w:r>
        <w:rPr>
          <w:rStyle w:val="Emphasis"/>
        </w:rPr>
        <w:t>future antitrust issues</w:t>
      </w:r>
      <w:r>
        <w:rPr>
          <w:rStyle w:val="Heading3Char1"/>
        </w:rPr>
        <w:t>.</w:t>
      </w:r>
    </w:p>
    <w:p w14:paraId="33094CD4" w14:textId="77777777" w:rsidR="005075A2" w:rsidRPr="000121B0" w:rsidRDefault="005075A2" w:rsidP="005075A2">
      <w:pPr>
        <w:pStyle w:val="Heading4"/>
        <w:rPr>
          <w:bCs/>
        </w:rPr>
      </w:pPr>
      <w:r w:rsidRPr="000121B0">
        <w:rPr>
          <w:bCs/>
        </w:rPr>
        <w:t xml:space="preserve">Turn—Amex is so absurd it makes broad legislation </w:t>
      </w:r>
      <w:r w:rsidRPr="000121B0">
        <w:rPr>
          <w:bCs/>
          <w:i/>
        </w:rPr>
        <w:t>more likely</w:t>
      </w:r>
    </w:p>
    <w:p w14:paraId="06D51D30" w14:textId="77777777" w:rsidR="005075A2" w:rsidRDefault="005075A2" w:rsidP="005075A2">
      <w:proofErr w:type="spellStart"/>
      <w:r>
        <w:rPr>
          <w:rStyle w:val="Style13ptBold"/>
        </w:rPr>
        <w:t>Hovenkamp</w:t>
      </w:r>
      <w:proofErr w:type="spellEnd"/>
      <w:r>
        <w:t xml:space="preserve">, James B. </w:t>
      </w:r>
      <w:proofErr w:type="spellStart"/>
      <w:r>
        <w:t>Dinan</w:t>
      </w:r>
      <w:proofErr w:type="spellEnd"/>
      <w:r>
        <w:t xml:space="preserve"> University Professor, Penn </w:t>
      </w:r>
      <w:proofErr w:type="gramStart"/>
      <w:r>
        <w:t>Law</w:t>
      </w:r>
      <w:proofErr w:type="gramEnd"/>
      <w:r>
        <w:t xml:space="preserve"> and the Wharton</w:t>
      </w:r>
    </w:p>
    <w:p w14:paraId="38CD6872" w14:textId="77777777" w:rsidR="005075A2" w:rsidRDefault="005075A2" w:rsidP="005075A2">
      <w:r>
        <w:t xml:space="preserve">School, University of Pennsylvania, </w:t>
      </w:r>
      <w:r>
        <w:rPr>
          <w:rStyle w:val="Style13ptBold"/>
        </w:rPr>
        <w:t>‘19</w:t>
      </w:r>
    </w:p>
    <w:p w14:paraId="3B2CA51F" w14:textId="77777777" w:rsidR="005075A2" w:rsidRDefault="005075A2" w:rsidP="005075A2">
      <w:r>
        <w:t>(Herbert, “Platforms and the Rule of Reason: The American Express Case,” Faculty</w:t>
      </w:r>
    </w:p>
    <w:p w14:paraId="3AC76995" w14:textId="77777777" w:rsidR="005075A2" w:rsidRDefault="005075A2" w:rsidP="005075A2">
      <w:r>
        <w:t xml:space="preserve">Scholarship at Penn Law. 2058) </w:t>
      </w:r>
    </w:p>
    <w:p w14:paraId="0F2A525F" w14:textId="77777777" w:rsidR="005075A2" w:rsidRDefault="005075A2" w:rsidP="005075A2"/>
    <w:p w14:paraId="65A6C6CC" w14:textId="77777777" w:rsidR="005075A2" w:rsidRDefault="005075A2" w:rsidP="005075A2">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Pr>
          <w:u w:val="single"/>
        </w:rPr>
        <w:t>The theory of platform markets will pursue much the same course</w:t>
      </w:r>
      <w:r>
        <w:t xml:space="preserve">. </w:t>
      </w:r>
      <w:r>
        <w:rPr>
          <w:u w:val="single"/>
        </w:rPr>
        <w:t xml:space="preserve">After a brief period of exaggeration, industrial organization theory will be enriched, but </w:t>
      </w:r>
      <w:r>
        <w:rPr>
          <w:rStyle w:val="Emphasis"/>
        </w:rPr>
        <w:t>will remain fundamentally the same</w:t>
      </w:r>
      <w:r>
        <w:rPr>
          <w:u w:val="single"/>
        </w:rPr>
        <w:t>.</w:t>
      </w:r>
      <w:r>
        <w:t xml:space="preserve"> The </w:t>
      </w:r>
      <w:r>
        <w:rPr>
          <w:rStyle w:val="Emphasis"/>
          <w:i/>
          <w:iCs w:val="0"/>
          <w:highlight w:val="yellow"/>
        </w:rPr>
        <w:t>Amex</w:t>
      </w:r>
      <w:r>
        <w:t xml:space="preserve"> majority opinion </w:t>
      </w:r>
      <w:r>
        <w:rPr>
          <w:u w:val="single"/>
        </w:rPr>
        <w:t xml:space="preserve">serves to highlight what happens when a Court </w:t>
      </w:r>
      <w:r>
        <w:rPr>
          <w:rStyle w:val="Emphasis"/>
          <w:highlight w:val="yellow"/>
        </w:rPr>
        <w:t>abandons fundamental 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4A257A78" w14:textId="77777777" w:rsidR="005075A2" w:rsidRDefault="005075A2" w:rsidP="005075A2">
      <w:r>
        <w:rPr>
          <w:u w:val="single"/>
        </w:rPr>
        <w:t xml:space="preserve">Other </w:t>
      </w:r>
      <w:r>
        <w:rPr>
          <w:rStyle w:val="Emphasis"/>
        </w:rPr>
        <w:t>consequences could be on the horizon</w:t>
      </w:r>
      <w:r>
        <w:t xml:space="preserve">. </w:t>
      </w:r>
      <w:r>
        <w:rPr>
          <w:highlight w:val="yellow"/>
          <w:u w:val="single"/>
        </w:rPr>
        <w:t xml:space="preserve">This decision will </w:t>
      </w:r>
      <w:r>
        <w:rPr>
          <w:rStyle w:val="Emphasis"/>
          <w:highlight w:val="yellow"/>
        </w:rPr>
        <w:t>encourage more legislation and regulation</w:t>
      </w:r>
      <w:r>
        <w:rPr>
          <w:highlight w:val="yellow"/>
          <w:u w:val="single"/>
        </w:rPr>
        <w:t xml:space="preserve"> as</w:t>
      </w:r>
      <w:r>
        <w:rPr>
          <w:u w:val="single"/>
        </w:rPr>
        <w:t xml:space="preserve"> more </w:t>
      </w:r>
      <w:r>
        <w:rPr>
          <w:highlight w:val="yellow"/>
          <w:u w:val="single"/>
        </w:rPr>
        <w:t xml:space="preserve">decision makers </w:t>
      </w:r>
      <w:r>
        <w:rPr>
          <w:rStyle w:val="Emphasis"/>
          <w:highlight w:val="yellow"/>
        </w:rPr>
        <w:t>lose confidence in judge-made antitrust</w:t>
      </w:r>
      <w:r>
        <w:rPr>
          <w:rStyle w:val="Emphasis"/>
        </w:rPr>
        <w:t xml:space="preserve"> rules to promote competition</w:t>
      </w:r>
      <w:r>
        <w:rPr>
          <w:u w:val="single"/>
        </w:rPr>
        <w:t>.</w:t>
      </w:r>
      <w:r>
        <w:t xml:space="preserve"> </w:t>
      </w:r>
      <w:r>
        <w:rPr>
          <w:u w:val="single"/>
        </w:rPr>
        <w:t>As</w:t>
      </w:r>
      <w:r>
        <w:t xml:space="preserve"> Justice </w:t>
      </w:r>
      <w:r>
        <w:rPr>
          <w:u w:val="single"/>
        </w:rPr>
        <w:t>Breyer noted in his dissent</w:t>
      </w:r>
      <w:r>
        <w:t xml:space="preserve">, </w:t>
      </w:r>
      <w:r>
        <w:rPr>
          <w:u w:val="single"/>
        </w:rPr>
        <w:t xml:space="preserve">several </w:t>
      </w:r>
      <w:r>
        <w:rPr>
          <w:highlight w:val="yellow"/>
          <w:u w:val="single"/>
        </w:rPr>
        <w:t>jurisdictions</w:t>
      </w:r>
      <w:r>
        <w:t xml:space="preserve"> around the world </w:t>
      </w:r>
      <w:r>
        <w:rPr>
          <w:highlight w:val="yellow"/>
          <w:u w:val="single"/>
        </w:rPr>
        <w:t>have acted against</w:t>
      </w:r>
      <w:r>
        <w:rPr>
          <w:u w:val="single"/>
        </w:rPr>
        <w:t xml:space="preserve"> high interchange fees and </w:t>
      </w:r>
      <w:proofErr w:type="spellStart"/>
      <w:r>
        <w:rPr>
          <w:u w:val="single"/>
        </w:rPr>
        <w:t>antisteering</w:t>
      </w:r>
      <w:proofErr w:type="spellEnd"/>
      <w:r>
        <w:rPr>
          <w:u w:val="single"/>
        </w:rPr>
        <w:t xml:space="preserve"> rules</w:t>
      </w:r>
      <w:r>
        <w:t xml:space="preserve">, </w:t>
      </w:r>
      <w:r>
        <w:rPr>
          <w:rStyle w:val="Emphasis"/>
        </w:rPr>
        <w:t xml:space="preserve">mostly </w:t>
      </w:r>
      <w:r>
        <w:rPr>
          <w:rStyle w:val="Emphasis"/>
          <w:highlight w:val="yellow"/>
        </w:rPr>
        <w:t>by statute or agency rule</w:t>
      </w:r>
      <w:r>
        <w:t xml:space="preserve">.232 </w:t>
      </w:r>
      <w:r>
        <w:rPr>
          <w:highlight w:val="yellow"/>
          <w:u w:val="single"/>
        </w:rPr>
        <w:t>The U</w:t>
      </w:r>
      <w:r>
        <w:rPr>
          <w:u w:val="single"/>
        </w:rPr>
        <w:t xml:space="preserve">nited </w:t>
      </w:r>
      <w:r>
        <w:rPr>
          <w:highlight w:val="yellow"/>
          <w:u w:val="single"/>
        </w:rPr>
        <w:t>S</w:t>
      </w:r>
      <w:r>
        <w:rPr>
          <w:u w:val="single"/>
        </w:rPr>
        <w:t xml:space="preserve">tates legal system </w:t>
      </w:r>
      <w:r>
        <w:rPr>
          <w:highlight w:val="yellow"/>
          <w:u w:val="single"/>
        </w:rPr>
        <w:t>has historically relied</w:t>
      </w:r>
      <w:r>
        <w:rPr>
          <w:u w:val="single"/>
        </w:rPr>
        <w:t xml:space="preserve"> less on regulation</w:t>
      </w:r>
      <w:r>
        <w:t xml:space="preserve"> </w:t>
      </w:r>
      <w:r>
        <w:rPr>
          <w:rStyle w:val="Emphasis"/>
        </w:rPr>
        <w:t xml:space="preserve">and more </w:t>
      </w:r>
      <w:r>
        <w:rPr>
          <w:rStyle w:val="Emphasis"/>
          <w:highlight w:val="yellow"/>
        </w:rPr>
        <w:t>on antitrust</w:t>
      </w:r>
      <w:r>
        <w:rPr>
          <w:rStyle w:val="Emphasis"/>
        </w:rPr>
        <w:t xml:space="preserve"> law</w:t>
      </w:r>
      <w:r>
        <w:t xml:space="preserve">, </w:t>
      </w:r>
      <w:r>
        <w:rPr>
          <w:u w:val="single"/>
        </w:rPr>
        <w:t xml:space="preserve">which can be </w:t>
      </w:r>
      <w:r>
        <w:rPr>
          <w:rStyle w:val="Emphasis"/>
        </w:rPr>
        <w:t>much less intrusive</w:t>
      </w:r>
      <w:r>
        <w:t xml:space="preserve">. But what this decision describes as “steering” is </w:t>
      </w:r>
      <w:proofErr w:type="gramStart"/>
      <w:r>
        <w:t>actually among</w:t>
      </w:r>
      <w:proofErr w:type="gramEnd"/>
      <w:r>
        <w:t xml:space="preserve">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w:t>
      </w:r>
      <w:proofErr w:type="spellStart"/>
      <w:r>
        <w:t>antisteering</w:t>
      </w:r>
      <w:proofErr w:type="spellEnd"/>
      <w:r>
        <w:t xml:space="preserve"> rule operates in much the same way: it makes the cardholder indifferent to merchant costs and thus diminishes the consumer incentive to reduce them.</w:t>
      </w:r>
    </w:p>
    <w:p w14:paraId="46AA133B" w14:textId="7F55964F" w:rsidR="00AF1616" w:rsidRDefault="00AF1616" w:rsidP="00AF1616">
      <w:pPr>
        <w:pStyle w:val="Heading2"/>
      </w:pPr>
      <w:r>
        <w:t>Innovation Adv</w:t>
      </w:r>
    </w:p>
    <w:p w14:paraId="34C8F09D" w14:textId="628F9644" w:rsidR="00DA1B14" w:rsidRPr="00DA1B14" w:rsidRDefault="00DA1B14" w:rsidP="00DA1B14">
      <w:r>
        <w:t>No cards</w:t>
      </w:r>
    </w:p>
    <w:p w14:paraId="6042AEB1" w14:textId="6B5A43FD" w:rsidR="005965C1" w:rsidRDefault="005965C1" w:rsidP="00AF1616">
      <w:pPr>
        <w:pStyle w:val="Heading2"/>
      </w:pPr>
      <w:r>
        <w:t xml:space="preserve">T – </w:t>
      </w:r>
      <w:r w:rsidR="00DA1B14">
        <w:t xml:space="preserve">No </w:t>
      </w:r>
      <w:r>
        <w:t>Mergers</w:t>
      </w:r>
    </w:p>
    <w:p w14:paraId="62CF08CB" w14:textId="77777777" w:rsidR="005965C1" w:rsidRDefault="005965C1" w:rsidP="005965C1">
      <w:pPr>
        <w:pStyle w:val="Heading4"/>
      </w:pPr>
      <w:proofErr w:type="gramStart"/>
      <w:r>
        <w:rPr>
          <w:u w:val="single"/>
        </w:rPr>
        <w:t>Practices</w:t>
      </w:r>
      <w:r>
        <w:t>,</w:t>
      </w:r>
      <w:proofErr w:type="gramEnd"/>
      <w:r>
        <w:t xml:space="preserve"> are specific </w:t>
      </w:r>
      <w:r>
        <w:rPr>
          <w:u w:val="single"/>
        </w:rPr>
        <w:t>business arrangements</w:t>
      </w:r>
      <w:r>
        <w:t xml:space="preserve">. </w:t>
      </w:r>
    </w:p>
    <w:p w14:paraId="3B913767" w14:textId="77777777" w:rsidR="005965C1" w:rsidRDefault="005965C1" w:rsidP="005965C1">
      <w:r w:rsidRPr="00390429">
        <w:rPr>
          <w:rStyle w:val="Style13ptBold"/>
        </w:rPr>
        <w:t>Kurita 04</w:t>
      </w:r>
      <w:r>
        <w:t xml:space="preserve"> – </w:t>
      </w:r>
      <w:r w:rsidRPr="006F062C">
        <w:t>Professor, Faculty of Law and Economics, Chiba University, Japan</w:t>
      </w:r>
    </w:p>
    <w:p w14:paraId="4D073439" w14:textId="77777777" w:rsidR="005965C1" w:rsidRPr="006F062C" w:rsidRDefault="005965C1" w:rsidP="005965C1">
      <w:r>
        <w:t xml:space="preserve">Makoto Kurita, “Chinese Anti-Monopoly Law: Effectiveness and Transparency of Competition Law Enforcement – Causes and Consequences of a Perception Gap Between Home and Abroad on the Anti-Monopoly Act Enforcement in Japan,” </w:t>
      </w:r>
      <w:r w:rsidRPr="00390429">
        <w:t>Washington University Global Studies Law Review</w:t>
      </w:r>
      <w:r>
        <w:t>, Vol. 3, Issue 2, 2004, LexisNexis</w:t>
      </w:r>
    </w:p>
    <w:p w14:paraId="71C43CE8" w14:textId="23343205" w:rsidR="005965C1" w:rsidRPr="00DA1B14" w:rsidRDefault="005965C1" w:rsidP="00DA1B14">
      <w:r w:rsidRPr="006F062C">
        <w:rPr>
          <w:rStyle w:val="Emphasis"/>
        </w:rPr>
        <w:t>Antitrust</w:t>
      </w:r>
      <w:r w:rsidRPr="006F062C">
        <w:t xml:space="preserve"> or AMA </w:t>
      </w:r>
      <w:r w:rsidRPr="006F062C">
        <w:rPr>
          <w:rStyle w:val="Emphasis"/>
        </w:rPr>
        <w:t>violations</w:t>
      </w:r>
      <w:r w:rsidRPr="006F062C">
        <w:t xml:space="preserve"> </w:t>
      </w:r>
      <w:r w:rsidRPr="006F062C">
        <w:rPr>
          <w:rStyle w:val="StyleUnderline"/>
        </w:rPr>
        <w:t>must be specific restrictive</w:t>
      </w:r>
      <w:r w:rsidRPr="006F062C">
        <w:t xml:space="preserve"> "</w:t>
      </w:r>
      <w:r w:rsidRPr="00DB07DA">
        <w:rPr>
          <w:rStyle w:val="Emphasis"/>
          <w:highlight w:val="cyan"/>
        </w:rPr>
        <w:t>practices</w:t>
      </w:r>
      <w:r w:rsidRPr="006F062C">
        <w:t xml:space="preserve">," </w:t>
      </w:r>
      <w:r w:rsidRPr="00DB07DA">
        <w:rPr>
          <w:rStyle w:val="StyleUnderline"/>
          <w:highlight w:val="cyan"/>
        </w:rPr>
        <w:t xml:space="preserve">as distinguished from </w:t>
      </w:r>
      <w:r w:rsidRPr="00DB07DA">
        <w:rPr>
          <w:rStyle w:val="StyleUnderline"/>
        </w:rPr>
        <w:t>restrictive</w:t>
      </w:r>
      <w:r w:rsidRPr="006F062C">
        <w:t xml:space="preserve"> "</w:t>
      </w:r>
      <w:r w:rsidRPr="00DB07DA">
        <w:rPr>
          <w:rStyle w:val="Emphasis"/>
          <w:highlight w:val="cyan"/>
        </w:rPr>
        <w:t>situations</w:t>
      </w:r>
      <w:r w:rsidRPr="006F062C">
        <w:t xml:space="preserve">." For example, </w:t>
      </w:r>
      <w:r w:rsidRPr="00DB07DA">
        <w:rPr>
          <w:rStyle w:val="Emphasis"/>
          <w:highlight w:val="cyan"/>
        </w:rPr>
        <w:t>under antitrust</w:t>
      </w:r>
      <w:r w:rsidRPr="006F062C">
        <w:rPr>
          <w:rStyle w:val="Emphasis"/>
        </w:rPr>
        <w:t xml:space="preserve"> laws</w:t>
      </w:r>
      <w:r w:rsidRPr="006F062C">
        <w:t xml:space="preserve">, </w:t>
      </w:r>
      <w:r w:rsidRPr="006F062C">
        <w:rPr>
          <w:rStyle w:val="StyleUnderline"/>
        </w:rPr>
        <w:t xml:space="preserve">exclusive dealing </w:t>
      </w:r>
      <w:r w:rsidRPr="00DB07DA">
        <w:rPr>
          <w:rStyle w:val="StyleUnderline"/>
          <w:highlight w:val="cyan"/>
        </w:rPr>
        <w:t xml:space="preserve">must be an </w:t>
      </w:r>
      <w:r w:rsidRPr="00DB07DA">
        <w:rPr>
          <w:rStyle w:val="Emphasis"/>
          <w:highlight w:val="cyan"/>
        </w:rPr>
        <w:t>arrangement</w:t>
      </w:r>
      <w:r w:rsidRPr="00DB07DA">
        <w:rPr>
          <w:rStyle w:val="StyleUnderline"/>
          <w:highlight w:val="cyan"/>
        </w:rPr>
        <w:t xml:space="preserve"> between a supplier</w:t>
      </w:r>
      <w:r w:rsidRPr="00DB07DA">
        <w:rPr>
          <w:highlight w:val="cyan"/>
        </w:rPr>
        <w:t xml:space="preserve"> </w:t>
      </w:r>
      <w:r w:rsidRPr="00DB07DA">
        <w:rPr>
          <w:rStyle w:val="StyleUnderline"/>
          <w:highlight w:val="cyan"/>
        </w:rPr>
        <w:t>and its distributors</w:t>
      </w:r>
      <w:r w:rsidRPr="006F062C">
        <w:rPr>
          <w:rStyle w:val="StyleUnderline"/>
        </w:rPr>
        <w:t xml:space="preserve"> not to deal in competing products</w:t>
      </w:r>
      <w:r w:rsidRPr="006F062C">
        <w:t xml:space="preserve">. Similarly, under the AMA, exclusive dealing is a practice by a supplier dealing with its distributors on the condition that the distributors do not deal with competing products. </w:t>
      </w:r>
      <w:r w:rsidRPr="006F062C">
        <w:rPr>
          <w:rStyle w:val="StyleUnderline"/>
        </w:rPr>
        <w:t>On the other hand</w:t>
      </w:r>
      <w:r w:rsidRPr="006F062C">
        <w:t xml:space="preserve">, </w:t>
      </w:r>
      <w:r w:rsidRPr="006F062C">
        <w:rPr>
          <w:rStyle w:val="StyleUnderline"/>
        </w:rPr>
        <w:t xml:space="preserve">a </w:t>
      </w:r>
      <w:r w:rsidRPr="006F062C">
        <w:rPr>
          <w:rStyle w:val="Emphasis"/>
        </w:rPr>
        <w:t>situation</w:t>
      </w:r>
      <w:r w:rsidRPr="006F062C">
        <w:rPr>
          <w:rStyle w:val="StyleUnderline"/>
        </w:rPr>
        <w:t xml:space="preserve"> where distributors</w:t>
      </w:r>
      <w:r w:rsidRPr="006F062C">
        <w:t xml:space="preserve">, </w:t>
      </w:r>
      <w:r w:rsidRPr="006F062C">
        <w:rPr>
          <w:rStyle w:val="StyleUnderline"/>
        </w:rPr>
        <w:t>based on their respective business judgment</w:t>
      </w:r>
      <w:r w:rsidRPr="006F062C">
        <w:t xml:space="preserve">, </w:t>
      </w:r>
      <w:r w:rsidRPr="006F062C">
        <w:rPr>
          <w:rStyle w:val="StyleUnderline"/>
        </w:rPr>
        <w:t>deal with the products of a specific supplier is not a violation of</w:t>
      </w:r>
      <w:r w:rsidRPr="006F062C">
        <w:t xml:space="preserve"> the AMA or </w:t>
      </w:r>
      <w:r w:rsidRPr="006F062C">
        <w:rPr>
          <w:rStyle w:val="StyleUnderline"/>
        </w:rPr>
        <w:t>the antitrust laws</w:t>
      </w:r>
      <w:r w:rsidRPr="006F062C">
        <w:t xml:space="preserve">. </w:t>
      </w:r>
      <w:r w:rsidRPr="006F062C">
        <w:rPr>
          <w:rStyle w:val="StyleUnderline"/>
        </w:rPr>
        <w:t>However restrictive or exclusionary such a situation is</w:t>
      </w:r>
      <w:r w:rsidRPr="006F062C">
        <w:t xml:space="preserve">, </w:t>
      </w:r>
      <w:r w:rsidRPr="006F062C">
        <w:rPr>
          <w:rStyle w:val="StyleUnderline"/>
        </w:rPr>
        <w:t xml:space="preserve">it </w:t>
      </w:r>
      <w:r w:rsidRPr="006F062C">
        <w:rPr>
          <w:rStyle w:val="Emphasis"/>
        </w:rPr>
        <w:t>cannot be deemed a violation</w:t>
      </w:r>
      <w:r w:rsidRPr="006F062C">
        <w:t xml:space="preserve"> </w:t>
      </w:r>
      <w:r w:rsidRPr="006F062C">
        <w:rPr>
          <w:rStyle w:val="StyleUnderline"/>
        </w:rPr>
        <w:t>because there is no</w:t>
      </w:r>
      <w:r w:rsidRPr="006F062C">
        <w:t xml:space="preserve"> "</w:t>
      </w:r>
      <w:r w:rsidRPr="006F062C">
        <w:rPr>
          <w:rStyle w:val="Emphasis"/>
        </w:rPr>
        <w:t>practice</w:t>
      </w:r>
      <w:r w:rsidRPr="006F062C">
        <w:t>." Foreign complainants sometimes allege such a situation, but not a practice. Therefore, such allegations are meaningless in the context of an AMA violation.</w:t>
      </w:r>
    </w:p>
    <w:p w14:paraId="6CF04940" w14:textId="246FA516" w:rsidR="005965C1" w:rsidRDefault="005965C1" w:rsidP="005965C1">
      <w:pPr>
        <w:pStyle w:val="Heading2"/>
      </w:pPr>
      <w:r>
        <w:t>T – Prohibit</w:t>
      </w:r>
    </w:p>
    <w:p w14:paraId="48E1F3EF" w14:textId="77277063" w:rsidR="005965C1" w:rsidRPr="000121B0" w:rsidRDefault="00DA1B14" w:rsidP="005965C1">
      <w:pPr>
        <w:pStyle w:val="Heading4"/>
        <w:rPr>
          <w:bCs/>
        </w:rPr>
      </w:pPr>
      <w:r>
        <w:rPr>
          <w:bCs/>
        </w:rPr>
        <w:t>P</w:t>
      </w:r>
      <w:r w:rsidR="005965C1" w:rsidRPr="000121B0">
        <w:rPr>
          <w:bCs/>
        </w:rPr>
        <w:t xml:space="preserve">rohibitions are implemented via legal tests—the threshold of the test determines how much or how little conduct is prohibited   </w:t>
      </w:r>
    </w:p>
    <w:p w14:paraId="1F57EA53" w14:textId="77777777" w:rsidR="005965C1" w:rsidRDefault="005965C1" w:rsidP="005965C1">
      <w:r>
        <w:t xml:space="preserve">Mark S. </w:t>
      </w:r>
      <w:proofErr w:type="spellStart"/>
      <w:r>
        <w:rPr>
          <w:rStyle w:val="Style13ptBold"/>
        </w:rPr>
        <w:t>Popofsky</w:t>
      </w:r>
      <w:proofErr w:type="spellEnd"/>
      <w:r>
        <w:t>, Antitrust Partner at Ropes and Gray, Served as Senior Counsel to DOJ Antitrust Division, Adjunct Professor of Advanced Antitrust Law and Economics at Harvard Law School and the Georgetown University Law Center, 20</w:t>
      </w:r>
      <w:r>
        <w:rPr>
          <w:rStyle w:val="Style13ptBold"/>
        </w:rPr>
        <w:t>16</w:t>
      </w:r>
      <w:r>
        <w:t>, Section 2 and the Rule of Reason: Report from the Front, CPI Antitrust Chronicle March 2016 (1)</w:t>
      </w:r>
    </w:p>
    <w:p w14:paraId="0AC5251B" w14:textId="77777777" w:rsidR="005965C1" w:rsidRDefault="005965C1" w:rsidP="005965C1"/>
    <w:p w14:paraId="0B99100E" w14:textId="3F0F7B27" w:rsidR="005965C1" w:rsidRDefault="005965C1" w:rsidP="005965C1">
      <w:r>
        <w:t xml:space="preserve">Courts remain, in the words of one observer, mired in an “exclusionary conduct ‘definition’ war.”2 </w:t>
      </w:r>
      <w:r>
        <w:rPr>
          <w:highlight w:val="yellow"/>
          <w:u w:val="single"/>
        </w:rPr>
        <w:t>Applying Section 2’s</w:t>
      </w:r>
      <w:r>
        <w:rPr>
          <w:u w:val="single"/>
        </w:rPr>
        <w:t xml:space="preserve"> broad </w:t>
      </w:r>
      <w:r>
        <w:rPr>
          <w:rStyle w:val="Emphasis"/>
          <w:highlight w:val="yellow"/>
        </w:rPr>
        <w:t>prohibition on “monopolizing” conduct requires courts to select a</w:t>
      </w:r>
      <w:r>
        <w:rPr>
          <w:rStyle w:val="Emphasis"/>
        </w:rPr>
        <w:t xml:space="preserve"> governing </w:t>
      </w:r>
      <w:r>
        <w:rPr>
          <w:rStyle w:val="Emphasis"/>
          <w:highlight w:val="yellow"/>
        </w:rPr>
        <w:t>legal test</w:t>
      </w:r>
      <w:r>
        <w:t xml:space="preserve">. Section 2 legal tests run the spectrum from rules of per se legality to rules of near per se illegality.3 </w:t>
      </w:r>
      <w:r>
        <w:rPr>
          <w:highlight w:val="yellow"/>
          <w:u w:val="single"/>
        </w:rPr>
        <w:t>Courts</w:t>
      </w:r>
      <w:r>
        <w:t xml:space="preserve">, nonetheless, largely </w:t>
      </w:r>
      <w:r>
        <w:rPr>
          <w:rStyle w:val="Emphasis"/>
          <w:highlight w:val="yellow"/>
        </w:rPr>
        <w:t>apply two dominant paradigms</w:t>
      </w:r>
      <w:r>
        <w:rPr>
          <w:highlight w:val="yellow"/>
        </w:rPr>
        <w:t xml:space="preserve">. </w:t>
      </w:r>
      <w:r>
        <w:rPr>
          <w:highlight w:val="yellow"/>
          <w:u w:val="single"/>
        </w:rPr>
        <w:t>The first</w:t>
      </w:r>
      <w:r>
        <w:rPr>
          <w:highlight w:val="yellow"/>
        </w:rPr>
        <w:t xml:space="preserve"> </w:t>
      </w:r>
      <w:r>
        <w:rPr>
          <w:highlight w:val="yellow"/>
          <w:u w:val="single"/>
        </w:rPr>
        <w:t>consists of</w:t>
      </w:r>
      <w:r>
        <w:rPr>
          <w:u w:val="single"/>
        </w:rPr>
        <w:t xml:space="preserve"> legal tests</w:t>
      </w:r>
      <w:r>
        <w:t xml:space="preserve"> </w:t>
      </w:r>
      <w:r>
        <w:rPr>
          <w:u w:val="single"/>
        </w:rPr>
        <w:t>based on</w:t>
      </w:r>
      <w:r>
        <w:t xml:space="preserve"> bright-line rules or </w:t>
      </w:r>
      <w:r>
        <w:rPr>
          <w:rStyle w:val="Emphasis"/>
          <w:highlight w:val="yellow"/>
        </w:rPr>
        <w:t>safe harbors</w:t>
      </w:r>
      <w:r>
        <w:rPr>
          <w:rStyle w:val="Emphasis"/>
        </w:rPr>
        <w:t>.</w:t>
      </w:r>
      <w:r>
        <w:t xml:space="preserve"> </w:t>
      </w:r>
      <w:r>
        <w:rPr>
          <w:u w:val="single"/>
        </w:rPr>
        <w:t>Familiar examples include the Brooke Group4 below-cost price test</w:t>
      </w:r>
      <w:r>
        <w:t xml:space="preserve"> </w:t>
      </w:r>
      <w:r>
        <w:rPr>
          <w:u w:val="single"/>
        </w:rPr>
        <w:t>for analyzing predatory pricing</w:t>
      </w:r>
      <w:r>
        <w:t xml:space="preserve"> claims and the Aspen/Trinko5 “profit sacrifice” test for refusals to deal. Developing bright-line rules for Section 2, proponents argue, promotes business </w:t>
      </w:r>
      <w:proofErr w:type="gramStart"/>
      <w:r>
        <w:t>certainty</w:t>
      </w:r>
      <w:proofErr w:type="gramEnd"/>
      <w:r>
        <w:t xml:space="preserve"> and reduces the risk of chilling otherwise procompetitive conduct. </w:t>
      </w:r>
      <w:r>
        <w:rPr>
          <w:highlight w:val="yellow"/>
          <w:u w:val="single"/>
        </w:rPr>
        <w:t>The second</w:t>
      </w:r>
      <w:r>
        <w:rPr>
          <w:u w:val="single"/>
        </w:rPr>
        <w:t xml:space="preserve"> paradigm </w:t>
      </w:r>
      <w:r>
        <w:rPr>
          <w:highlight w:val="yellow"/>
          <w:u w:val="single"/>
        </w:rPr>
        <w:t xml:space="preserve">is </w:t>
      </w:r>
      <w:r>
        <w:rPr>
          <w:rStyle w:val="Emphasis"/>
          <w:highlight w:val="yellow"/>
        </w:rPr>
        <w:t>rule of reason balancing</w:t>
      </w:r>
      <w:r>
        <w:rPr>
          <w:rStyle w:val="Emphasis"/>
        </w:rPr>
        <w:t>.</w:t>
      </w:r>
      <w:r>
        <w:t xml:space="preserve"> </w:t>
      </w:r>
      <w:r>
        <w:rPr>
          <w:u w:val="single"/>
        </w:rPr>
        <w:t>Arguably the default Section 2 legal test</w:t>
      </w:r>
      <w:r>
        <w:t xml:space="preserve">,6 </w:t>
      </w:r>
      <w:r>
        <w:rPr>
          <w:u w:val="single"/>
        </w:rPr>
        <w:t>courts and commentators have described Section 2’s rule of reason in various ways</w:t>
      </w:r>
      <w:r>
        <w:t xml:space="preserve">: as mandating a step-wise approach, as </w:t>
      </w:r>
      <w:r>
        <w:rPr>
          <w:u w:val="single"/>
        </w:rPr>
        <w:t>requiring a balancing of pro- and anticompetitive effects</w:t>
      </w:r>
      <w:r>
        <w:t xml:space="preserve">, or (to borrow from Section 1) a framework for generating the enquiry “meet for the case.”7 However </w:t>
      </w:r>
      <w:r>
        <w:rPr>
          <w:rStyle w:val="Emphasis"/>
          <w:highlight w:val="yellow"/>
        </w:rPr>
        <w:t>the rule of reason</w:t>
      </w:r>
      <w:r>
        <w:t xml:space="preserve"> is expressed, its champions contend, </w:t>
      </w:r>
      <w:r>
        <w:rPr>
          <w:u w:val="single"/>
        </w:rPr>
        <w:t xml:space="preserve">its flexibility and fact-intensive approach </w:t>
      </w:r>
      <w:r>
        <w:rPr>
          <w:rStyle w:val="Emphasis"/>
          <w:highlight w:val="yellow"/>
        </w:rPr>
        <w:t>permits courts to identify anticompetitive conduct without the under-inclusion</w:t>
      </w:r>
      <w:r>
        <w:rPr>
          <w:rStyle w:val="Emphasis"/>
        </w:rPr>
        <w:t xml:space="preserve"> that is an admitted feature </w:t>
      </w:r>
      <w:r>
        <w:rPr>
          <w:rStyle w:val="Emphasis"/>
          <w:highlight w:val="yellow"/>
        </w:rPr>
        <w:t>of safe harbors</w:t>
      </w:r>
      <w:r>
        <w:rPr>
          <w:rStyle w:val="Emphasis"/>
        </w:rPr>
        <w:t xml:space="preserve"> and other bright-line rules</w:t>
      </w:r>
      <w:r>
        <w:t>.</w:t>
      </w:r>
    </w:p>
    <w:p w14:paraId="0A098E54" w14:textId="77777777" w:rsidR="005965C1" w:rsidRPr="000121B0" w:rsidRDefault="005965C1" w:rsidP="005965C1">
      <w:pPr>
        <w:pStyle w:val="Heading4"/>
        <w:rPr>
          <w:bCs/>
        </w:rPr>
      </w:pPr>
      <w:r w:rsidRPr="000121B0">
        <w:rPr>
          <w:bCs/>
        </w:rPr>
        <w:t xml:space="preserve">By LOWERING the threshold for plaintiffs, the </w:t>
      </w:r>
      <w:proofErr w:type="spellStart"/>
      <w:r w:rsidRPr="000121B0">
        <w:rPr>
          <w:bCs/>
        </w:rPr>
        <w:t>aff</w:t>
      </w:r>
      <w:proofErr w:type="spellEnd"/>
      <w:r w:rsidRPr="000121B0">
        <w:rPr>
          <w:bCs/>
        </w:rPr>
        <w:t xml:space="preserve"> makes MORE CONDUCT illegal</w:t>
      </w:r>
    </w:p>
    <w:p w14:paraId="2BA5EA8F" w14:textId="77777777" w:rsidR="005965C1" w:rsidRDefault="005965C1" w:rsidP="005965C1">
      <w:proofErr w:type="spellStart"/>
      <w:r>
        <w:rPr>
          <w:rStyle w:val="Style13ptBold"/>
        </w:rPr>
        <w:t>Popofsky</w:t>
      </w:r>
      <w:proofErr w:type="spellEnd"/>
      <w:r>
        <w:t xml:space="preserve">, Antitrust Partner at Ropes and Gray, Served as Senior Counsel to DOJ Antitrust Division, Adjunct Professor of Advanced Antitrust Law and Economics at Harvard Law School and the Georgetown University Law Center, </w:t>
      </w:r>
      <w:r>
        <w:rPr>
          <w:rStyle w:val="Style13ptBold"/>
        </w:rPr>
        <w:t>‘06</w:t>
      </w:r>
    </w:p>
    <w:p w14:paraId="172432B7" w14:textId="77777777" w:rsidR="005965C1" w:rsidRDefault="005965C1" w:rsidP="005965C1">
      <w:r>
        <w:t xml:space="preserve">(“Defining Exclusionary Conduct: Section 2, The Rule Of Reason, and the Unifying Principle Underlying Antitrust Rules,” Antitrust Law </w:t>
      </w:r>
      <w:proofErr w:type="gramStart"/>
      <w:r>
        <w:t>Journal ,</w:t>
      </w:r>
      <w:proofErr w:type="gramEnd"/>
      <w:r>
        <w:t xml:space="preserve"> 2006, Vol. 73, No. 2 (2006), pp. 435-482) </w:t>
      </w:r>
    </w:p>
    <w:p w14:paraId="62BA43E3" w14:textId="77777777" w:rsidR="005965C1" w:rsidRDefault="005965C1" w:rsidP="005965C1"/>
    <w:p w14:paraId="1ECB3827" w14:textId="77777777" w:rsidR="005965C1" w:rsidRDefault="005965C1" w:rsidP="005965C1">
      <w:r>
        <w:t xml:space="preserve">The first step in detecting an underlying principle for crafting Section 2 legal tests is to examine the comparatively few circumstances in which the legality of conduct under Section 2 is relatively clear.30 What is striking is that </w:t>
      </w:r>
      <w:r>
        <w:rPr>
          <w:rStyle w:val="Emphasis"/>
          <w:highlight w:val="yellow"/>
        </w:rPr>
        <w:t>courts do not implement Section 2 through a single legal test</w:t>
      </w:r>
      <w:r>
        <w:rPr>
          <w:rStyle w:val="Emphasis"/>
        </w:rPr>
        <w:t>.</w:t>
      </w:r>
      <w:r>
        <w:t xml:space="preserve"> Rather, </w:t>
      </w:r>
      <w:r>
        <w:rPr>
          <w:u w:val="single"/>
        </w:rPr>
        <w:t xml:space="preserve">Section 2 </w:t>
      </w:r>
      <w:r>
        <w:rPr>
          <w:highlight w:val="yellow"/>
          <w:u w:val="single"/>
        </w:rPr>
        <w:t>courts</w:t>
      </w:r>
      <w:r>
        <w:rPr>
          <w:u w:val="single"/>
        </w:rPr>
        <w:t xml:space="preserve"> often </w:t>
      </w:r>
      <w:r>
        <w:rPr>
          <w:rStyle w:val="Emphasis"/>
          <w:highlight w:val="yellow"/>
        </w:rPr>
        <w:t>apply different liability tests to different conduct</w:t>
      </w:r>
      <w:r>
        <w:t xml:space="preserve">. Moreover, </w:t>
      </w:r>
      <w:r>
        <w:rPr>
          <w:u w:val="single"/>
        </w:rPr>
        <w:t>these liability tests</w:t>
      </w:r>
      <w:r>
        <w:t xml:space="preserve"> (either express or implied) </w:t>
      </w:r>
      <w:r>
        <w:rPr>
          <w:u w:val="single"/>
        </w:rPr>
        <w:t>are "interventionist" to varying degrees</w:t>
      </w:r>
      <w:r>
        <w:t xml:space="preserve">. </w:t>
      </w:r>
      <w:r>
        <w:rPr>
          <w:rStyle w:val="Emphasis"/>
          <w:highlight w:val="yellow"/>
        </w:rPr>
        <w:t>Certain conduct is unlawful only in very specific circumstances</w:t>
      </w:r>
      <w:r>
        <w:rPr>
          <w:u w:val="single"/>
        </w:rPr>
        <w:t xml:space="preserve"> or not at all</w:t>
      </w:r>
      <w:r>
        <w:t xml:space="preserve">; </w:t>
      </w:r>
      <w:r>
        <w:rPr>
          <w:u w:val="single"/>
        </w:rPr>
        <w:t>the applicable doctrine is relatively less interventionist</w:t>
      </w:r>
      <w:r>
        <w:t xml:space="preserve">. </w:t>
      </w:r>
      <w:r>
        <w:rPr>
          <w:u w:val="single"/>
        </w:rPr>
        <w:t>For other conduct</w:t>
      </w:r>
      <w:r>
        <w:t xml:space="preserve">, </w:t>
      </w:r>
      <w:r>
        <w:rPr>
          <w:rStyle w:val="Emphasis"/>
          <w:highlight w:val="yellow"/>
        </w:rPr>
        <w:t xml:space="preserve">the </w:t>
      </w:r>
      <w:proofErr w:type="spellStart"/>
      <w:r>
        <w:rPr>
          <w:rStyle w:val="Emphasis"/>
          <w:highlight w:val="yellow"/>
        </w:rPr>
        <w:t>applica</w:t>
      </w:r>
      <w:proofErr w:type="spellEnd"/>
      <w:r>
        <w:rPr>
          <w:rStyle w:val="Emphasis"/>
          <w:highlight w:val="yellow"/>
        </w:rPr>
        <w:t xml:space="preserve">- </w:t>
      </w:r>
      <w:proofErr w:type="spellStart"/>
      <w:r>
        <w:rPr>
          <w:rStyle w:val="Emphasis"/>
          <w:highlight w:val="yellow"/>
        </w:rPr>
        <w:t>ble</w:t>
      </w:r>
      <w:proofErr w:type="spellEnd"/>
      <w:r>
        <w:rPr>
          <w:rStyle w:val="Emphasis"/>
          <w:highlight w:val="yellow"/>
        </w:rPr>
        <w:t xml:space="preserve"> test allows for illegality in a broader set of circumstances</w:t>
      </w:r>
      <w:r>
        <w:rPr>
          <w:highlight w:val="yellow"/>
        </w:rPr>
        <w:t xml:space="preserve">, </w:t>
      </w:r>
      <w:r>
        <w:rPr>
          <w:rStyle w:val="Emphasis"/>
          <w:highlight w:val="yellow"/>
        </w:rPr>
        <w:t>and the test is more interventionist</w:t>
      </w:r>
      <w:r>
        <w:rPr>
          <w:rStyle w:val="Emphasis"/>
        </w:rPr>
        <w:t>.</w:t>
      </w:r>
      <w:r>
        <w:t xml:space="preserve"> At the extreme, certain conduct is virtually per se illegal under Section 2.</w:t>
      </w:r>
    </w:p>
    <w:p w14:paraId="7B4D9122" w14:textId="4FF4644E" w:rsidR="005075A2" w:rsidRDefault="005075A2" w:rsidP="005075A2">
      <w:pPr>
        <w:pStyle w:val="Heading2"/>
      </w:pPr>
      <w:r>
        <w:t>States CP</w:t>
      </w:r>
    </w:p>
    <w:p w14:paraId="2827564F" w14:textId="77777777" w:rsidR="005075A2" w:rsidRPr="000121B0" w:rsidRDefault="005075A2" w:rsidP="005075A2">
      <w:pPr>
        <w:pStyle w:val="Heading4"/>
        <w:rPr>
          <w:bCs/>
        </w:rPr>
      </w:pPr>
      <w:r w:rsidRPr="000121B0">
        <w:rPr>
          <w:bCs/>
        </w:rPr>
        <w:t>States can’t do the plan – they’re bound by federal decisional precedent</w:t>
      </w:r>
    </w:p>
    <w:p w14:paraId="0826DFC8" w14:textId="77777777" w:rsidR="005075A2" w:rsidRDefault="005075A2" w:rsidP="005075A2">
      <w:r>
        <w:t xml:space="preserve">Richard A. </w:t>
      </w:r>
      <w:r>
        <w:rPr>
          <w:rStyle w:val="Style13ptBold"/>
        </w:rPr>
        <w:t>Duncan</w:t>
      </w:r>
      <w:r>
        <w:t xml:space="preserve"> is a partner in the Minneapolis office of Faegre &amp; Benson LLP, </w:t>
      </w:r>
      <w:r>
        <w:rPr>
          <w:rStyle w:val="Style13ptBold"/>
        </w:rPr>
        <w:t>and</w:t>
      </w:r>
      <w:r>
        <w:t xml:space="preserve"> Alison K. </w:t>
      </w:r>
      <w:r>
        <w:rPr>
          <w:rStyle w:val="Style13ptBold"/>
        </w:rPr>
        <w:t>Guernsey</w:t>
      </w:r>
      <w:r>
        <w:t xml:space="preserve"> is presently a third-year law student at the University of Iowa College of Law and Editor-in-Chief of the Iowa Law Review, 20</w:t>
      </w:r>
      <w:r>
        <w:rPr>
          <w:rStyle w:val="Style13ptBold"/>
        </w:rPr>
        <w:t>08</w:t>
      </w:r>
      <w:r>
        <w:t>, Waiting for the Other Shoe to Drop:</w:t>
      </w:r>
    </w:p>
    <w:p w14:paraId="5663AF48" w14:textId="77777777" w:rsidR="005075A2" w:rsidRDefault="005075A2" w:rsidP="005075A2">
      <w:r>
        <w:t xml:space="preserve">Will State Courts Follow </w:t>
      </w:r>
      <w:proofErr w:type="spellStart"/>
      <w:r>
        <w:t>Leegin</w:t>
      </w:r>
      <w:proofErr w:type="spellEnd"/>
      <w:r>
        <w:t>? https://www.faegredrinker.com/webfiles/leegin_article.pdf</w:t>
      </w:r>
    </w:p>
    <w:p w14:paraId="49483CC4" w14:textId="77777777" w:rsidR="005075A2" w:rsidRDefault="005075A2" w:rsidP="005075A2"/>
    <w:p w14:paraId="734FFC59" w14:textId="77777777" w:rsidR="005075A2" w:rsidRDefault="005075A2" w:rsidP="005075A2">
      <w:r>
        <w:t xml:space="preserve">This article explores yet another barrier to widespread adoption of RPM programs, one that is particularly applicable to franchisors seeking to negotiate national account pricing or to establish nationwide minimum pricing: state antitrust laws. </w:t>
      </w:r>
      <w:r>
        <w:rPr>
          <w:u w:val="single"/>
        </w:rPr>
        <w:t xml:space="preserve">Nearly all states have antitrust statutes, </w:t>
      </w:r>
      <w:r>
        <w:t xml:space="preserve">and those few that do not have such laws regulate anticompetitive conduct through consumer protection statutes or common law theories. </w:t>
      </w:r>
      <w:r>
        <w:rPr>
          <w:u w:val="single"/>
        </w:rPr>
        <w:t>The good news, at least for those who favor uniform national economic regulation</w:t>
      </w:r>
      <w:r>
        <w:t xml:space="preserve">, </w:t>
      </w:r>
      <w:r>
        <w:rPr>
          <w:rStyle w:val="Emphasis"/>
        </w:rPr>
        <w:t xml:space="preserve">is that </w:t>
      </w:r>
      <w:r>
        <w:rPr>
          <w:rStyle w:val="Emphasis"/>
          <w:highlight w:val="yellow"/>
        </w:rPr>
        <w:t>most state courts follow federal antitrust precedent</w:t>
      </w:r>
      <w:r>
        <w:rPr>
          <w:rStyle w:val="Emphasis"/>
        </w:rPr>
        <w:t>,</w:t>
      </w:r>
      <w:r>
        <w:t xml:space="preserve"> </w:t>
      </w:r>
      <w:r>
        <w:rPr>
          <w:u w:val="single"/>
        </w:rPr>
        <w:t xml:space="preserve">either </w:t>
      </w:r>
      <w:r>
        <w:rPr>
          <w:rStyle w:val="Emphasis"/>
          <w:sz w:val="21"/>
          <w:szCs w:val="28"/>
          <w:highlight w:val="yellow"/>
        </w:rPr>
        <w:t>because of statutory command</w:t>
      </w:r>
      <w:r>
        <w:rPr>
          <w:sz w:val="21"/>
          <w:szCs w:val="28"/>
          <w:highlight w:val="yellow"/>
          <w:u w:val="single"/>
        </w:rPr>
        <w:t xml:space="preserve"> </w:t>
      </w:r>
      <w:r>
        <w:rPr>
          <w:highlight w:val="yellow"/>
          <w:u w:val="single"/>
        </w:rPr>
        <w:t>or</w:t>
      </w:r>
      <w:r>
        <w:rPr>
          <w:u w:val="single"/>
        </w:rPr>
        <w:t xml:space="preserve"> a </w:t>
      </w:r>
      <w:r>
        <w:rPr>
          <w:rStyle w:val="Emphasis"/>
          <w:highlight w:val="yellow"/>
        </w:rPr>
        <w:t>decisional preference for uniform operation</w:t>
      </w:r>
      <w:r>
        <w:rPr>
          <w:u w:val="single"/>
        </w:rPr>
        <w:t xml:space="preserve"> of state and federal antitrust laws</w:t>
      </w:r>
      <w:r>
        <w:t xml:space="preserve">. However, </w:t>
      </w:r>
      <w:r>
        <w:rPr>
          <w:u w:val="single"/>
        </w:rPr>
        <w:t xml:space="preserve">a significant minority of states feel themselves </w:t>
      </w:r>
      <w:r>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5E90D7AB" w14:textId="77777777" w:rsidR="005075A2" w:rsidRDefault="005075A2" w:rsidP="005075A2">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Pr>
          <w:u w:val="single"/>
        </w:rPr>
        <w:t>during the transition to the post-</w:t>
      </w:r>
      <w:proofErr w:type="spellStart"/>
      <w:r>
        <w:rPr>
          <w:u w:val="single"/>
        </w:rPr>
        <w:t>Leegin</w:t>
      </w:r>
      <w:proofErr w:type="spellEnd"/>
      <w:r>
        <w:rPr>
          <w:u w:val="single"/>
        </w:rPr>
        <w:t xml:space="preserve"> world, franchisors must still take care when designing sales and distribution programs to assess the likely response of individual states to restraints on resale prices</w:t>
      </w:r>
      <w:r>
        <w:t xml:space="preserve">. </w:t>
      </w:r>
    </w:p>
    <w:p w14:paraId="75AEA657" w14:textId="77777777" w:rsidR="005075A2" w:rsidRDefault="005075A2" w:rsidP="005075A2">
      <w:r>
        <w:t>State Levels of Adherence</w:t>
      </w:r>
    </w:p>
    <w:p w14:paraId="48305509" w14:textId="77777777" w:rsidR="005075A2" w:rsidRDefault="005075A2" w:rsidP="005075A2">
      <w:r>
        <w:rPr>
          <w:highlight w:val="yellow"/>
          <w:u w:val="single"/>
        </w:rPr>
        <w:t>Most states have antitrust statutes</w:t>
      </w:r>
      <w:r>
        <w:rPr>
          <w:u w:val="single"/>
        </w:rPr>
        <w:t xml:space="preserve"> containing provisions </w:t>
      </w:r>
      <w:r>
        <w:rPr>
          <w:rStyle w:val="Emphasis"/>
          <w:highlight w:val="yellow"/>
        </w:rPr>
        <w:t>analogous to</w:t>
      </w:r>
      <w:r>
        <w:rPr>
          <w:rStyle w:val="Emphasis"/>
        </w:rPr>
        <w:t>, or the same as,</w:t>
      </w:r>
      <w:r>
        <w:rPr>
          <w:u w:val="single"/>
        </w:rPr>
        <w:t xml:space="preserve"> </w:t>
      </w:r>
      <w:r>
        <w:t>Section 1 of</w:t>
      </w:r>
      <w:r>
        <w:rPr>
          <w:u w:val="single"/>
        </w:rPr>
        <w:t xml:space="preserve"> </w:t>
      </w:r>
      <w:r>
        <w:rPr>
          <w:rStyle w:val="Emphasis"/>
          <w:highlight w:val="yellow"/>
        </w:rPr>
        <w:t>the Sherman Act.</w:t>
      </w:r>
      <w:r>
        <w:t xml:space="preserve"> In fact, </w:t>
      </w:r>
      <w:r>
        <w:rPr>
          <w:rStyle w:val="Emphasis"/>
        </w:rPr>
        <w:t>only four states</w:t>
      </w:r>
      <w:r>
        <w:t>—Arkansas, Vermont, Georgia, and Pennsylvania—</w:t>
      </w:r>
      <w:r>
        <w:rPr>
          <w:u w:val="single"/>
        </w:rPr>
        <w:t>do not. 8</w:t>
      </w:r>
      <w:r>
        <w:t xml:space="preserve"> </w:t>
      </w:r>
      <w:r>
        <w:rPr>
          <w:u w:val="single"/>
        </w:rPr>
        <w:t xml:space="preserve">Consistent with the </w:t>
      </w:r>
      <w:proofErr w:type="gramStart"/>
      <w:r>
        <w:rPr>
          <w:u w:val="single"/>
        </w:rPr>
        <w:t>manner in which</w:t>
      </w:r>
      <w:proofErr w:type="gramEnd"/>
      <w:r>
        <w:rPr>
          <w:u w:val="single"/>
        </w:rPr>
        <w:t xml:space="preserve"> </w:t>
      </w:r>
      <w:r>
        <w:rPr>
          <w:rStyle w:val="Emphasis"/>
        </w:rPr>
        <w:t>many state statutes parallel the language of federal antitrust provisions</w:t>
      </w:r>
      <w:r>
        <w:t xml:space="preserve">, </w:t>
      </w:r>
      <w:r>
        <w:rPr>
          <w:highlight w:val="yellow"/>
          <w:u w:val="single"/>
        </w:rPr>
        <w:t>the majority of states</w:t>
      </w:r>
      <w:r>
        <w:rPr>
          <w:u w:val="single"/>
        </w:rPr>
        <w:t xml:space="preserve"> also </w:t>
      </w:r>
      <w:r>
        <w:rPr>
          <w:rStyle w:val="Emphasis"/>
          <w:highlight w:val="yellow"/>
        </w:rPr>
        <w:t>give deference to federal decisional law when interpreting their</w:t>
      </w:r>
      <w:r>
        <w:rPr>
          <w:rStyle w:val="Emphasis"/>
        </w:rPr>
        <w:t xml:space="preserve"> state antitrust </w:t>
      </w:r>
      <w:r>
        <w:rPr>
          <w:rStyle w:val="Emphasis"/>
          <w:highlight w:val="yellow"/>
        </w:rPr>
        <w:t>statutes</w:t>
      </w:r>
      <w:r>
        <w:t xml:space="preserve">. </w:t>
      </w:r>
      <w:r>
        <w:rPr>
          <w:u w:val="single"/>
        </w:rPr>
        <w:t>There are exception</w:t>
      </w:r>
      <w:r>
        <w:t xml:space="preserve">s </w:t>
      </w:r>
      <w:r>
        <w:rPr>
          <w:u w:val="single"/>
        </w:rPr>
        <w:t>for instances in which the state statutory language differs significantly from that of the Sherman Ac</w:t>
      </w:r>
      <w:r>
        <w:t>t or when the state legislature has expressed a policy interest at odds with federal precedent.</w:t>
      </w:r>
    </w:p>
    <w:p w14:paraId="5DD9D2E9" w14:textId="77777777" w:rsidR="005075A2" w:rsidRPr="000121B0" w:rsidRDefault="005075A2" w:rsidP="005075A2">
      <w:pPr>
        <w:pStyle w:val="Heading4"/>
        <w:rPr>
          <w:bCs/>
        </w:rPr>
      </w:pPr>
      <w:r w:rsidRPr="000121B0">
        <w:rPr>
          <w:bCs/>
        </w:rPr>
        <w:t xml:space="preserve">Rogue state DA—CP creates </w:t>
      </w:r>
      <w:r w:rsidRPr="000121B0">
        <w:rPr>
          <w:bCs/>
          <w:u w:val="single"/>
        </w:rPr>
        <w:t>mass uncertainty</w:t>
      </w:r>
      <w:r w:rsidRPr="000121B0">
        <w:rPr>
          <w:bCs/>
        </w:rPr>
        <w:t xml:space="preserve"> that chills </w:t>
      </w:r>
      <w:r w:rsidRPr="000121B0">
        <w:rPr>
          <w:bCs/>
          <w:u w:val="single"/>
        </w:rPr>
        <w:t>all</w:t>
      </w:r>
      <w:r w:rsidRPr="000121B0">
        <w:rPr>
          <w:bCs/>
        </w:rPr>
        <w:t xml:space="preserve"> business</w:t>
      </w:r>
    </w:p>
    <w:p w14:paraId="087D1322" w14:textId="77777777" w:rsidR="005075A2" w:rsidRDefault="005075A2" w:rsidP="005075A2">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03</w:t>
      </w:r>
      <w:r>
        <w:t xml:space="preserve">, Federalism in Antitrust, 26 Harv. J. L. &amp; Pub. </w:t>
      </w:r>
      <w:proofErr w:type="spellStart"/>
      <w:r>
        <w:t>Pol'y</w:t>
      </w:r>
      <w:proofErr w:type="spellEnd"/>
      <w:r>
        <w:t xml:space="preserve"> 877</w:t>
      </w:r>
    </w:p>
    <w:p w14:paraId="4153B4B3" w14:textId="77777777" w:rsidR="005075A2" w:rsidRDefault="005075A2" w:rsidP="005075A2"/>
    <w:p w14:paraId="43481D74" w14:textId="77777777" w:rsidR="005075A2" w:rsidRDefault="005075A2" w:rsidP="005075A2">
      <w:pPr>
        <w:rPr>
          <w:u w:val="single"/>
        </w:rPr>
      </w:pPr>
      <w:r>
        <w:rPr>
          <w:highlight w:val="yellow"/>
          <w:u w:val="single"/>
        </w:rPr>
        <w:t>When states file</w:t>
      </w:r>
      <w:r>
        <w:rPr>
          <w:u w:val="single"/>
        </w:rPr>
        <w:t xml:space="preserve"> antitrust </w:t>
      </w:r>
      <w:r>
        <w:rPr>
          <w:highlight w:val="yellow"/>
          <w:u w:val="single"/>
        </w:rPr>
        <w:t xml:space="preserve">cases </w:t>
      </w:r>
      <w:r>
        <w:rPr>
          <w:rStyle w:val="Emphasis"/>
          <w:highlight w:val="yellow"/>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highlight w:val="yellow"/>
          <w:u w:val="single"/>
        </w:rPr>
        <w:t>the likelihood of</w:t>
      </w:r>
      <w:r>
        <w:rPr>
          <w:u w:val="single"/>
        </w:rPr>
        <w:t xml:space="preserve"> inconsistent and </w:t>
      </w:r>
      <w:r>
        <w:rPr>
          <w:rStyle w:val="Emphasis"/>
          <w:highlight w:val="yellow"/>
        </w:rPr>
        <w:t>conflicting antitrust precedent is</w:t>
      </w:r>
      <w:r>
        <w:rPr>
          <w:rStyle w:val="Emphasis"/>
        </w:rPr>
        <w:t xml:space="preserve"> even </w:t>
      </w:r>
      <w:r>
        <w:rPr>
          <w:rStyle w:val="Emphasis"/>
          <w:highlight w:val="yellow"/>
        </w:rPr>
        <w:t>higher</w:t>
      </w:r>
      <w:r>
        <w:rPr>
          <w:u w:val="single"/>
        </w:rPr>
        <w:t xml:space="preserve">. </w:t>
      </w:r>
      <w:r>
        <w:t xml:space="preserve">As a result, </w:t>
      </w:r>
      <w:r>
        <w:rPr>
          <w:highlight w:val="yellow"/>
          <w:u w:val="single"/>
        </w:rPr>
        <w:t>state action</w:t>
      </w:r>
      <w:r>
        <w:rPr>
          <w:u w:val="single"/>
        </w:rPr>
        <w:t xml:space="preserve"> </w:t>
      </w:r>
      <w:r>
        <w:t>affects not only current cases, but</w:t>
      </w:r>
      <w:r>
        <w:rPr>
          <w:u w:val="single"/>
        </w:rPr>
        <w:t xml:space="preserve"> can also </w:t>
      </w:r>
      <w:r>
        <w:rPr>
          <w:rStyle w:val="Emphasis"/>
          <w:highlight w:val="yellow"/>
        </w:rPr>
        <w:t>affect future firm behavior</w:t>
      </w:r>
      <w:r>
        <w:rPr>
          <w:u w:val="single"/>
        </w:rPr>
        <w:t>.</w:t>
      </w:r>
      <w:r>
        <w:t xml:space="preserve"> With mergers, </w:t>
      </w:r>
      <w:r>
        <w:rPr>
          <w:u w:val="single"/>
        </w:rPr>
        <w:t xml:space="preserve">the </w:t>
      </w:r>
      <w:r>
        <w:rPr>
          <w:rStyle w:val="Emphasis"/>
          <w:highlight w:val="yellow"/>
        </w:rPr>
        <w:t>possibility</w:t>
      </w:r>
      <w:r>
        <w:rPr>
          <w:highlight w:val="yellow"/>
          <w:u w:val="single"/>
        </w:rPr>
        <w:t xml:space="preserve"> of a challenge from </w:t>
      </w:r>
      <w:r>
        <w:rPr>
          <w:rStyle w:val="Emphasis"/>
          <w:highlight w:val="yellow"/>
        </w:rPr>
        <w:t>any of the fifty states</w:t>
      </w:r>
      <w:r>
        <w:t xml:space="preserve">, each with its own standard of evaluation, </w:t>
      </w:r>
      <w:r>
        <w:rPr>
          <w:rStyle w:val="Emphasis"/>
          <w:sz w:val="21"/>
          <w:szCs w:val="28"/>
          <w:highlight w:val="yellow"/>
        </w:rPr>
        <w:t>could prevent companies from</w:t>
      </w:r>
      <w:r>
        <w:rPr>
          <w:rStyle w:val="Emphasis"/>
          <w:sz w:val="21"/>
          <w:szCs w:val="28"/>
        </w:rPr>
        <w:t xml:space="preserve"> even </w:t>
      </w:r>
      <w:r>
        <w:rPr>
          <w:rStyle w:val="Emphasis"/>
          <w:sz w:val="21"/>
          <w:szCs w:val="28"/>
          <w:highlight w:val="yellow"/>
        </w:rPr>
        <w:t>attempting a beneficial transaction</w:t>
      </w:r>
      <w:r>
        <w:t xml:space="preserve">. As </w:t>
      </w:r>
      <w:proofErr w:type="spellStart"/>
      <w:r>
        <w:t>Lande</w:t>
      </w:r>
      <w:proofErr w:type="spellEnd"/>
      <w:r>
        <w:t xml:space="preserv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409ED098" w14:textId="77777777" w:rsidR="005075A2" w:rsidRDefault="005075A2" w:rsidP="005075A2">
      <w:r>
        <w:rPr>
          <w:rStyle w:val="Emphasis"/>
          <w:highlight w:val="yellow"/>
        </w:rPr>
        <w:t>Even if state laws were identical</w:t>
      </w:r>
      <w:r>
        <w:rPr>
          <w:highlight w:val="yellow"/>
        </w:rPr>
        <w:t xml:space="preserve">, </w:t>
      </w:r>
      <w:r>
        <w:rPr>
          <w:highlight w:val="yellow"/>
          <w:u w:val="single"/>
        </w:rPr>
        <w:t>the interpretation</w:t>
      </w:r>
      <w:r>
        <w:t xml:space="preserve"> and application of those laws </w:t>
      </w:r>
      <w:r>
        <w:rPr>
          <w:highlight w:val="yellow"/>
          <w:u w:val="single"/>
        </w:rPr>
        <w:t>would differ</w:t>
      </w:r>
      <w:r>
        <w:rPr>
          <w:highlight w:val="yellow"/>
        </w:rPr>
        <w:t xml:space="preserve"> "</w:t>
      </w:r>
      <w:r>
        <w:rPr>
          <w:highlight w:val="yellow"/>
          <w:u w:val="single"/>
        </w:rPr>
        <w:t>since</w:t>
      </w:r>
      <w:r>
        <w:rPr>
          <w:highlight w:val="yellow"/>
        </w:rPr>
        <w:t xml:space="preserve"> </w:t>
      </w:r>
      <w:r>
        <w:rPr>
          <w:highlight w:val="yellow"/>
          <w:u w:val="single"/>
        </w:rPr>
        <w:t>enforcers</w:t>
      </w:r>
      <w:r>
        <w:t xml:space="preserve"> </w:t>
      </w:r>
      <w:r>
        <w:rPr>
          <w:u w:val="single"/>
        </w:rPr>
        <w:t>with divergent philosophies</w:t>
      </w:r>
      <w:r>
        <w:t xml:space="preserve"> </w:t>
      </w:r>
      <w:r>
        <w:rPr>
          <w:rStyle w:val="Emphasis"/>
          <w:highlight w:val="yellow"/>
        </w:rPr>
        <w:t>necessarily</w:t>
      </w:r>
      <w:r>
        <w:t xml:space="preserve"> will </w:t>
      </w:r>
      <w:r>
        <w:rPr>
          <w:highlight w:val="yellow"/>
          <w:u w:val="single"/>
        </w:rPr>
        <w:t>interpret ambiguous terms</w:t>
      </w:r>
      <w:r>
        <w:rPr>
          <w:highlight w:val="yellow"/>
        </w:rPr>
        <w:t xml:space="preserve"> </w:t>
      </w:r>
      <w:r>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Pr>
          <w:highlight w:val="yellow"/>
          <w:u w:val="single"/>
        </w:rPr>
        <w:t>NAAG</w:t>
      </w:r>
      <w:r>
        <w:t xml:space="preserve">) Merger </w:t>
      </w:r>
      <w:r>
        <w:rPr>
          <w:highlight w:val="yellow"/>
          <w:u w:val="single"/>
        </w:rPr>
        <w:t>Guidelines</w:t>
      </w:r>
      <w:r>
        <w:t xml:space="preserve"> for the states </w:t>
      </w:r>
      <w:r>
        <w:rPr>
          <w:rStyle w:val="Emphasis"/>
          <w:highlight w:val="yellow"/>
        </w:rPr>
        <w:t>explicitly allow for this</w:t>
      </w:r>
      <w:r>
        <w:rPr>
          <w:highlight w:val="yellow"/>
        </w:rPr>
        <w:t>,</w:t>
      </w:r>
      <w:r>
        <w:t xml:space="preserve"> </w:t>
      </w:r>
      <w:r>
        <w:rPr>
          <w:u w:val="single"/>
        </w:rPr>
        <w:t xml:space="preserve">noting that the general policy can be </w:t>
      </w:r>
      <w:r>
        <w:rPr>
          <w:rStyle w:val="Emphasis"/>
        </w:rPr>
        <w:t>supplemented</w:t>
      </w:r>
      <w:r>
        <w:rPr>
          <w:u w:val="single"/>
        </w:rPr>
        <w:t xml:space="preserve"> </w:t>
      </w:r>
      <w:r>
        <w:t xml:space="preserve">or varied </w:t>
      </w:r>
      <w:proofErr w:type="gramStart"/>
      <w:r>
        <w:t>in light of</w:t>
      </w:r>
      <w:proofErr w:type="gramEnd"/>
      <w:r>
        <w:t xml:space="preserve">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499DF6BD" w14:textId="77777777" w:rsidR="005075A2" w:rsidRPr="000121B0" w:rsidRDefault="005075A2" w:rsidP="005075A2">
      <w:pPr>
        <w:pStyle w:val="Heading4"/>
        <w:rPr>
          <w:bCs/>
        </w:rPr>
      </w:pPr>
      <w:r w:rsidRPr="000121B0">
        <w:rPr>
          <w:bCs/>
        </w:rPr>
        <w:t xml:space="preserve">Even if the CP results in uniform LAW, patchwork ENFORCEMENT undermines innovation </w:t>
      </w:r>
    </w:p>
    <w:p w14:paraId="4C0F8E05" w14:textId="77777777" w:rsidR="005075A2" w:rsidRDefault="005075A2" w:rsidP="005075A2">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04</w:t>
      </w:r>
      <w:r>
        <w:t>, The Case for Federal Preemption in Antitrust Enforcement, 18 Antitrust 79</w:t>
      </w:r>
    </w:p>
    <w:p w14:paraId="0BC83C19" w14:textId="77777777" w:rsidR="005075A2" w:rsidRDefault="005075A2" w:rsidP="005075A2"/>
    <w:p w14:paraId="1BB63C3D" w14:textId="77777777" w:rsidR="005075A2" w:rsidRDefault="005075A2" w:rsidP="005075A2">
      <w:r>
        <w:t>State-to-State Conflicts</w:t>
      </w:r>
    </w:p>
    <w:p w14:paraId="3931A9A2" w14:textId="77777777" w:rsidR="005075A2" w:rsidRDefault="005075A2" w:rsidP="005075A2">
      <w:r>
        <w:rPr>
          <w:highlight w:val="yellow"/>
          <w:u w:val="single"/>
        </w:rPr>
        <w:t>When states file antitrust cases</w:t>
      </w:r>
      <w:r>
        <w:rPr>
          <w:highlight w:val="yellow"/>
        </w:rPr>
        <w:t xml:space="preserve"> </w:t>
      </w:r>
      <w:r>
        <w:rPr>
          <w:rStyle w:val="Emphasis"/>
          <w:highlight w:val="yellow"/>
        </w:rPr>
        <w:t>under their own statutes</w:t>
      </w:r>
      <w:r>
        <w:t xml:space="preserve">, </w:t>
      </w:r>
      <w:r>
        <w:rPr>
          <w:rStyle w:val="Emphasis"/>
        </w:rPr>
        <w:t>rather than</w:t>
      </w:r>
      <w:r>
        <w:t xml:space="preserve"> under </w:t>
      </w:r>
      <w:r>
        <w:rPr>
          <w:u w:val="single"/>
        </w:rPr>
        <w:t>the</w:t>
      </w:r>
      <w:r>
        <w:t xml:space="preserve"> Clayton or </w:t>
      </w:r>
      <w:r>
        <w:rPr>
          <w:u w:val="single"/>
        </w:rPr>
        <w:t>Sherman Act</w:t>
      </w:r>
      <w:r>
        <w:t xml:space="preserve">s, </w:t>
      </w:r>
      <w:r>
        <w:rPr>
          <w:highlight w:val="yellow"/>
          <w:u w:val="single"/>
        </w:rPr>
        <w:t xml:space="preserve">the likelihood the cases will be governed by </w:t>
      </w:r>
      <w:r>
        <w:rPr>
          <w:rStyle w:val="Emphasis"/>
          <w:highlight w:val="yellow"/>
        </w:rPr>
        <w:t>Inconsistent</w:t>
      </w:r>
      <w:r>
        <w:rPr>
          <w:u w:val="single"/>
        </w:rPr>
        <w:t xml:space="preserve"> or even </w:t>
      </w:r>
      <w:r>
        <w:rPr>
          <w:rStyle w:val="Emphasis"/>
        </w:rPr>
        <w:t xml:space="preserve">conflicting antitrust </w:t>
      </w:r>
      <w:r>
        <w:rPr>
          <w:rStyle w:val="Emphasis"/>
          <w:highlight w:val="yellow"/>
        </w:rPr>
        <w:t>precedents</w:t>
      </w:r>
      <w:r>
        <w:rPr>
          <w:highlight w:val="yellow"/>
          <w:u w:val="single"/>
        </w:rPr>
        <w:t xml:space="preserve"> runs high</w:t>
      </w:r>
      <w:r>
        <w:rPr>
          <w:highlight w:val="yellow"/>
        </w:rPr>
        <w:t xml:space="preserve">. </w:t>
      </w:r>
      <w:r>
        <w:rPr>
          <w:rStyle w:val="Emphasis"/>
          <w:sz w:val="21"/>
          <w:szCs w:val="28"/>
          <w:highlight w:val="yellow"/>
        </w:rPr>
        <w:t>Even if state laws were uniform</w:t>
      </w:r>
      <w:r>
        <w:t xml:space="preserve">, </w:t>
      </w:r>
      <w:r>
        <w:rPr>
          <w:u w:val="single"/>
        </w:rPr>
        <w:t>with enforcers in each state coming from different backgrounds</w:t>
      </w:r>
      <w:r>
        <w:t xml:space="preserve"> </w:t>
      </w:r>
      <w:r>
        <w:rPr>
          <w:u w:val="single"/>
        </w:rPr>
        <w:t xml:space="preserve">and holding divergent philosophies, </w:t>
      </w:r>
      <w:r>
        <w:rPr>
          <w:highlight w:val="yellow"/>
          <w:u w:val="single"/>
        </w:rPr>
        <w:t>legal Interp</w:t>
      </w:r>
      <w:r>
        <w:rPr>
          <w:u w:val="single"/>
        </w:rPr>
        <w:t>retation</w:t>
      </w:r>
      <w:r>
        <w:rPr>
          <w:highlight w:val="yellow"/>
          <w:u w:val="single"/>
        </w:rPr>
        <w:t xml:space="preserve">s are </w:t>
      </w:r>
      <w:r>
        <w:rPr>
          <w:rStyle w:val="Emphasis"/>
          <w:highlight w:val="yellow"/>
        </w:rPr>
        <w:t>bound to differ</w:t>
      </w:r>
      <w:r>
        <w:t xml:space="preserve">. </w:t>
      </w:r>
      <w:r>
        <w:rPr>
          <w:u w:val="single"/>
        </w:rPr>
        <w:t>While diverse views can be helpful</w:t>
      </w:r>
      <w:r>
        <w:t xml:space="preserve"> in some areas of law-for example, varying state rules can provide a natural test for the efficacy of new regulations at the federal level-this kind of </w:t>
      </w:r>
      <w:r>
        <w:rPr>
          <w:highlight w:val="yellow"/>
          <w:u w:val="single"/>
        </w:rPr>
        <w:t>experimentation is</w:t>
      </w:r>
      <w:r>
        <w:rPr>
          <w:u w:val="single"/>
        </w:rPr>
        <w:t xml:space="preserve"> likely to be </w:t>
      </w:r>
      <w:r>
        <w:rPr>
          <w:rStyle w:val="Emphasis"/>
          <w:highlight w:val="yellow"/>
        </w:rPr>
        <w:t>wasteful in the antitrust arena</w:t>
      </w:r>
      <w:r>
        <w:t>.</w:t>
      </w:r>
    </w:p>
    <w:p w14:paraId="41456B8A" w14:textId="77777777" w:rsidR="005075A2" w:rsidRDefault="005075A2" w:rsidP="005075A2">
      <w:r>
        <w:t>A Case Study</w:t>
      </w:r>
    </w:p>
    <w:p w14:paraId="1F3B761C" w14:textId="77777777" w:rsidR="005075A2" w:rsidRDefault="005075A2" w:rsidP="005075A2">
      <w:r>
        <w:rPr>
          <w:u w:val="single"/>
        </w:rPr>
        <w:t>The problems</w:t>
      </w:r>
      <w:r>
        <w:t xml:space="preserve"> cataloged above </w:t>
      </w:r>
      <w:r>
        <w:rPr>
          <w:rStyle w:val="Emphasis"/>
        </w:rPr>
        <w:t>are not mere theoretical possibilities</w:t>
      </w:r>
      <w:r>
        <w:t xml:space="preserve">, United Stales v. </w:t>
      </w:r>
      <w:r>
        <w:rPr>
          <w:highlight w:val="yellow"/>
          <w:u w:val="single"/>
        </w:rPr>
        <w:t>Microsoft</w:t>
      </w:r>
      <w:r>
        <w:rPr>
          <w:highlight w:val="yellow"/>
        </w:rPr>
        <w:t xml:space="preserve"> </w:t>
      </w:r>
      <w:r>
        <w:rPr>
          <w:highlight w:val="yellow"/>
          <w:u w:val="single"/>
        </w:rPr>
        <w:t>provides a real</w:t>
      </w:r>
      <w:r>
        <w:rPr>
          <w:u w:val="single"/>
        </w:rPr>
        <w:t xml:space="preserve">-world </w:t>
      </w:r>
      <w:r>
        <w:rPr>
          <w:highlight w:val="yellow"/>
          <w:u w:val="single"/>
        </w:rPr>
        <w:t>example</w:t>
      </w:r>
      <w:r>
        <w:t xml:space="preserve">. Throughout the course of the lawsuit, </w:t>
      </w:r>
      <w:r>
        <w:rPr>
          <w:u w:val="single"/>
        </w:rPr>
        <w:t>the parties lobbied state attorneys general</w:t>
      </w:r>
      <w:r>
        <w:t xml:space="preserve">, federal antitrust authorities, </w:t>
      </w:r>
      <w:r>
        <w:rPr>
          <w:u w:val="single"/>
        </w:rPr>
        <w:t xml:space="preserve">and even the </w:t>
      </w:r>
      <w:proofErr w:type="gramStart"/>
      <w:r>
        <w:rPr>
          <w:u w:val="single"/>
        </w:rPr>
        <w:t>courts</w:t>
      </w:r>
      <w:r>
        <w:t xml:space="preserve"> .</w:t>
      </w:r>
      <w:proofErr w:type="gramEnd"/>
      <w:r>
        <w:t xml:space="preserve">" Thus, California Attorney General Bill </w:t>
      </w:r>
      <w:proofErr w:type="spellStart"/>
      <w:r>
        <w:rPr>
          <w:u w:val="single"/>
        </w:rPr>
        <w:t>Lockyor</w:t>
      </w:r>
      <w:proofErr w:type="spellEnd"/>
      <w:r>
        <w:t xml:space="preserve"> </w:t>
      </w:r>
      <w:r>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Pr>
          <w:u w:val="single"/>
        </w:rPr>
        <w:t>California subsequently took the lead in continuing the litigatio</w:t>
      </w:r>
      <w:r>
        <w:t>n on behalf of the non-settling states and even provided the bulk of the funding."</w:t>
      </w:r>
    </w:p>
    <w:p w14:paraId="472ED601" w14:textId="77777777" w:rsidR="005075A2" w:rsidRDefault="005075A2" w:rsidP="005075A2">
      <w:r>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6AD4C94A" w14:textId="77777777" w:rsidR="005075A2" w:rsidRDefault="005075A2" w:rsidP="005075A2">
      <w:pPr>
        <w:rPr>
          <w:u w:val="single"/>
        </w:rPr>
      </w:pPr>
      <w:r>
        <w:rPr>
          <w:u w:val="single"/>
        </w:rPr>
        <w:t xml:space="preserve">In addition to </w:t>
      </w:r>
      <w:r>
        <w:rPr>
          <w:rStyle w:val="Emphasis"/>
        </w:rPr>
        <w:t xml:space="preserve">derailing early settlement </w:t>
      </w:r>
      <w:proofErr w:type="gramStart"/>
      <w:r>
        <w:rPr>
          <w:rStyle w:val="Emphasis"/>
        </w:rPr>
        <w:t>talks</w:t>
      </w:r>
      <w:r>
        <w:t>,;</w:t>
      </w:r>
      <w:proofErr w:type="gramEnd"/>
      <w:r>
        <w:t xml:space="preserve">" </w:t>
      </w:r>
      <w:r>
        <w:rPr>
          <w:highlight w:val="yellow"/>
          <w:u w:val="single"/>
        </w:rPr>
        <w:t xml:space="preserve">the states </w:t>
      </w:r>
      <w:r>
        <w:rPr>
          <w:rStyle w:val="Emphasis"/>
          <w:highlight w:val="yellow"/>
        </w:rPr>
        <w:t>created uncertainty</w:t>
      </w:r>
      <w:r>
        <w:rPr>
          <w:u w:val="single"/>
        </w:rPr>
        <w:t xml:space="preserve"> that the settlement finally reached by the Department of Justice </w:t>
      </w:r>
      <w:r>
        <w:rPr>
          <w:rStyle w:val="Emphasis"/>
        </w:rPr>
        <w:t>would stick</w:t>
      </w:r>
      <w:r>
        <w:t xml:space="preserve">. </w:t>
      </w:r>
      <w:r>
        <w:rPr>
          <w:rStyle w:val="Emphasis"/>
          <w:highlight w:val="yellow"/>
        </w:rPr>
        <w:t>Nine states</w:t>
      </w:r>
      <w:r>
        <w:rPr>
          <w:highlight w:val="yellow"/>
        </w:rPr>
        <w:t xml:space="preserve"> </w:t>
      </w:r>
      <w:r>
        <w:rPr>
          <w:highlight w:val="yellow"/>
          <w:u w:val="single"/>
        </w:rPr>
        <w:t>agreed to settle along with the DOJ</w:t>
      </w:r>
      <w:r>
        <w:rPr>
          <w:highlight w:val="yellow"/>
        </w:rPr>
        <w:t xml:space="preserve">, </w:t>
      </w:r>
      <w:r>
        <w:rPr>
          <w:highlight w:val="yellow"/>
          <w:u w:val="single"/>
        </w:rPr>
        <w:t xml:space="preserve">but nine others </w:t>
      </w:r>
      <w:r>
        <w:rPr>
          <w:rStyle w:val="Emphasis"/>
          <w:highlight w:val="yellow"/>
        </w:rPr>
        <w:t>proposed a radically different remedy</w:t>
      </w:r>
      <w:r>
        <w:rPr>
          <w:highlight w:val="yellow"/>
        </w:rPr>
        <w:t>.</w:t>
      </w:r>
      <w:r>
        <w:t xml:space="preserve"> </w:t>
      </w:r>
      <w:r>
        <w:rPr>
          <w:u w:val="single"/>
        </w:rPr>
        <w:t>Those nine states</w:t>
      </w:r>
      <w:r>
        <w:t xml:space="preserve">, which included California and Massachusetts </w:t>
      </w:r>
      <w:r>
        <w:rPr>
          <w:u w:val="single"/>
        </w:rPr>
        <w:t>are home of some of Microsoft's most vocal rivals</w:t>
      </w:r>
      <w:r>
        <w:t xml:space="preserve">,'6 </w:t>
      </w:r>
      <w:r>
        <w:rPr>
          <w:u w:val="single"/>
        </w:rPr>
        <w:t>Not surprisingly</w:t>
      </w:r>
      <w:r>
        <w:t xml:space="preserve">, </w:t>
      </w:r>
      <w:r>
        <w:rPr>
          <w:u w:val="single"/>
        </w:rPr>
        <w:t xml:space="preserve">their remedy proposal neatly </w:t>
      </w:r>
      <w:r>
        <w:rPr>
          <w:rStyle w:val="Emphasis"/>
        </w:rPr>
        <w:t>dovetailed with the Interests of Microsoft's competitors.</w:t>
      </w:r>
    </w:p>
    <w:p w14:paraId="003B0F6D" w14:textId="77777777" w:rsidR="005075A2" w:rsidRDefault="005075A2" w:rsidP="005075A2">
      <w:pPr>
        <w:rPr>
          <w:sz w:val="12"/>
          <w:szCs w:val="12"/>
        </w:rPr>
      </w:pPr>
      <w:r>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Pr>
          <w:sz w:val="12"/>
          <w:szCs w:val="12"/>
        </w:rPr>
        <w:t>consun'ers</w:t>
      </w:r>
      <w:proofErr w:type="spellEnd"/>
      <w:r>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Pr>
          <w:sz w:val="12"/>
          <w:szCs w:val="12"/>
        </w:rPr>
        <w:t>In</w:t>
      </w:r>
      <w:proofErr w:type="gramEnd"/>
      <w:r>
        <w:rPr>
          <w:sz w:val="12"/>
          <w:szCs w:val="12"/>
        </w:rPr>
        <w:t xml:space="preserve"> the long term because the disclosure requirements would have left Microsoft with little incentive to improve Windows or many of the company's software applications.</w:t>
      </w:r>
    </w:p>
    <w:p w14:paraId="74CB7FAB" w14:textId="77777777" w:rsidR="005075A2" w:rsidRDefault="005075A2" w:rsidP="005075A2">
      <w:pPr>
        <w:rPr>
          <w:sz w:val="12"/>
          <w:szCs w:val="12"/>
        </w:rPr>
      </w:pPr>
      <w:r>
        <w:rPr>
          <w:sz w:val="12"/>
          <w:szCs w:val="12"/>
        </w:rPr>
        <w:t xml:space="preserve">One of the litigating states' requirements would have forced Microsoft to auction off the right to adapt its Office business applications suite to three </w:t>
      </w:r>
      <w:proofErr w:type="spellStart"/>
      <w:proofErr w:type="gramStart"/>
      <w:r>
        <w:rPr>
          <w:sz w:val="12"/>
          <w:szCs w:val="12"/>
        </w:rPr>
        <w:t>non Windows</w:t>
      </w:r>
      <w:proofErr w:type="spellEnd"/>
      <w:proofErr w:type="gramEnd"/>
      <w:r>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3DEDB05E" w14:textId="77777777" w:rsidR="005075A2" w:rsidRDefault="005075A2" w:rsidP="005075A2">
      <w:pPr>
        <w:rPr>
          <w:rStyle w:val="Emphasis"/>
        </w:rPr>
      </w:pPr>
      <w:r>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Pr>
          <w:highlight w:val="yellow"/>
          <w:u w:val="single"/>
        </w:rPr>
        <w:t>under the states' alternative remedy, tech</w:t>
      </w:r>
      <w:r>
        <w:rPr>
          <w:u w:val="single"/>
        </w:rPr>
        <w:t xml:space="preserve">nology </w:t>
      </w:r>
      <w:r>
        <w:rPr>
          <w:highlight w:val="yellow"/>
          <w:u w:val="single"/>
        </w:rPr>
        <w:t xml:space="preserve">companies </w:t>
      </w:r>
      <w:r>
        <w:rPr>
          <w:rStyle w:val="Emphasis"/>
          <w:highlight w:val="yellow"/>
        </w:rPr>
        <w:t>stood to gain a great deal of Microsoft's I</w:t>
      </w:r>
      <w:r>
        <w:rPr>
          <w:rStyle w:val="Emphasis"/>
        </w:rPr>
        <w:t xml:space="preserve">ntellectual </w:t>
      </w:r>
      <w:r>
        <w:rPr>
          <w:rStyle w:val="Emphasis"/>
          <w:highlight w:val="yellow"/>
        </w:rPr>
        <w:t>p</w:t>
      </w:r>
      <w:r>
        <w:rPr>
          <w:rStyle w:val="Emphasis"/>
        </w:rPr>
        <w:t>roperty at little or no cost</w:t>
      </w:r>
      <w:r>
        <w:t xml:space="preserve">. </w:t>
      </w:r>
      <w:r>
        <w:rPr>
          <w:u w:val="single"/>
        </w:rPr>
        <w:t xml:space="preserve">Still </w:t>
      </w:r>
      <w:r>
        <w:rPr>
          <w:highlight w:val="yellow"/>
          <w:u w:val="single"/>
        </w:rPr>
        <w:t xml:space="preserve">other provisions would have raised Microsoft's costs with </w:t>
      </w:r>
      <w:r>
        <w:rPr>
          <w:rStyle w:val="Emphasis"/>
          <w:highlight w:val="yellow"/>
        </w:rPr>
        <w:t>little</w:t>
      </w:r>
      <w:r>
        <w:rPr>
          <w:rStyle w:val="Emphasis"/>
        </w:rPr>
        <w:t xml:space="preserve"> apparent </w:t>
      </w:r>
      <w:r>
        <w:rPr>
          <w:rStyle w:val="Emphasis"/>
          <w:highlight w:val="yellow"/>
        </w:rPr>
        <w:t>benefit to consumers</w:t>
      </w:r>
      <w:r>
        <w:rPr>
          <w:rStyle w:val="Emphasis"/>
        </w:rPr>
        <w:t>.</w:t>
      </w:r>
    </w:p>
    <w:p w14:paraId="0D41485B" w14:textId="77777777" w:rsidR="005075A2" w:rsidRDefault="005075A2" w:rsidP="005075A2">
      <w:pPr>
        <w:pStyle w:val="Heading2"/>
      </w:pPr>
      <w:r>
        <w:t>2AC – Regulation CP</w:t>
      </w:r>
    </w:p>
    <w:p w14:paraId="41228BB0" w14:textId="77777777" w:rsidR="005075A2" w:rsidRPr="000121B0" w:rsidRDefault="005075A2" w:rsidP="005075A2">
      <w:pPr>
        <w:pStyle w:val="Heading4"/>
        <w:rPr>
          <w:bCs/>
        </w:rPr>
      </w:pPr>
      <w:r w:rsidRPr="000121B0">
        <w:rPr>
          <w:bCs/>
        </w:rPr>
        <w:t xml:space="preserve">Antitrust key—ex ante regulation is </w:t>
      </w:r>
      <w:r w:rsidRPr="000121B0">
        <w:rPr>
          <w:bCs/>
          <w:u w:val="single"/>
        </w:rPr>
        <w:t>extremely dangerous</w:t>
      </w:r>
      <w:r w:rsidRPr="000121B0">
        <w:rPr>
          <w:bCs/>
        </w:rPr>
        <w:t xml:space="preserve"> in platform markets—ex post litigation minimizes costs </w:t>
      </w:r>
    </w:p>
    <w:p w14:paraId="6555AB96" w14:textId="77777777" w:rsidR="005075A2" w:rsidRDefault="005075A2" w:rsidP="005075A2">
      <w:proofErr w:type="spellStart"/>
      <w:r>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Pr>
          <w:rStyle w:val="Style13ptBold"/>
        </w:rPr>
        <w:t>‘13</w:t>
      </w:r>
    </w:p>
    <w:p w14:paraId="22A492BA" w14:textId="77777777" w:rsidR="005075A2" w:rsidRDefault="005075A2" w:rsidP="005075A2">
      <w:r>
        <w:t xml:space="preserve">(Howard, “Information, Innovation, and Competition Policy </w:t>
      </w:r>
      <w:proofErr w:type="gramStart"/>
      <w:r>
        <w:t>For</w:t>
      </w:r>
      <w:proofErr w:type="gramEnd"/>
      <w:r>
        <w:t xml:space="preserve"> The Internet,” University of Pennsylvania Law Review, May 2013, Vol. 161, No. 6) </w:t>
      </w:r>
    </w:p>
    <w:p w14:paraId="1E9DBF5E" w14:textId="77777777" w:rsidR="005075A2" w:rsidRDefault="005075A2" w:rsidP="005075A2"/>
    <w:p w14:paraId="24C32BCD" w14:textId="77777777" w:rsidR="005075A2" w:rsidRDefault="005075A2" w:rsidP="005075A2">
      <w:r>
        <w:rPr>
          <w:highlight w:val="yellow"/>
          <w:u w:val="single"/>
        </w:rPr>
        <w:t>Competition enforcers</w:t>
      </w:r>
      <w:r>
        <w:rPr>
          <w:u w:val="single"/>
        </w:rPr>
        <w:t xml:space="preserve"> could adopt a number of approaches</w:t>
      </w:r>
      <w:r>
        <w:t xml:space="preserve"> to these mixed results depending on whether the changes are on balance more beneficial than </w:t>
      </w:r>
      <w:proofErr w:type="gramStart"/>
      <w:r>
        <w:t>harmful, or</w:t>
      </w:r>
      <w:proofErr w:type="gramEnd"/>
      <w:r>
        <w:t xml:space="preserve"> depending on whether the harms are intentional or not. </w:t>
      </w:r>
      <w:r>
        <w:rPr>
          <w:u w:val="single"/>
        </w:rPr>
        <w:t xml:space="preserve">Both inquiries, however, run the </w:t>
      </w:r>
      <w:r>
        <w:rPr>
          <w:highlight w:val="yellow"/>
          <w:u w:val="single"/>
        </w:rPr>
        <w:t>risk</w:t>
      </w:r>
      <w:r>
        <w:rPr>
          <w:u w:val="single"/>
        </w:rPr>
        <w:t xml:space="preserve"> of </w:t>
      </w:r>
      <w:r>
        <w:rPr>
          <w:rStyle w:val="Emphasis"/>
          <w:highlight w:val="yellow"/>
        </w:rPr>
        <w:t>calling into question company's best judgment</w:t>
      </w:r>
      <w:r>
        <w:t xml:space="preserve"> </w:t>
      </w:r>
      <w:r>
        <w:rPr>
          <w:u w:val="single"/>
        </w:rPr>
        <w:t xml:space="preserve">about </w:t>
      </w:r>
      <w:r>
        <w:rPr>
          <w:rStyle w:val="Emphasis"/>
        </w:rPr>
        <w:t>how to engineer its own products</w:t>
      </w:r>
      <w:r>
        <w:t xml:space="preserve">. </w:t>
      </w:r>
      <w:r>
        <w:rPr>
          <w:highlight w:val="yellow"/>
          <w:u w:val="single"/>
        </w:rPr>
        <w:t>Finding</w:t>
      </w:r>
      <w:r>
        <w:rPr>
          <w:u w:val="single"/>
        </w:rPr>
        <w:t xml:space="preserve"> that </w:t>
      </w:r>
      <w:r>
        <w:rPr>
          <w:highlight w:val="yellow"/>
          <w:u w:val="single"/>
        </w:rPr>
        <w:t>an innovation</w:t>
      </w:r>
      <w:r>
        <w:t>—</w:t>
      </w:r>
      <w:r>
        <w:rPr>
          <w:u w:val="single"/>
        </w:rPr>
        <w:t>say a new proprietary interface</w:t>
      </w:r>
      <w:r>
        <w:t xml:space="preserve"> or product integration </w:t>
      </w:r>
      <w:r>
        <w:rPr>
          <w:highlight w:val="yellow"/>
          <w:u w:val="single"/>
        </w:rPr>
        <w:t>is anticompetitive</w:t>
      </w:r>
      <w:r>
        <w:t xml:space="preserve"> </w:t>
      </w:r>
      <w:r>
        <w:rPr>
          <w:u w:val="single"/>
        </w:rPr>
        <w:t>because the value of the innovation</w:t>
      </w:r>
      <w:r>
        <w:t xml:space="preserve"> to consumers </w:t>
      </w:r>
      <w:r>
        <w:rPr>
          <w:u w:val="single"/>
        </w:rPr>
        <w:t>deemed ex post to be outweighed by the costs of competitive exclusion</w:t>
      </w:r>
      <w:r>
        <w:t xml:space="preserve"> </w:t>
      </w:r>
      <w:r>
        <w:rPr>
          <w:rStyle w:val="Emphasis"/>
          <w:highlight w:val="yellow"/>
        </w:rPr>
        <w:t>cause firms to hesitate to make beneficial</w:t>
      </w:r>
      <w:r>
        <w:rPr>
          <w:rStyle w:val="Emphasis"/>
        </w:rPr>
        <w:t xml:space="preserve"> product </w:t>
      </w:r>
      <w:r>
        <w:rPr>
          <w:rStyle w:val="Emphasis"/>
          <w:highlight w:val="yellow"/>
        </w:rPr>
        <w:t>changes</w:t>
      </w:r>
      <w:r>
        <w:rPr>
          <w:rStyle w:val="Emphasis"/>
        </w:rPr>
        <w:t xml:space="preserve">. </w:t>
      </w:r>
      <w:r>
        <w:rPr>
          <w:u w:val="single"/>
        </w:rPr>
        <w:t xml:space="preserve">Knowing the firm </w:t>
      </w:r>
      <w:r>
        <w:rPr>
          <w:rStyle w:val="Emphasis"/>
        </w:rPr>
        <w:t>could be punished</w:t>
      </w:r>
      <w:r>
        <w:rPr>
          <w:u w:val="single"/>
        </w:rPr>
        <w:t xml:space="preserve"> for the effects the innovation has on rivals if the innovation</w:t>
      </w:r>
      <w:r>
        <w:t xml:space="preserve"> does not turn out well (or perhaps turns out too well for </w:t>
      </w:r>
      <w:proofErr w:type="spellStart"/>
      <w:r>
        <w:t>compet</w:t>
      </w:r>
      <w:proofErr w:type="spellEnd"/>
      <w:r>
        <w:t xml:space="preserve"> </w:t>
      </w:r>
      <w:proofErr w:type="spellStart"/>
      <w:r>
        <w:t>itors</w:t>
      </w:r>
      <w:proofErr w:type="spellEnd"/>
      <w:r>
        <w:t xml:space="preserve">' tastes), </w:t>
      </w:r>
      <w:r>
        <w:rPr>
          <w:highlight w:val="yellow"/>
          <w:u w:val="single"/>
        </w:rPr>
        <w:t>the firm will</w:t>
      </w:r>
      <w:r>
        <w:rPr>
          <w:u w:val="single"/>
        </w:rPr>
        <w:t xml:space="preserve"> </w:t>
      </w:r>
      <w:r>
        <w:rPr>
          <w:rStyle w:val="Emphasis"/>
        </w:rPr>
        <w:t>raise the required ex ante probability of success</w:t>
      </w:r>
      <w:r>
        <w:rPr>
          <w:u w:val="single"/>
        </w:rPr>
        <w:t xml:space="preserve"> and </w:t>
      </w:r>
      <w:r>
        <w:rPr>
          <w:rStyle w:val="Emphasis"/>
          <w:highlight w:val="yellow"/>
        </w:rPr>
        <w:t>undertake fewer R&amp;D efforts</w:t>
      </w:r>
      <w:r>
        <w:t xml:space="preserve">. Similarly, </w:t>
      </w:r>
      <w:r>
        <w:rPr>
          <w:u w:val="single"/>
        </w:rPr>
        <w:t xml:space="preserve">punishing a firm that has or mixed motives for undertaking innovation might </w:t>
      </w:r>
      <w:r>
        <w:rPr>
          <w:rStyle w:val="Emphasis"/>
        </w:rPr>
        <w:t>harm consumers</w:t>
      </w:r>
      <w:r>
        <w:rPr>
          <w:u w:val="single"/>
        </w:rPr>
        <w:t xml:space="preserve"> </w:t>
      </w:r>
      <w:r>
        <w:rPr>
          <w:rStyle w:val="Emphasis"/>
        </w:rPr>
        <w:t>deterring product changes</w:t>
      </w:r>
      <w:r>
        <w:t xml:space="preserve"> that benefit consumers despite the firm's partly anticompetitive motives. </w:t>
      </w:r>
    </w:p>
    <w:p w14:paraId="6E742938" w14:textId="77777777" w:rsidR="005075A2" w:rsidRDefault="005075A2" w:rsidP="005075A2">
      <w:r>
        <w:rPr>
          <w:rStyle w:val="Emphasis"/>
          <w:highlight w:val="yellow"/>
        </w:rPr>
        <w:t>Absent compelling evidence</w:t>
      </w:r>
      <w:r>
        <w:t xml:space="preserve">, then, </w:t>
      </w:r>
      <w:r>
        <w:rPr>
          <w:rStyle w:val="Emphasis"/>
          <w:highlight w:val="yellow"/>
        </w:rPr>
        <w:t>caution</w:t>
      </w:r>
      <w:r>
        <w:rPr>
          <w:rStyle w:val="Emphasis"/>
        </w:rPr>
        <w:t xml:space="preserve"> and modesty </w:t>
      </w:r>
      <w:r>
        <w:rPr>
          <w:rStyle w:val="Emphasis"/>
          <w:highlight w:val="yellow"/>
        </w:rPr>
        <w:t>in enforcement are warranted</w:t>
      </w:r>
      <w:r>
        <w:rPr>
          <w:rStyle w:val="Emphasis"/>
        </w:rPr>
        <w:t xml:space="preserve"> in this area</w:t>
      </w:r>
      <w:r>
        <w:t xml:space="preserve">. </w:t>
      </w:r>
      <w:r>
        <w:rPr>
          <w:u w:val="single"/>
        </w:rPr>
        <w:t>This prescription comes not from a glib hope that competition or innovation</w:t>
      </w:r>
      <w:r>
        <w:t xml:space="preserve"> </w:t>
      </w:r>
      <w:r>
        <w:rPr>
          <w:u w:val="single"/>
        </w:rPr>
        <w:t>will somehow eradicate any harm</w:t>
      </w:r>
      <w:r>
        <w:t xml:space="preserve">, </w:t>
      </w:r>
      <w:r>
        <w:rPr>
          <w:rStyle w:val="Emphasis"/>
          <w:sz w:val="21"/>
          <w:szCs w:val="28"/>
        </w:rPr>
        <w:t>but from risk that intervention is as likely to make things worse as to make things better.</w:t>
      </w:r>
      <w:r>
        <w:t xml:space="preserve"> </w:t>
      </w:r>
      <w:r>
        <w:rPr>
          <w:u w:val="single"/>
        </w:rPr>
        <w:t xml:space="preserve">Some have advocated for a </w:t>
      </w:r>
      <w:r>
        <w:rPr>
          <w:rStyle w:val="Emphasis"/>
        </w:rPr>
        <w:t>government regulatory body</w:t>
      </w:r>
      <w:r>
        <w:t xml:space="preserve"> </w:t>
      </w:r>
      <w:r>
        <w:rPr>
          <w:u w:val="single"/>
        </w:rPr>
        <w:t>to evaluate search algorithms</w:t>
      </w:r>
      <w:r>
        <w:t xml:space="preserve"> </w:t>
      </w:r>
      <w:r>
        <w:rPr>
          <w:u w:val="single"/>
        </w:rPr>
        <w:t>and other intermediary behavior on</w:t>
      </w:r>
      <w:r>
        <w:t xml:space="preserve"> the Internet.112 </w:t>
      </w:r>
      <w:r>
        <w:rPr>
          <w:u w:val="single"/>
        </w:rPr>
        <w:t xml:space="preserve">There are compelling reasons to be </w:t>
      </w:r>
      <w:r>
        <w:rPr>
          <w:rStyle w:val="Emphasis"/>
        </w:rPr>
        <w:t>very skeptical of interposing such a government review process</w:t>
      </w:r>
      <w:r>
        <w:t xml:space="preserve"> </w:t>
      </w:r>
      <w:r>
        <w:rPr>
          <w:u w:val="single"/>
        </w:rPr>
        <w:t>into the ongoing</w:t>
      </w:r>
      <w:r>
        <w:t xml:space="preserve"> and demanding </w:t>
      </w:r>
      <w:r>
        <w:rPr>
          <w:u w:val="single"/>
        </w:rPr>
        <w:t xml:space="preserve">process of </w:t>
      </w:r>
      <w:r>
        <w:rPr>
          <w:rStyle w:val="Emphasis"/>
        </w:rPr>
        <w:t>private innovation</w:t>
      </w:r>
      <w:r>
        <w:t xml:space="preserve">. </w:t>
      </w:r>
      <w:r>
        <w:rPr>
          <w:highlight w:val="yellow"/>
          <w:u w:val="single"/>
        </w:rPr>
        <w:t xml:space="preserve">Algorithms change </w:t>
      </w:r>
      <w:r>
        <w:rPr>
          <w:rStyle w:val="Emphasis"/>
          <w:highlight w:val="yellow"/>
        </w:rPr>
        <w:t>quickly</w:t>
      </w:r>
      <w:r>
        <w:rPr>
          <w:highlight w:val="yellow"/>
        </w:rPr>
        <w:t xml:space="preserve"> </w:t>
      </w:r>
      <w:r>
        <w:rPr>
          <w:highlight w:val="yellow"/>
          <w:u w:val="single"/>
        </w:rPr>
        <w:t>and must adapt to</w:t>
      </w:r>
      <w:r>
        <w:rPr>
          <w:u w:val="single"/>
        </w:rPr>
        <w:t xml:space="preserve"> gaming </w:t>
      </w:r>
      <w:r>
        <w:rPr>
          <w:highlight w:val="yellow"/>
          <w:u w:val="single"/>
        </w:rPr>
        <w:t>manipulatio</w:t>
      </w:r>
      <w:r>
        <w:rPr>
          <w:highlight w:val="yellow"/>
        </w:rPr>
        <w:t>n</w:t>
      </w:r>
      <w:r>
        <w:t xml:space="preserve"> by those seeking to profit from online search.113 </w:t>
      </w:r>
      <w:r>
        <w:rPr>
          <w:u w:val="single"/>
        </w:rPr>
        <w:t>Regulators</w:t>
      </w:r>
      <w:r>
        <w:t xml:space="preserve"> </w:t>
      </w:r>
      <w:r>
        <w:rPr>
          <w:u w:val="single"/>
        </w:rPr>
        <w:t>are</w:t>
      </w:r>
      <w:r>
        <w:t xml:space="preserve"> </w:t>
      </w:r>
      <w:r>
        <w:rPr>
          <w:u w:val="single"/>
        </w:rPr>
        <w:t>certain to know less about a new technology than</w:t>
      </w:r>
      <w:r>
        <w:t xml:space="preserve"> </w:t>
      </w:r>
      <w:r>
        <w:rPr>
          <w:u w:val="single"/>
        </w:rPr>
        <w:t>those who invent work with it daily</w:t>
      </w:r>
      <w:r>
        <w:t xml:space="preserve">. </w:t>
      </w:r>
      <w:r>
        <w:rPr>
          <w:u w:val="single"/>
        </w:rPr>
        <w:t>Moreover</w:t>
      </w:r>
      <w:r>
        <w:t xml:space="preserve">, </w:t>
      </w:r>
      <w:r>
        <w:rPr>
          <w:rStyle w:val="Emphasis"/>
          <w:highlight w:val="yellow"/>
        </w:rPr>
        <w:t>regulatory processes</w:t>
      </w:r>
      <w:r>
        <w:rPr>
          <w:u w:val="single"/>
        </w:rPr>
        <w:t xml:space="preserve"> and related litigation</w:t>
      </w:r>
      <w:r>
        <w:t xml:space="preserve"> </w:t>
      </w:r>
      <w:r>
        <w:rPr>
          <w:u w:val="single"/>
        </w:rPr>
        <w:t>will</w:t>
      </w:r>
      <w:r>
        <w:t xml:space="preserve"> inevitably </w:t>
      </w:r>
      <w:r>
        <w:rPr>
          <w:rStyle w:val="Emphasis"/>
          <w:highlight w:val="yellow"/>
        </w:rPr>
        <w:t>become part of rivals' competitive strategy</w:t>
      </w:r>
      <w:r>
        <w:rPr>
          <w:highlight w:val="yellow"/>
        </w:rPr>
        <w:t xml:space="preserve">, </w:t>
      </w:r>
      <w:r>
        <w:rPr>
          <w:rStyle w:val="Emphasis"/>
          <w:highlight w:val="yellow"/>
        </w:rPr>
        <w:t>distracting resources from</w:t>
      </w:r>
      <w:r>
        <w:rPr>
          <w:rStyle w:val="Emphasis"/>
        </w:rPr>
        <w:t xml:space="preserve"> competition and </w:t>
      </w:r>
      <w:r>
        <w:rPr>
          <w:rStyle w:val="Emphasis"/>
          <w:highlight w:val="yellow"/>
        </w:rPr>
        <w:t>innovation</w:t>
      </w:r>
      <w:r>
        <w:rPr>
          <w:rStyle w:val="Emphasis"/>
        </w:rPr>
        <w:t xml:space="preserve"> in the marketplace</w:t>
      </w:r>
      <w:r>
        <w:t xml:space="preserve">. </w:t>
      </w:r>
      <w:r>
        <w:rPr>
          <w:u w:val="single"/>
        </w:rPr>
        <w:t xml:space="preserve">A much better course is for government to give a </w:t>
      </w:r>
      <w:r>
        <w:rPr>
          <w:rStyle w:val="Emphasis"/>
        </w:rPr>
        <w:t>wide berth to innovation</w:t>
      </w:r>
      <w:r>
        <w:t xml:space="preserve">, even where the firm's intentions may not seem benevolent and where the conduct may appear harm competition </w:t>
      </w:r>
      <w:proofErr w:type="gramStart"/>
      <w:r>
        <w:t>at the same time that</w:t>
      </w:r>
      <w:proofErr w:type="gramEnd"/>
      <w:r>
        <w:t xml:space="preserve"> it benefits consumers. </w:t>
      </w:r>
      <w:r>
        <w:rPr>
          <w:u w:val="single"/>
        </w:rPr>
        <w:t>And where there is a compelling case for harm</w:t>
      </w:r>
      <w:r>
        <w:t xml:space="preserve">, </w:t>
      </w:r>
      <w:r>
        <w:rPr>
          <w:rStyle w:val="Emphasis"/>
          <w:sz w:val="21"/>
          <w:szCs w:val="28"/>
          <w:highlight w:val="yellow"/>
        </w:rPr>
        <w:t>ex post intervention on a case-by-case basis through antitrust</w:t>
      </w:r>
      <w:r>
        <w:rPr>
          <w:rStyle w:val="Emphasis"/>
          <w:sz w:val="21"/>
          <w:szCs w:val="28"/>
        </w:rPr>
        <w:t xml:space="preserve"> law </w:t>
      </w:r>
      <w:r>
        <w:rPr>
          <w:rStyle w:val="Emphasis"/>
          <w:sz w:val="21"/>
          <w:szCs w:val="28"/>
          <w:highlight w:val="yellow"/>
        </w:rPr>
        <w:t xml:space="preserve">is preferable to general </w:t>
      </w:r>
      <w:r>
        <w:rPr>
          <w:rStyle w:val="Emphasis"/>
          <w:szCs w:val="32"/>
          <w:highlight w:val="yellow"/>
        </w:rPr>
        <w:t>reg</w:t>
      </w:r>
      <w:r>
        <w:rPr>
          <w:rStyle w:val="Emphasis"/>
          <w:sz w:val="21"/>
          <w:szCs w:val="28"/>
          <w:highlight w:val="yellow"/>
        </w:rPr>
        <w:t>ulation</w:t>
      </w:r>
      <w:r>
        <w:rPr>
          <w:sz w:val="21"/>
          <w:szCs w:val="28"/>
        </w:rPr>
        <w:t xml:space="preserve"> </w:t>
      </w:r>
      <w:r>
        <w:t xml:space="preserve">in this context. </w:t>
      </w:r>
    </w:p>
    <w:p w14:paraId="795E29B3" w14:textId="77777777" w:rsidR="005075A2" w:rsidRDefault="005075A2" w:rsidP="005075A2">
      <w:r>
        <w:rPr>
          <w:highlight w:val="yellow"/>
          <w:u w:val="single"/>
        </w:rPr>
        <w:t xml:space="preserve">This wide berth </w:t>
      </w:r>
      <w:r>
        <w:rPr>
          <w:rStyle w:val="Emphasis"/>
          <w:highlight w:val="yellow"/>
        </w:rPr>
        <w:t>does not</w:t>
      </w:r>
      <w:r>
        <w:rPr>
          <w:rStyle w:val="Emphasis"/>
        </w:rPr>
        <w:t>, however</w:t>
      </w:r>
      <w:r>
        <w:t xml:space="preserve">, </w:t>
      </w:r>
      <w:r>
        <w:rPr>
          <w:highlight w:val="yellow"/>
          <w:u w:val="single"/>
        </w:rPr>
        <w:t>mean we should</w:t>
      </w:r>
      <w:r>
        <w:rPr>
          <w:u w:val="single"/>
        </w:rPr>
        <w:t xml:space="preserve"> </w:t>
      </w:r>
      <w:r>
        <w:rPr>
          <w:rStyle w:val="Emphasis"/>
        </w:rPr>
        <w:t xml:space="preserve">abandon </w:t>
      </w:r>
      <w:proofErr w:type="spellStart"/>
      <w:r>
        <w:rPr>
          <w:rStyle w:val="Emphasis"/>
        </w:rPr>
        <w:t>enforcment</w:t>
      </w:r>
      <w:proofErr w:type="spellEnd"/>
      <w:r>
        <w:t xml:space="preserve"> </w:t>
      </w:r>
      <w:r>
        <w:rPr>
          <w:u w:val="single"/>
        </w:rPr>
        <w:t xml:space="preserve">or </w:t>
      </w:r>
      <w:r>
        <w:rPr>
          <w:highlight w:val="yellow"/>
          <w:u w:val="single"/>
        </w:rPr>
        <w:t xml:space="preserve">place all purportedly innovative conduct </w:t>
      </w:r>
      <w:r>
        <w:rPr>
          <w:rStyle w:val="Emphasis"/>
          <w:highlight w:val="yellow"/>
        </w:rPr>
        <w:t>beyond the reach of antitrust</w:t>
      </w:r>
      <w:r>
        <w:rPr>
          <w:rStyle w:val="Emphasis"/>
        </w:rPr>
        <w:t xml:space="preserve"> law</w:t>
      </w:r>
      <w:r>
        <w:t xml:space="preserve">. </w:t>
      </w:r>
      <w:r>
        <w:rPr>
          <w:u w:val="single"/>
        </w:rPr>
        <w:t>Microsoft</w:t>
      </w:r>
      <w:r>
        <w:t xml:space="preserve"> 7/114 gave significant deference to product innovation and integration, but </w:t>
      </w:r>
      <w:r>
        <w:rPr>
          <w:u w:val="single"/>
        </w:rPr>
        <w:t xml:space="preserve">clearly left open the door to a finding that </w:t>
      </w:r>
      <w:r>
        <w:t xml:space="preserve">such </w:t>
      </w:r>
      <w:r>
        <w:rPr>
          <w:u w:val="single"/>
        </w:rPr>
        <w:t xml:space="preserve">activity was a ruse or </w:t>
      </w:r>
      <w:r>
        <w:rPr>
          <w:rStyle w:val="Emphasis"/>
        </w:rPr>
        <w:t>pretext for anticompetitive exclusion</w:t>
      </w:r>
      <w:r>
        <w:t xml:space="preserve">. </w:t>
      </w:r>
      <w:r>
        <w:rPr>
          <w:u w:val="single"/>
        </w:rPr>
        <w:t>It allowed for antitrust liability</w:t>
      </w:r>
      <w:r>
        <w:t xml:space="preserve"> </w:t>
      </w:r>
      <w:r>
        <w:rPr>
          <w:u w:val="single"/>
        </w:rPr>
        <w:t xml:space="preserve">where a </w:t>
      </w:r>
      <w:r>
        <w:t xml:space="preserve">product </w:t>
      </w:r>
      <w:r>
        <w:rPr>
          <w:u w:val="single"/>
        </w:rPr>
        <w:t>innovation was not in some way different</w:t>
      </w:r>
      <w:r>
        <w:t xml:space="preserve"> and better than what a consumer could do for himself, thereby preserving anticompetitive tying as a possible claim against a software platform.115 </w:t>
      </w:r>
    </w:p>
    <w:p w14:paraId="2C72A8A5" w14:textId="77777777" w:rsidR="005075A2" w:rsidRDefault="005075A2" w:rsidP="005075A2">
      <w:r>
        <w:rPr>
          <w:u w:val="single"/>
        </w:rPr>
        <w:t>Generalizing from the Microsoft II decision,</w:t>
      </w:r>
      <w:r>
        <w:t xml:space="preserve"> </w:t>
      </w:r>
      <w:r>
        <w:rPr>
          <w:u w:val="single"/>
        </w:rPr>
        <w:t>where innovation was clearly a pretext for harming rivals</w:t>
      </w:r>
      <w:r>
        <w:t xml:space="preserve"> or for deterring rival innovation, </w:t>
      </w:r>
      <w:r>
        <w:rPr>
          <w:rStyle w:val="Emphasis"/>
        </w:rPr>
        <w:t>competition enforcement should be available</w:t>
      </w:r>
      <w:r>
        <w:t xml:space="preserve">. </w:t>
      </w:r>
      <w:r>
        <w:rPr>
          <w:highlight w:val="yellow"/>
          <w:u w:val="single"/>
        </w:rPr>
        <w:t>Two kinds of conduct</w:t>
      </w:r>
      <w:r>
        <w:rPr>
          <w:u w:val="single"/>
        </w:rPr>
        <w:t xml:space="preserve"> which </w:t>
      </w:r>
      <w:r>
        <w:rPr>
          <w:highlight w:val="yellow"/>
          <w:u w:val="single"/>
        </w:rPr>
        <w:t>digital platforms have been accused of undertaking</w:t>
      </w:r>
      <w:r>
        <w:rPr>
          <w:u w:val="single"/>
        </w:rPr>
        <w:t xml:space="preserve"> would appear to </w:t>
      </w:r>
      <w:r>
        <w:rPr>
          <w:highlight w:val="yellow"/>
          <w:u w:val="single"/>
        </w:rPr>
        <w:t>harm innovation</w:t>
      </w:r>
      <w:r>
        <w:t xml:space="preserve"> </w:t>
      </w:r>
      <w:r>
        <w:rPr>
          <w:rStyle w:val="Emphasis"/>
        </w:rPr>
        <w:t>without constituting legitimate innovation</w:t>
      </w:r>
      <w:r>
        <w:t xml:space="preserve">: </w:t>
      </w:r>
      <w:r>
        <w:rPr>
          <w:rStyle w:val="Emphasis"/>
          <w:highlight w:val="yellow"/>
        </w:rPr>
        <w:t>raising rivals' costs and forced free riding</w:t>
      </w:r>
      <w:r>
        <w:t>.</w:t>
      </w:r>
    </w:p>
    <w:p w14:paraId="292E82AE" w14:textId="77777777" w:rsidR="005075A2" w:rsidRPr="000121B0" w:rsidRDefault="005075A2" w:rsidP="005075A2">
      <w:pPr>
        <w:pStyle w:val="Heading4"/>
        <w:rPr>
          <w:bCs/>
        </w:rPr>
      </w:pPr>
      <w:r w:rsidRPr="000121B0">
        <w:rPr>
          <w:bCs/>
        </w:rPr>
        <w:t>Picking winners fails – subsidies are offset by required tax increases and governments empirically pick more losers than winners</w:t>
      </w:r>
    </w:p>
    <w:p w14:paraId="78580F98" w14:textId="77777777" w:rsidR="005075A2" w:rsidRDefault="005075A2" w:rsidP="005075A2">
      <w:r>
        <w:rPr>
          <w:rStyle w:val="Style13ptBold"/>
        </w:rPr>
        <w:t xml:space="preserve">Thierer 8/18 </w:t>
      </w:r>
      <w:r>
        <w:t xml:space="preserve">– Adam Thierer is a Senior Research Fellow at the </w:t>
      </w:r>
      <w:proofErr w:type="spellStart"/>
      <w:r>
        <w:t>Mercatus</w:t>
      </w:r>
      <w:proofErr w:type="spellEnd"/>
      <w:r>
        <w:t xml:space="preserve"> Center at George Mason University. He specializes in innovation, entrepreneurialism, Internet, and free-speech issues, with a particular focus on the public policy concerns surrounding emerging technologies.</w:t>
      </w:r>
      <w:r>
        <w:br/>
        <w:t xml:space="preserve">Adam Thierer, August 18 2021, “Government Planning and Spending Won’t Replicate Silicon Valley,” Discourse, </w:t>
      </w:r>
      <w:hyperlink r:id="rId9" w:history="1">
        <w:r>
          <w:rPr>
            <w:rStyle w:val="Hyperlink"/>
            <w:color w:val="000000"/>
            <w:u w:val="single"/>
          </w:rPr>
          <w:t>https://www.discoursemagazine.com/economics/2021/08/18/government-planning-and-spending-wont-replicate-silicon-valley/</w:t>
        </w:r>
      </w:hyperlink>
    </w:p>
    <w:p w14:paraId="655B37DF" w14:textId="77777777" w:rsidR="005075A2" w:rsidRDefault="005075A2" w:rsidP="005075A2"/>
    <w:p w14:paraId="777B5760" w14:textId="77777777" w:rsidR="005075A2" w:rsidRDefault="005075A2" w:rsidP="005075A2">
      <w:pPr>
        <w:rPr>
          <w:rStyle w:val="Heading3Char1"/>
        </w:rPr>
      </w:pPr>
      <w:r>
        <w:rPr>
          <w:rStyle w:val="Heading3Char1"/>
        </w:rPr>
        <w:t xml:space="preserve">Unfortunately, </w:t>
      </w:r>
      <w:r>
        <w:rPr>
          <w:rStyle w:val="Heading3Char1"/>
          <w:highlight w:val="cyan"/>
        </w:rPr>
        <w:t>the “if you build it, they will come” mentality surrounding</w:t>
      </w:r>
      <w:r>
        <w:rPr>
          <w:rStyle w:val="Heading3Char1"/>
        </w:rPr>
        <w:t xml:space="preserve"> tech clusters and regional </w:t>
      </w:r>
      <w:r>
        <w:rPr>
          <w:rStyle w:val="Heading3Char1"/>
          <w:highlight w:val="cyan"/>
        </w:rPr>
        <w:t>innovation</w:t>
      </w:r>
      <w:r>
        <w:rPr>
          <w:rStyle w:val="Heading3Char1"/>
        </w:rPr>
        <w:t xml:space="preserve"> hubs </w:t>
      </w:r>
      <w:r>
        <w:rPr>
          <w:rStyle w:val="Heading3Char1"/>
          <w:highlight w:val="cyan"/>
        </w:rPr>
        <w:t>doesn’t</w:t>
      </w:r>
      <w:r>
        <w:rPr>
          <w:rStyle w:val="Heading3Char1"/>
        </w:rPr>
        <w:t xml:space="preserve"> </w:t>
      </w:r>
      <w:proofErr w:type="gramStart"/>
      <w:r>
        <w:rPr>
          <w:rStyle w:val="Heading3Char1"/>
        </w:rPr>
        <w:t xml:space="preserve">take into </w:t>
      </w:r>
      <w:r>
        <w:rPr>
          <w:rStyle w:val="Heading3Char1"/>
          <w:highlight w:val="cyan"/>
        </w:rPr>
        <w:t>account</w:t>
      </w:r>
      <w:proofErr w:type="gramEnd"/>
      <w:r>
        <w:rPr>
          <w:rStyle w:val="Heading3Char1"/>
        </w:rPr>
        <w:t xml:space="preserve"> many economic, political, cultural and geographic </w:t>
      </w:r>
      <w:r>
        <w:rPr>
          <w:rStyle w:val="Heading3Char1"/>
          <w:highlight w:val="cyan"/>
        </w:rPr>
        <w:t>challenges</w:t>
      </w:r>
      <w:r>
        <w:t xml:space="preserve">. Indeed, the history of previous efforts proves that these </w:t>
      </w:r>
      <w:r>
        <w:rPr>
          <w:rStyle w:val="Heading3Char1"/>
          <w:highlight w:val="cyan"/>
        </w:rPr>
        <w:t>things cannot simply be willed into existence through</w:t>
      </w:r>
      <w:r>
        <w:rPr>
          <w:rStyle w:val="Heading3Char1"/>
        </w:rPr>
        <w:t xml:space="preserve"> top-down industrial policies, big </w:t>
      </w:r>
      <w:proofErr w:type="gramStart"/>
      <w:r>
        <w:rPr>
          <w:rStyle w:val="Heading3Char1"/>
        </w:rPr>
        <w:t>bureaucracies</w:t>
      </w:r>
      <w:proofErr w:type="gramEnd"/>
      <w:r>
        <w:rPr>
          <w:rStyle w:val="Heading3Char1"/>
        </w:rPr>
        <w:t xml:space="preserve"> and a lot of new </w:t>
      </w:r>
      <w:r>
        <w:rPr>
          <w:rStyle w:val="Heading3Char1"/>
          <w:highlight w:val="cyan"/>
        </w:rPr>
        <w:t>spending</w:t>
      </w:r>
      <w:r>
        <w:rPr>
          <w:rStyle w:val="Heading3Char1"/>
        </w:rPr>
        <w:t xml:space="preserve"> programs.</w:t>
      </w:r>
      <w:r>
        <w:rPr>
          <w:rStyle w:val="Emphasis"/>
        </w:rPr>
        <w:t xml:space="preserve"> </w:t>
      </w:r>
      <w:r>
        <w:rPr>
          <w:rStyle w:val="Emphasis"/>
          <w:highlight w:val="cyan"/>
        </w:rPr>
        <w:t>Clusters</w:t>
      </w:r>
      <w:r>
        <w:rPr>
          <w:rStyle w:val="Emphasis"/>
        </w:rPr>
        <w:t xml:space="preserve"> tend to </w:t>
      </w:r>
      <w:r>
        <w:rPr>
          <w:rStyle w:val="Emphasis"/>
          <w:highlight w:val="cyan"/>
        </w:rPr>
        <w:t>grow</w:t>
      </w:r>
      <w:r>
        <w:rPr>
          <w:rStyle w:val="Emphasis"/>
        </w:rPr>
        <w:t xml:space="preserve"> more </w:t>
      </w:r>
      <w:r>
        <w:rPr>
          <w:rStyle w:val="Emphasis"/>
          <w:highlight w:val="cyan"/>
        </w:rPr>
        <w:t>organically</w:t>
      </w:r>
      <w:r>
        <w:rPr>
          <w:rStyle w:val="Emphasis"/>
        </w:rPr>
        <w:t>, and</w:t>
      </w:r>
      <w:r>
        <w:rPr>
          <w:rStyle w:val="Emphasis"/>
          <w:highlight w:val="cyan"/>
        </w:rPr>
        <w:t xml:space="preserve"> efforts by the government to force them are unlikely to meet with</w:t>
      </w:r>
      <w:r>
        <w:rPr>
          <w:rStyle w:val="Emphasis"/>
        </w:rPr>
        <w:t xml:space="preserve"> any more </w:t>
      </w:r>
      <w:r>
        <w:rPr>
          <w:rStyle w:val="Emphasis"/>
          <w:highlight w:val="cyan"/>
        </w:rPr>
        <w:t>success</w:t>
      </w:r>
      <w:r>
        <w:rPr>
          <w:rStyle w:val="Emphasis"/>
        </w:rPr>
        <w:t xml:space="preserve"> than past experiments.</w:t>
      </w:r>
    </w:p>
    <w:p w14:paraId="51D3F742" w14:textId="77777777" w:rsidR="005075A2" w:rsidRDefault="005075A2" w:rsidP="005075A2">
      <w:r>
        <w:t>Wishful Thinking About Economic Development Subsidies</w:t>
      </w:r>
    </w:p>
    <w:p w14:paraId="4BC182B5" w14:textId="77777777" w:rsidR="005075A2" w:rsidRDefault="005075A2" w:rsidP="005075A2">
      <w:pPr>
        <w:rPr>
          <w:rStyle w:val="Heading3Char1"/>
        </w:rPr>
      </w:pPr>
      <w:r>
        <w:t>“</w:t>
      </w:r>
      <w:r>
        <w:rPr>
          <w:rStyle w:val="Heading3Char1"/>
          <w:highlight w:val="cyan"/>
        </w:rPr>
        <w:t>Economic theory offers little reason to think</w:t>
      </w:r>
      <w:r>
        <w:rPr>
          <w:rStyle w:val="Heading3Char1"/>
        </w:rPr>
        <w:t xml:space="preserve"> that </w:t>
      </w:r>
      <w:r>
        <w:rPr>
          <w:rStyle w:val="Heading3Char1"/>
          <w:highlight w:val="cyan"/>
        </w:rPr>
        <w:t>targeted</w:t>
      </w:r>
      <w:r>
        <w:rPr>
          <w:rStyle w:val="Heading3Char1"/>
        </w:rPr>
        <w:t xml:space="preserve"> economic </w:t>
      </w:r>
      <w:r>
        <w:rPr>
          <w:rStyle w:val="Heading3Char1"/>
          <w:highlight w:val="cyan"/>
        </w:rPr>
        <w:t>development</w:t>
      </w:r>
      <w:r>
        <w:rPr>
          <w:rStyle w:val="Heading3Char1"/>
        </w:rPr>
        <w:t xml:space="preserve"> subsidies </w:t>
      </w:r>
      <w:r>
        <w:rPr>
          <w:rStyle w:val="Heading3Char1"/>
          <w:highlight w:val="cyan"/>
        </w:rPr>
        <w:t>benefit</w:t>
      </w:r>
      <w:r>
        <w:rPr>
          <w:rStyle w:val="Heading3Char1"/>
        </w:rPr>
        <w:t xml:space="preserve"> the broader </w:t>
      </w:r>
      <w:r>
        <w:rPr>
          <w:rStyle w:val="Heading3Char1"/>
          <w:highlight w:val="cyan"/>
        </w:rPr>
        <w:t>communities</w:t>
      </w:r>
      <w:r>
        <w:rPr>
          <w:rStyle w:val="Heading3Char1"/>
        </w:rPr>
        <w:t xml:space="preserve"> that ultimately pay for them</w:t>
      </w:r>
      <w:r>
        <w:t xml:space="preserve">,” concluded a recent </w:t>
      </w:r>
      <w:proofErr w:type="spellStart"/>
      <w:r>
        <w:t>Mercatus</w:t>
      </w:r>
      <w:proofErr w:type="spellEnd"/>
      <w:r>
        <w:t xml:space="preserve"> Center study on “</w:t>
      </w:r>
      <w:hyperlink r:id="rId10" w:history="1">
        <w:r>
          <w:rPr>
            <w:rStyle w:val="Hyperlink"/>
            <w:color w:val="000000"/>
            <w:u w:val="single"/>
          </w:rPr>
          <w:t>The Economics of a Targeted Economic Development Subsidy</w:t>
        </w:r>
      </w:hyperlink>
      <w:r>
        <w:t xml:space="preserve">.” The authors highlighted the </w:t>
      </w:r>
      <w:r>
        <w:rPr>
          <w:rStyle w:val="Heading3Char1"/>
        </w:rPr>
        <w:t xml:space="preserve">extensive economic literature that finds that “the </w:t>
      </w:r>
      <w:r>
        <w:rPr>
          <w:rStyle w:val="Heading3Char1"/>
          <w:highlight w:val="cyan"/>
        </w:rPr>
        <w:t>net effect</w:t>
      </w:r>
      <w:r>
        <w:rPr>
          <w:rStyle w:val="Heading3Char1"/>
        </w:rPr>
        <w:t xml:space="preserve"> of targeted economic development subsidies </w:t>
      </w:r>
      <w:r>
        <w:rPr>
          <w:rStyle w:val="Heading3Char1"/>
          <w:highlight w:val="cyan"/>
        </w:rPr>
        <w:t>is likely to be negative” because</w:t>
      </w:r>
      <w:r>
        <w:rPr>
          <w:rStyle w:val="Heading3Char1"/>
        </w:rPr>
        <w:t xml:space="preserve"> </w:t>
      </w:r>
      <w:r>
        <w:rPr>
          <w:rStyle w:val="Emphasis"/>
        </w:rPr>
        <w:t>“the ta</w:t>
      </w:r>
      <w:r>
        <w:rPr>
          <w:rStyle w:val="Emphasis"/>
          <w:highlight w:val="cyan"/>
        </w:rPr>
        <w:t>xes funding the subsidies will discourage more</w:t>
      </w:r>
      <w:r>
        <w:rPr>
          <w:rStyle w:val="Emphasis"/>
        </w:rPr>
        <w:t xml:space="preserve"> economic </w:t>
      </w:r>
      <w:r>
        <w:rPr>
          <w:rStyle w:val="Emphasis"/>
          <w:highlight w:val="cyan"/>
        </w:rPr>
        <w:t>activity than</w:t>
      </w:r>
      <w:r>
        <w:rPr>
          <w:rStyle w:val="Emphasis"/>
        </w:rPr>
        <w:t xml:space="preserve"> will be </w:t>
      </w:r>
      <w:r>
        <w:rPr>
          <w:rStyle w:val="Emphasis"/>
          <w:highlight w:val="cyan"/>
        </w:rPr>
        <w:t>encouraged</w:t>
      </w:r>
      <w:r>
        <w:rPr>
          <w:rStyle w:val="Emphasis"/>
        </w:rPr>
        <w:t xml:space="preserve"> by the subsidies themselves.”</w:t>
      </w:r>
    </w:p>
    <w:p w14:paraId="59C02A86" w14:textId="77777777" w:rsidR="005075A2" w:rsidRDefault="005075A2" w:rsidP="005075A2">
      <w:pPr>
        <w:rPr>
          <w:rStyle w:val="Heading3Char1"/>
        </w:rPr>
      </w:pPr>
      <w:r>
        <w:t xml:space="preserve">That points to the first problem with governments trying to pick winners: </w:t>
      </w:r>
      <w:r>
        <w:rPr>
          <w:rStyle w:val="Heading3Char1"/>
        </w:rPr>
        <w:t xml:space="preserve">There is no free lunch. Economic development and industrial policy efforts always sound great in theory, but in the </w:t>
      </w:r>
      <w:proofErr w:type="gramStart"/>
      <w:r>
        <w:rPr>
          <w:rStyle w:val="Heading3Char1"/>
        </w:rPr>
        <w:t>end</w:t>
      </w:r>
      <w:proofErr w:type="gramEnd"/>
      <w:r>
        <w:rPr>
          <w:rStyle w:val="Heading3Char1"/>
        </w:rPr>
        <w:t xml:space="preserve"> they rely on government-granted privileges—discriminatory tax or regulatory relief, cash subsidies, loans and loan guarantees, in-kind donations and the provision of other valuable goods and services</w:t>
      </w:r>
      <w:r>
        <w:t xml:space="preserve">. The </w:t>
      </w:r>
      <w:r>
        <w:rPr>
          <w:rStyle w:val="Heading3Char1"/>
        </w:rPr>
        <w:t>costs of these targeted privileges are passed along to those firms and economic sectors without the political clout to get the favors, or just borne by taxpayers more generally.</w:t>
      </w:r>
    </w:p>
    <w:p w14:paraId="3C2C4F8A" w14:textId="77777777" w:rsidR="005075A2" w:rsidRDefault="005075A2" w:rsidP="005075A2">
      <w:pPr>
        <w:rPr>
          <w:rStyle w:val="Heading3Char1"/>
        </w:rPr>
      </w:pPr>
      <w:r>
        <w:t xml:space="preserve">The second problem with policymakers trying to pick winners is that they’re just not very good at </w:t>
      </w:r>
      <w:r>
        <w:rPr>
          <w:rStyle w:val="Heading3Char1"/>
        </w:rPr>
        <w:t xml:space="preserve">it. </w:t>
      </w:r>
      <w:r>
        <w:rPr>
          <w:rStyle w:val="Emphasis"/>
          <w:highlight w:val="cyan"/>
        </w:rPr>
        <w:t>Forecasting future</w:t>
      </w:r>
      <w:r>
        <w:rPr>
          <w:rStyle w:val="Emphasis"/>
        </w:rPr>
        <w:t xml:space="preserve"> market </w:t>
      </w:r>
      <w:r>
        <w:rPr>
          <w:rStyle w:val="Emphasis"/>
          <w:highlight w:val="cyan"/>
        </w:rPr>
        <w:t>trends</w:t>
      </w:r>
      <w:r>
        <w:rPr>
          <w:rStyle w:val="Emphasis"/>
        </w:rPr>
        <w:t xml:space="preserve"> and the evolution of technology </w:t>
      </w:r>
      <w:r>
        <w:rPr>
          <w:rStyle w:val="Emphasis"/>
          <w:highlight w:val="cyan"/>
        </w:rPr>
        <w:t>has always been</w:t>
      </w:r>
      <w:r>
        <w:rPr>
          <w:rStyle w:val="Emphasis"/>
        </w:rPr>
        <w:t xml:space="preserve"> notoriously </w:t>
      </w:r>
      <w:r>
        <w:rPr>
          <w:rStyle w:val="Emphasis"/>
          <w:highlight w:val="cyan"/>
        </w:rPr>
        <w:t>difficult, even in the private sector. Lacking a profit motive and business acumen</w:t>
      </w:r>
      <w:r>
        <w:rPr>
          <w:rStyle w:val="Heading3Char1"/>
          <w:highlight w:val="cyan"/>
        </w:rPr>
        <w:t>, governments</w:t>
      </w:r>
      <w:r>
        <w:rPr>
          <w:rStyle w:val="Heading3Char1"/>
        </w:rPr>
        <w:t xml:space="preserve"> have a much worse track record than investors, </w:t>
      </w:r>
      <w:r>
        <w:rPr>
          <w:rStyle w:val="Emphasis"/>
          <w:highlight w:val="cyan"/>
        </w:rPr>
        <w:t>regularly pick</w:t>
      </w:r>
      <w:r>
        <w:rPr>
          <w:rStyle w:val="Emphasis"/>
        </w:rPr>
        <w:t xml:space="preserve">ing </w:t>
      </w:r>
      <w:r>
        <w:rPr>
          <w:rStyle w:val="Emphasis"/>
          <w:highlight w:val="cyan"/>
        </w:rPr>
        <w:t>more losers than winners</w:t>
      </w:r>
      <w:r>
        <w:rPr>
          <w:rStyle w:val="Heading3Char1"/>
          <w:highlight w:val="cyan"/>
        </w:rPr>
        <w:t>. This</w:t>
      </w:r>
      <w:r>
        <w:rPr>
          <w:rStyle w:val="Heading3Char1"/>
        </w:rPr>
        <w:t xml:space="preserve"> problem </w:t>
      </w:r>
      <w:r>
        <w:rPr>
          <w:rStyle w:val="Heading3Char1"/>
          <w:highlight w:val="cyan"/>
        </w:rPr>
        <w:t>has grown more acute today due to</w:t>
      </w:r>
      <w:r>
        <w:rPr>
          <w:rStyle w:val="Heading3Char1"/>
        </w:rPr>
        <w:t xml:space="preserve"> “</w:t>
      </w:r>
      <w:hyperlink r:id="rId11" w:history="1">
        <w:r>
          <w:rPr>
            <w:rStyle w:val="Heading3Char1"/>
            <w:color w:val="000000"/>
          </w:rPr>
          <w:t>the pacing problem</w:t>
        </w:r>
      </w:hyperlink>
      <w:r>
        <w:rPr>
          <w:rStyle w:val="Heading3Char1"/>
        </w:rPr>
        <w:t xml:space="preserve">,” which refers to </w:t>
      </w:r>
      <w:r>
        <w:rPr>
          <w:rStyle w:val="Heading3Char1"/>
          <w:highlight w:val="cyan"/>
        </w:rPr>
        <w:t xml:space="preserve">the </w:t>
      </w:r>
      <w:r>
        <w:rPr>
          <w:rStyle w:val="Emphasis"/>
          <w:highlight w:val="cyan"/>
        </w:rPr>
        <w:t>inability of government policies and programs to keep up</w:t>
      </w:r>
      <w:r>
        <w:rPr>
          <w:rStyle w:val="Heading3Char1"/>
          <w:highlight w:val="cyan"/>
        </w:rPr>
        <w:t xml:space="preserve"> with</w:t>
      </w:r>
      <w:r>
        <w:rPr>
          <w:rStyle w:val="Heading3Char1"/>
        </w:rPr>
        <w:t xml:space="preserve"> the ever-quickening pace of modern technological </w:t>
      </w:r>
      <w:r>
        <w:rPr>
          <w:rStyle w:val="Heading3Char1"/>
          <w:highlight w:val="cyan"/>
        </w:rPr>
        <w:t>innovation</w:t>
      </w:r>
      <w:r>
        <w:rPr>
          <w:rStyle w:val="Heading3Char1"/>
        </w:rPr>
        <w:t>.</w:t>
      </w:r>
    </w:p>
    <w:p w14:paraId="0AF43A73" w14:textId="77777777" w:rsidR="005075A2" w:rsidRDefault="005075A2" w:rsidP="005075A2">
      <w:pPr>
        <w:rPr>
          <w:rStyle w:val="Emphasis"/>
        </w:rPr>
      </w:pPr>
      <w:r>
        <w:t xml:space="preserve">These realities have not stopped policymakers from repeatedly trying to use both direct and indirect subsidies to attract high-tech sectors and talent to specific destinations. </w:t>
      </w:r>
      <w:r>
        <w:rPr>
          <w:rStyle w:val="Heading3Char1"/>
        </w:rPr>
        <w:t xml:space="preserve">But there is </w:t>
      </w:r>
      <w:r>
        <w:rPr>
          <w:rStyle w:val="Emphasis"/>
        </w:rPr>
        <w:t>no precise recipe for growing tech</w:t>
      </w:r>
      <w:r>
        <w:rPr>
          <w:rStyle w:val="Heading3Char1"/>
        </w:rPr>
        <w:t xml:space="preserve"> clusters. And as economists </w:t>
      </w:r>
      <w:hyperlink r:id="rId12" w:history="1">
        <w:r>
          <w:rPr>
            <w:rStyle w:val="Heading3Char1"/>
            <w:color w:val="000000"/>
          </w:rPr>
          <w:t>William R. Kerr</w:t>
        </w:r>
      </w:hyperlink>
      <w:r>
        <w:rPr>
          <w:rStyle w:val="Heading3Char1"/>
        </w:rPr>
        <w:t> and </w:t>
      </w:r>
      <w:hyperlink r:id="rId13" w:history="1">
        <w:r>
          <w:rPr>
            <w:rStyle w:val="Heading3Char1"/>
            <w:color w:val="000000"/>
          </w:rPr>
          <w:t>Frédéric Robert-</w:t>
        </w:r>
        <w:proofErr w:type="spellStart"/>
        <w:r>
          <w:rPr>
            <w:rStyle w:val="Heading3Char1"/>
            <w:color w:val="000000"/>
          </w:rPr>
          <w:t>Nicoud</w:t>
        </w:r>
        <w:proofErr w:type="spellEnd"/>
      </w:hyperlink>
      <w:r>
        <w:rPr>
          <w:rStyle w:val="Heading3Char1"/>
        </w:rPr>
        <w:t> </w:t>
      </w:r>
      <w:hyperlink r:id="rId14" w:history="1">
        <w:r>
          <w:rPr>
            <w:rStyle w:val="Heading3Char1"/>
            <w:color w:val="000000"/>
          </w:rPr>
          <w:t>note</w:t>
        </w:r>
      </w:hyperlink>
      <w:r>
        <w:rPr>
          <w:rStyle w:val="Heading3Char1"/>
        </w:rPr>
        <w:t>, “developing even a semi-formal definition is tricky.” Typically, however, a tech cluster includes “</w:t>
      </w:r>
      <w:r>
        <w:rPr>
          <w:rStyle w:val="Emphasis"/>
        </w:rPr>
        <w:t>an important overall scale of local activity, complemented by spatial density and linkages amongst local firms.”</w:t>
      </w:r>
    </w:p>
    <w:p w14:paraId="56731508" w14:textId="77777777" w:rsidR="005075A2" w:rsidRDefault="005075A2" w:rsidP="005075A2">
      <w:r>
        <w:t xml:space="preserve">This is not easily replicated. Indeed, in the U.S. a huge amount of the nation’s high-tech startup activity and venture capital funding is concentrated only in Silicon Valley and eight other big-city areas: New York City, Boston, Los Angeles, Seattle, Washington, D.C., San Diego, </w:t>
      </w:r>
      <w:proofErr w:type="gramStart"/>
      <w:r>
        <w:t>Austin</w:t>
      </w:r>
      <w:proofErr w:type="gramEnd"/>
      <w:r>
        <w:t xml:space="preserve">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0B29B90C" w14:textId="2B0D25A2" w:rsidR="005075A2" w:rsidRDefault="005075A2" w:rsidP="005075A2">
      <w:r>
        <w:t>This kind of thinking is driving the latest push to create the next great innovation hub. “With federal support, the U.S. can recreate Silicon Valley success nationwide,” </w:t>
      </w:r>
      <w:hyperlink r:id="rId15" w:history="1">
        <w:r>
          <w:rPr>
            <w:rStyle w:val="Hyperlink"/>
            <w:color w:val="000000"/>
            <w:u w:val="single"/>
          </w:rPr>
          <w:t>says Steve Case</w:t>
        </w:r>
      </w:hyperlink>
      <w:r>
        <w:t>, former head of America Online. </w:t>
      </w:r>
      <w:hyperlink r:id="rId16" w:history="1">
        <w:r>
          <w:rPr>
            <w:rStyle w:val="Hyperlink"/>
            <w:color w:val="000000"/>
            <w:u w:val="single"/>
          </w:rPr>
          <w:t>Others argue</w:t>
        </w:r>
      </w:hyperlink>
      <w:r>
        <w:t> regional tech hubs can help advance economic inclusion and racial equity.</w:t>
      </w:r>
    </w:p>
    <w:p w14:paraId="5AACBF66" w14:textId="77777777" w:rsidR="005075A2" w:rsidRPr="000121B0" w:rsidRDefault="005075A2" w:rsidP="005075A2">
      <w:pPr>
        <w:pStyle w:val="Heading4"/>
        <w:rPr>
          <w:bCs/>
        </w:rPr>
      </w:pPr>
      <w:r w:rsidRPr="000121B0">
        <w:rPr>
          <w:bCs/>
        </w:rPr>
        <w:t>Regulatory programs cannot address all platform conduct</w:t>
      </w:r>
    </w:p>
    <w:p w14:paraId="3037952E" w14:textId="77777777" w:rsidR="005075A2" w:rsidRDefault="005075A2" w:rsidP="005075A2">
      <w:proofErr w:type="spellStart"/>
      <w:r>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Pr>
          <w:rStyle w:val="Style13ptBold"/>
        </w:rPr>
        <w:t>‘21</w:t>
      </w:r>
    </w:p>
    <w:p w14:paraId="5F62D97B" w14:textId="77777777" w:rsidR="005075A2" w:rsidRDefault="005075A2" w:rsidP="005075A2">
      <w:r>
        <w:t>(Herbert, “Antitrust and Platform Monopoly,” 130 Yale L.J. 1952)</w:t>
      </w:r>
    </w:p>
    <w:p w14:paraId="6E3E205E" w14:textId="77777777" w:rsidR="005075A2" w:rsidRDefault="005075A2" w:rsidP="005075A2"/>
    <w:p w14:paraId="606CAA6F" w14:textId="77777777" w:rsidR="005075A2" w:rsidRDefault="005075A2" w:rsidP="005075A2">
      <w:r>
        <w:t xml:space="preserve">If action is needed, </w:t>
      </w:r>
      <w:r>
        <w:rPr>
          <w:u w:val="single"/>
        </w:rPr>
        <w:t xml:space="preserve">the alternative to antitrust is </w:t>
      </w:r>
      <w:r>
        <w:rPr>
          <w:rStyle w:val="Emphasis"/>
        </w:rPr>
        <w:t xml:space="preserve">some form of regulation. </w:t>
      </w:r>
      <w:r>
        <w:t xml:space="preserve">But </w:t>
      </w:r>
      <w:r>
        <w:rPr>
          <w:highlight w:val="yellow"/>
          <w:u w:val="single"/>
        </w:rPr>
        <w:t xml:space="preserve">broad regulation is ill-suited for digital platforms </w:t>
      </w:r>
      <w:r>
        <w:rPr>
          <w:rStyle w:val="Emphasis"/>
          <w:highlight w:val="yellow"/>
        </w:rPr>
        <w:t>because they are so disparate</w:t>
      </w:r>
      <w:r>
        <w:t xml:space="preserve">. By contrast, </w:t>
      </w:r>
      <w:r>
        <w:rPr>
          <w:u w:val="single"/>
        </w:rPr>
        <w:t>regulation in industries such as air travel, electric power, and telecommunications</w:t>
      </w:r>
      <w:r>
        <w:t xml:space="preserve"> </w:t>
      </w:r>
      <w:r>
        <w:rPr>
          <w:u w:val="single"/>
        </w:rPr>
        <w:t>targets firms with common technologies</w:t>
      </w:r>
      <w:r>
        <w:t xml:space="preserve"> and similar market relationships. </w:t>
      </w:r>
      <w:r>
        <w:rPr>
          <w:rStyle w:val="Emphasis"/>
        </w:rPr>
        <w:t>This is not the case</w:t>
      </w:r>
      <w:r>
        <w:t xml:space="preserve">, however, </w:t>
      </w:r>
      <w:r>
        <w:rPr>
          <w:rStyle w:val="Emphasis"/>
        </w:rPr>
        <w:t xml:space="preserve">with </w:t>
      </w:r>
      <w:r>
        <w:rPr>
          <w:rStyle w:val="Emphasis"/>
          <w:highlight w:val="yellow"/>
        </w:rPr>
        <w:t>the four major digital platforms</w:t>
      </w:r>
      <w:r>
        <w:rPr>
          <w:rStyle w:val="Emphasis"/>
        </w:rPr>
        <w:t xml:space="preserve"> </w:t>
      </w:r>
      <w:r>
        <w:rPr>
          <w:u w:val="single"/>
        </w:rPr>
        <w:t>that have drawn so much media and political attention</w:t>
      </w:r>
      <w:r>
        <w:t xml:space="preserve">—namely, Amazon, Apple, Facebook, and Google. </w:t>
      </w:r>
      <w:r>
        <w:rPr>
          <w:u w:val="single"/>
        </w:rPr>
        <w:t xml:space="preserve">These platforms </w:t>
      </w:r>
      <w:r>
        <w:rPr>
          <w:highlight w:val="yellow"/>
          <w:u w:val="single"/>
        </w:rPr>
        <w:t xml:space="preserve">have </w:t>
      </w:r>
      <w:r>
        <w:rPr>
          <w:rStyle w:val="Emphasis"/>
          <w:highlight w:val="yellow"/>
        </w:rPr>
        <w:t>different inputs</w:t>
      </w:r>
      <w:r>
        <w:t xml:space="preserve">. </w:t>
      </w:r>
      <w:r>
        <w:rPr>
          <w:u w:val="single"/>
        </w:rPr>
        <w:t>They sell different products,</w:t>
      </w:r>
      <w:r>
        <w:t xml:space="preserve"> albeit with some overlap, </w:t>
      </w:r>
      <w:r>
        <w:rPr>
          <w:u w:val="single"/>
        </w:rPr>
        <w:t>and only some of these products are digital.</w:t>
      </w:r>
      <w:r>
        <w:t xml:space="preserve"> </w:t>
      </w:r>
      <w:r>
        <w:rPr>
          <w:highlight w:val="yellow"/>
          <w:u w:val="single"/>
        </w:rPr>
        <w:t>They deal with customers and</w:t>
      </w:r>
      <w:r>
        <w:rPr>
          <w:u w:val="single"/>
        </w:rPr>
        <w:t xml:space="preserve"> diverse sets of </w:t>
      </w:r>
      <w:r>
        <w:rPr>
          <w:highlight w:val="yellow"/>
          <w:u w:val="single"/>
        </w:rPr>
        <w:t>third parties in different ways</w:t>
      </w:r>
      <w:r>
        <w:t xml:space="preserve">. </w:t>
      </w:r>
      <w:r>
        <w:rPr>
          <w:u w:val="single"/>
        </w:rPr>
        <w:t>What they have in common is that they are very large and that a sizeable portion of their operating technology is digital</w:t>
      </w:r>
      <w:r>
        <w:t xml:space="preserve">. To be sure, </w:t>
      </w:r>
      <w:r>
        <w:rPr>
          <w:u w:val="single"/>
        </w:rPr>
        <w:t xml:space="preserve">increased regulatory oversight of </w:t>
      </w:r>
      <w:r>
        <w:rPr>
          <w:rStyle w:val="Emphasis"/>
        </w:rPr>
        <w:t>individual aspects of their business</w:t>
      </w:r>
      <w:r>
        <w:t>—such as advertising, acquisitions, or control of information—</w:t>
      </w:r>
      <w:r>
        <w:rPr>
          <w:rStyle w:val="Emphasis"/>
        </w:rPr>
        <w:t>is possible</w:t>
      </w:r>
      <w:r>
        <w:t xml:space="preserve"> and likely even desirable. </w:t>
      </w:r>
      <w:r>
        <w:rPr>
          <w:u w:val="single"/>
        </w:rPr>
        <w:t xml:space="preserve">But the core of their business models </w:t>
      </w:r>
      <w:r>
        <w:rPr>
          <w:rStyle w:val="Emphasis"/>
        </w:rPr>
        <w:t>should be governed by the antitrust laws.</w:t>
      </w:r>
    </w:p>
    <w:p w14:paraId="43D360EE" w14:textId="77777777" w:rsidR="005075A2" w:rsidRDefault="005075A2" w:rsidP="005075A2">
      <w:r>
        <w:t xml:space="preserve">This Article argues that sustainable competition in platform markets is possible for most aspects of their business. As a result, </w:t>
      </w:r>
      <w:r>
        <w:rPr>
          <w:highlight w:val="yellow"/>
          <w:u w:val="single"/>
        </w:rPr>
        <w:t>the less intrusive</w:t>
      </w:r>
      <w:r>
        <w:rPr>
          <w:u w:val="single"/>
        </w:rPr>
        <w:t xml:space="preserve"> and more individualized </w:t>
      </w:r>
      <w:r>
        <w:rPr>
          <w:highlight w:val="yellow"/>
          <w:u w:val="single"/>
        </w:rPr>
        <w:t>approach of</w:t>
      </w:r>
      <w:r>
        <w:rPr>
          <w:u w:val="single"/>
        </w:rPr>
        <w:t xml:space="preserve"> the </w:t>
      </w:r>
      <w:r>
        <w:rPr>
          <w:highlight w:val="yellow"/>
          <w:u w:val="single"/>
        </w:rPr>
        <w:t>antitrust</w:t>
      </w:r>
      <w:r>
        <w:rPr>
          <w:u w:val="single"/>
        </w:rPr>
        <w:t xml:space="preserve"> laws </w:t>
      </w:r>
      <w:r>
        <w:rPr>
          <w:highlight w:val="yellow"/>
          <w:u w:val="single"/>
        </w:rPr>
        <w:t xml:space="preserve">is </w:t>
      </w:r>
      <w:r>
        <w:rPr>
          <w:rStyle w:val="Emphasis"/>
          <w:highlight w:val="yellow"/>
        </w:rPr>
        <w:t>better for consumers</w:t>
      </w:r>
      <w:r>
        <w:t xml:space="preserve">, input suppliers, and most other affected interest groups </w:t>
      </w:r>
      <w:r>
        <w:rPr>
          <w:rStyle w:val="Emphasis"/>
          <w:highlight w:val="yellow"/>
        </w:rPr>
        <w:t>than broad-brush regulation</w:t>
      </w:r>
      <w:r>
        <w:rPr>
          <w:highlight w:val="yellow"/>
        </w:rPr>
        <w:t xml:space="preserve">. </w:t>
      </w:r>
      <w:r>
        <w:rPr>
          <w:highlight w:val="yellow"/>
          <w:u w:val="single"/>
        </w:rPr>
        <w:t xml:space="preserve">It will be less likely to </w:t>
      </w:r>
      <w:r>
        <w:rPr>
          <w:rStyle w:val="Emphasis"/>
          <w:highlight w:val="yellow"/>
        </w:rPr>
        <w:t>reduce product or service quality</w:t>
      </w:r>
      <w:r>
        <w:rPr>
          <w:highlight w:val="yellow"/>
          <w:u w:val="single"/>
        </w:rPr>
        <w:t xml:space="preserve">, </w:t>
      </w:r>
      <w:r>
        <w:rPr>
          <w:rStyle w:val="Emphasis"/>
          <w:highlight w:val="yellow"/>
        </w:rPr>
        <w:t>limit innovation</w:t>
      </w:r>
      <w:r>
        <w:rPr>
          <w:highlight w:val="yellow"/>
          <w:u w:val="single"/>
        </w:rPr>
        <w:t>, or reduce output</w:t>
      </w:r>
      <w:r>
        <w:rPr>
          <w:u w:val="single"/>
        </w:rPr>
        <w:t>.</w:t>
      </w:r>
      <w:r>
        <w:t xml:space="preserve"> Where antitrust law applies, federal judges should be given a chance to apply the law.</w:t>
      </w:r>
    </w:p>
    <w:p w14:paraId="1E8B4B1F" w14:textId="77777777" w:rsidR="005075A2" w:rsidRPr="000121B0" w:rsidRDefault="005075A2" w:rsidP="005075A2">
      <w:pPr>
        <w:pStyle w:val="Heading4"/>
        <w:rPr>
          <w:bCs/>
        </w:rPr>
      </w:pPr>
      <w:r w:rsidRPr="000121B0">
        <w:rPr>
          <w:bCs/>
        </w:rPr>
        <w:t xml:space="preserve">If they try to, it’s too broad and harms innovation </w:t>
      </w:r>
    </w:p>
    <w:p w14:paraId="60CDA081" w14:textId="77777777" w:rsidR="005075A2" w:rsidRDefault="005075A2" w:rsidP="005075A2">
      <w:proofErr w:type="spellStart"/>
      <w:r>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Pr>
          <w:rStyle w:val="Style13ptBold"/>
        </w:rPr>
        <w:t>‘21</w:t>
      </w:r>
    </w:p>
    <w:p w14:paraId="4B935033" w14:textId="77777777" w:rsidR="005075A2" w:rsidRDefault="005075A2" w:rsidP="005075A2">
      <w:r>
        <w:t>(Herbert, “Antitrust and Platform Monopoly,” 130 Yale L.J. 1952)</w:t>
      </w:r>
    </w:p>
    <w:p w14:paraId="6D789E79" w14:textId="77777777" w:rsidR="005075A2" w:rsidRDefault="005075A2" w:rsidP="005075A2"/>
    <w:p w14:paraId="47648204" w14:textId="77777777" w:rsidR="005075A2" w:rsidRDefault="005075A2" w:rsidP="005075A2">
      <w:pPr>
        <w:rPr>
          <w:rStyle w:val="Emphasis"/>
        </w:rPr>
      </w:pPr>
      <w:r>
        <w:rPr>
          <w:highlight w:val="yellow"/>
          <w:u w:val="single"/>
        </w:rPr>
        <w:t>Few platforms are natural monopolies</w:t>
      </w:r>
      <w:r>
        <w:rPr>
          <w:highlight w:val="yellow"/>
        </w:rPr>
        <w:t xml:space="preserve">. </w:t>
      </w:r>
      <w:r>
        <w:rPr>
          <w:highlight w:val="yellow"/>
          <w:u w:val="single"/>
        </w:rPr>
        <w:t>If the market contains room for competition</w:t>
      </w:r>
      <w:r>
        <w:rPr>
          <w:u w:val="single"/>
        </w:rPr>
        <w:t xml:space="preserve"> among multiple incumbent firms</w:t>
      </w:r>
      <w:r>
        <w:t xml:space="preserve">, </w:t>
      </w:r>
      <w:r>
        <w:rPr>
          <w:rStyle w:val="Emphasis"/>
          <w:highlight w:val="yellow"/>
        </w:rPr>
        <w:t>regulation is</w:t>
      </w:r>
      <w:r>
        <w:rPr>
          <w:rStyle w:val="Emphasis"/>
        </w:rPr>
        <w:t xml:space="preserve"> usually </w:t>
      </w:r>
      <w:r>
        <w:rPr>
          <w:rStyle w:val="Emphasis"/>
          <w:highlight w:val="yellow"/>
        </w:rPr>
        <w:t>a poor alternative</w:t>
      </w:r>
      <w:r>
        <w:rPr>
          <w:rStyle w:val="Emphasis"/>
        </w:rPr>
        <w:t xml:space="preserve">. </w:t>
      </w:r>
      <w:r>
        <w:t xml:space="preserve">70 </w:t>
      </w:r>
      <w:r>
        <w:rPr>
          <w:rStyle w:val="Emphasis"/>
        </w:rPr>
        <w:t>It rarely comes close to mimicking competitive behavior</w:t>
      </w:r>
      <w:r>
        <w:t xml:space="preserve">. </w:t>
      </w:r>
      <w:r>
        <w:rPr>
          <w:highlight w:val="yellow"/>
          <w:u w:val="single"/>
        </w:rPr>
        <w:t xml:space="preserve">Regulation </w:t>
      </w:r>
      <w:r>
        <w:rPr>
          <w:rStyle w:val="Emphasis"/>
          <w:highlight w:val="yellow"/>
        </w:rPr>
        <w:t>necessarily generalizes</w:t>
      </w:r>
      <w:r>
        <w:rPr>
          <w:u w:val="single"/>
        </w:rPr>
        <w:t xml:space="preserve"> and applies </w:t>
      </w:r>
      <w:r>
        <w:rPr>
          <w:highlight w:val="yellow"/>
          <w:u w:val="single"/>
        </w:rPr>
        <w:t>the same rules to several firms</w:t>
      </w:r>
      <w:r>
        <w:rPr>
          <w:u w:val="single"/>
        </w:rPr>
        <w:t xml:space="preserve"> in an area</w:t>
      </w:r>
      <w:r>
        <w:t xml:space="preserve">, </w:t>
      </w:r>
      <w:r>
        <w:rPr>
          <w:u w:val="single"/>
        </w:rPr>
        <w:t xml:space="preserve">while </w:t>
      </w:r>
      <w:r>
        <w:rPr>
          <w:highlight w:val="yellow"/>
          <w:u w:val="single"/>
        </w:rPr>
        <w:t xml:space="preserve">antitrust requires a </w:t>
      </w:r>
      <w:r>
        <w:rPr>
          <w:rStyle w:val="Emphasis"/>
          <w:highlight w:val="yellow"/>
        </w:rPr>
        <w:t>fact-specific inquiry for each</w:t>
      </w:r>
      <w:r>
        <w:rPr>
          <w:rStyle w:val="Emphasis"/>
        </w:rPr>
        <w:t xml:space="preserve"> firm</w:t>
      </w:r>
      <w:r>
        <w:t xml:space="preserve">. </w:t>
      </w:r>
      <w:r>
        <w:rPr>
          <w:highlight w:val="yellow"/>
          <w:u w:val="single"/>
        </w:rPr>
        <w:t>This is</w:t>
      </w:r>
      <w:r>
        <w:rPr>
          <w:u w:val="single"/>
        </w:rPr>
        <w:t xml:space="preserve"> particularly </w:t>
      </w:r>
      <w:r>
        <w:rPr>
          <w:highlight w:val="yellow"/>
          <w:u w:val="single"/>
        </w:rPr>
        <w:t>important if the firms</w:t>
      </w:r>
      <w:r>
        <w:rPr>
          <w:u w:val="single"/>
        </w:rPr>
        <w:t xml:space="preserve"> in question </w:t>
      </w:r>
      <w:r>
        <w:rPr>
          <w:highlight w:val="yellow"/>
          <w:u w:val="single"/>
        </w:rPr>
        <w:t>are</w:t>
      </w:r>
      <w:r>
        <w:rPr>
          <w:u w:val="single"/>
        </w:rPr>
        <w:t xml:space="preserve"> </w:t>
      </w:r>
      <w:r>
        <w:rPr>
          <w:rStyle w:val="Emphasis"/>
        </w:rPr>
        <w:t xml:space="preserve">quite </w:t>
      </w:r>
      <w:r>
        <w:rPr>
          <w:rStyle w:val="Emphasis"/>
          <w:highlight w:val="yellow"/>
        </w:rPr>
        <w:t>diverse</w:t>
      </w:r>
      <w:r>
        <w:rPr>
          <w:rStyle w:val="Emphasis"/>
        </w:rPr>
        <w:t>.</w:t>
      </w:r>
    </w:p>
    <w:p w14:paraId="75DCA93E" w14:textId="77777777" w:rsidR="005075A2" w:rsidRPr="00530991" w:rsidRDefault="005075A2" w:rsidP="005075A2">
      <w:r>
        <w:rPr>
          <w:highlight w:val="yellow"/>
          <w:u w:val="single"/>
        </w:rPr>
        <w:t>Regulation</w:t>
      </w:r>
      <w:r>
        <w:rPr>
          <w:u w:val="single"/>
        </w:rPr>
        <w:t xml:space="preserve"> also </w:t>
      </w:r>
      <w:r>
        <w:rPr>
          <w:rStyle w:val="Emphasis"/>
          <w:highlight w:val="yellow"/>
        </w:rPr>
        <w:t>entrenches existing tech</w:t>
      </w:r>
      <w:r>
        <w:rPr>
          <w:rStyle w:val="Emphasis"/>
        </w:rPr>
        <w:t>nologies</w:t>
      </w:r>
      <w:r>
        <w:t xml:space="preserve"> and</w:t>
      </w:r>
      <w:r>
        <w:rPr>
          <w:u w:val="single"/>
        </w:rPr>
        <w:t>, in doing so, bolsters existing incumbents</w:t>
      </w:r>
      <w:r>
        <w:t xml:space="preserve">. For example, </w:t>
      </w:r>
      <w:r>
        <w:rPr>
          <w:highlight w:val="yellow"/>
          <w:u w:val="single"/>
        </w:rPr>
        <w:t>the F</w:t>
      </w:r>
      <w:r>
        <w:rPr>
          <w:u w:val="single"/>
        </w:rPr>
        <w:t xml:space="preserve">ederal </w:t>
      </w:r>
      <w:r>
        <w:rPr>
          <w:highlight w:val="yellow"/>
          <w:u w:val="single"/>
        </w:rPr>
        <w:t>C</w:t>
      </w:r>
      <w:r>
        <w:rPr>
          <w:u w:val="single"/>
        </w:rPr>
        <w:t xml:space="preserve">ommunications </w:t>
      </w:r>
      <w:r>
        <w:rPr>
          <w:highlight w:val="yellow"/>
          <w:u w:val="single"/>
        </w:rPr>
        <w:t>C</w:t>
      </w:r>
      <w:r>
        <w:rPr>
          <w:u w:val="single"/>
        </w:rPr>
        <w:t>ommission</w:t>
      </w:r>
      <w:r>
        <w:rPr>
          <w:highlight w:val="yellow"/>
          <w:u w:val="single"/>
        </w:rPr>
        <w:t>’s</w:t>
      </w:r>
      <w:r>
        <w:rPr>
          <w:u w:val="single"/>
        </w:rPr>
        <w:t xml:space="preserve"> (FCC) longstanding </w:t>
      </w:r>
      <w:r>
        <w:rPr>
          <w:highlight w:val="yellow"/>
          <w:u w:val="single"/>
        </w:rPr>
        <w:t>willingness to protect AT&amp;T’s dominant position</w:t>
      </w:r>
      <w:r>
        <w:t xml:space="preserve"> from all rivals </w:t>
      </w:r>
      <w:r>
        <w:rPr>
          <w:u w:val="single"/>
        </w:rPr>
        <w:t xml:space="preserve">very likely </w:t>
      </w:r>
      <w:r>
        <w:rPr>
          <w:rStyle w:val="Emphasis"/>
          <w:highlight w:val="yellow"/>
        </w:rPr>
        <w:t>held back innovation in telecomm</w:t>
      </w:r>
      <w:r>
        <w:rPr>
          <w:rStyle w:val="Emphasis"/>
        </w:rPr>
        <w:t>unication</w:t>
      </w:r>
      <w:r>
        <w:rPr>
          <w:rStyle w:val="Emphasis"/>
          <w:highlight w:val="yellow"/>
        </w:rPr>
        <w:t>s for decades</w:t>
      </w:r>
      <w:r>
        <w:rPr>
          <w:u w:val="single"/>
        </w:rPr>
        <w:t>.71 Of course, proper regulatory design might mitigate this</w:t>
      </w:r>
      <w:r>
        <w:t xml:space="preserve">. </w:t>
      </w:r>
      <w:r>
        <w:rPr>
          <w:u w:val="single"/>
        </w:rPr>
        <w:t xml:space="preserve">But if viable and robust competitive alternatives are available, regulation </w:t>
      </w:r>
      <w:r>
        <w:rPr>
          <w:rStyle w:val="Emphasis"/>
        </w:rPr>
        <w:t>usually is not the best answer</w:t>
      </w:r>
      <w:r>
        <w:t>.</w:t>
      </w:r>
    </w:p>
    <w:p w14:paraId="0D30C57C" w14:textId="771F9670" w:rsidR="00E27BC2" w:rsidRDefault="00DA1B14" w:rsidP="005965C1">
      <w:pPr>
        <w:pStyle w:val="Heading2"/>
      </w:pPr>
      <w:r>
        <w:t>Only FinTech</w:t>
      </w:r>
      <w:r w:rsidR="00E27BC2">
        <w:t xml:space="preserve"> CP</w:t>
      </w:r>
    </w:p>
    <w:p w14:paraId="0281492D" w14:textId="11DB301D" w:rsidR="005965C1" w:rsidRDefault="005965C1" w:rsidP="005965C1">
      <w:pPr>
        <w:pStyle w:val="Heading2"/>
      </w:pPr>
      <w:r>
        <w:t>FTC Tradeoff DA</w:t>
      </w:r>
    </w:p>
    <w:p w14:paraId="4CFC6E2B" w14:textId="77777777" w:rsidR="005965C1" w:rsidRPr="000121B0" w:rsidRDefault="005965C1" w:rsidP="005965C1">
      <w:pPr>
        <w:pStyle w:val="Heading4"/>
        <w:rPr>
          <w:bCs/>
        </w:rPr>
      </w:pPr>
      <w:r w:rsidRPr="000121B0">
        <w:rPr>
          <w:bCs/>
        </w:rPr>
        <w:t xml:space="preserve">Non-unique and turn – A] defense-friendly standards </w:t>
      </w:r>
      <w:proofErr w:type="gramStart"/>
      <w:r w:rsidRPr="000121B0">
        <w:rPr>
          <w:bCs/>
          <w:u w:val="single"/>
        </w:rPr>
        <w:t>increases</w:t>
      </w:r>
      <w:proofErr w:type="gramEnd"/>
      <w:r w:rsidRPr="000121B0">
        <w:rPr>
          <w:bCs/>
        </w:rPr>
        <w:t xml:space="preserve"> </w:t>
      </w:r>
      <w:r w:rsidRPr="000121B0">
        <w:rPr>
          <w:bCs/>
          <w:u w:val="single"/>
        </w:rPr>
        <w:t>cost</w:t>
      </w:r>
      <w:r w:rsidRPr="000121B0">
        <w:rPr>
          <w:bCs/>
        </w:rPr>
        <w:t xml:space="preserve"> and </w:t>
      </w:r>
      <w:r w:rsidRPr="000121B0">
        <w:rPr>
          <w:bCs/>
          <w:u w:val="single"/>
        </w:rPr>
        <w:t>reduces</w:t>
      </w:r>
      <w:r w:rsidRPr="000121B0">
        <w:rPr>
          <w:bCs/>
        </w:rPr>
        <w:t xml:space="preserve"> </w:t>
      </w:r>
      <w:r w:rsidRPr="000121B0">
        <w:rPr>
          <w:bCs/>
          <w:u w:val="single"/>
        </w:rPr>
        <w:t>impact</w:t>
      </w:r>
      <w:r w:rsidRPr="000121B0">
        <w:rPr>
          <w:bCs/>
        </w:rPr>
        <w:t xml:space="preserve"> of agency enforcement </w:t>
      </w:r>
    </w:p>
    <w:p w14:paraId="0B1B3314" w14:textId="77777777" w:rsidR="005965C1" w:rsidRDefault="005965C1" w:rsidP="005965C1">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2D83365F" w14:textId="77777777" w:rsidR="005965C1" w:rsidRDefault="005965C1" w:rsidP="005965C1"/>
    <w:p w14:paraId="5BDF8BF9" w14:textId="206AEA4E" w:rsidR="005965C1" w:rsidRDefault="005965C1" w:rsidP="005965C1">
      <w:r>
        <w:rPr>
          <w:highlight w:val="yellow"/>
          <w:u w:val="single"/>
        </w:rPr>
        <w:t>Measures to expand</w:t>
      </w:r>
      <w:r>
        <w:rPr>
          <w:u w:val="single"/>
        </w:rPr>
        <w:t xml:space="preserve"> federal </w:t>
      </w:r>
      <w:r>
        <w:rPr>
          <w:highlight w:val="yellow"/>
          <w:u w:val="single"/>
        </w:rPr>
        <w:t>antitrust intervention</w:t>
      </w:r>
      <w:r>
        <w:rPr>
          <w:u w:val="single"/>
        </w:rPr>
        <w:t xml:space="preserve"> dramatically</w:t>
      </w:r>
      <w:r>
        <w:t>—</w:t>
      </w:r>
      <w:r>
        <w:rPr>
          <w:u w:val="single"/>
        </w:rPr>
        <w:t>through</w:t>
      </w:r>
      <w:r>
        <w:t xml:space="preserve"> the </w:t>
      </w:r>
      <w:r>
        <w:rPr>
          <w:rStyle w:val="Emphasis"/>
        </w:rPr>
        <w:t>prosecution</w:t>
      </w:r>
      <w:r>
        <w:t xml:space="preserve"> of lawsuits </w:t>
      </w:r>
      <w:r>
        <w:rPr>
          <w:u w:val="single"/>
        </w:rPr>
        <w:t>or</w:t>
      </w:r>
      <w:r>
        <w:t xml:space="preserve"> the promulgation of trade regulation </w:t>
      </w:r>
      <w:r>
        <w:rPr>
          <w:u w:val="single"/>
        </w:rPr>
        <w:t>rules</w:t>
      </w:r>
      <w:r>
        <w:t>—</w:t>
      </w:r>
      <w:r>
        <w:rPr>
          <w:rStyle w:val="Emphasis"/>
          <w:highlight w:val="yellow"/>
        </w:rPr>
        <w:t>will face arduous opposition</w:t>
      </w:r>
      <w:r>
        <w:t xml:space="preserve"> </w:t>
      </w:r>
      <w:r>
        <w:rPr>
          <w:u w:val="single"/>
        </w:rPr>
        <w:t>from the affected businesses</w:t>
      </w:r>
      <w:r>
        <w:t xml:space="preserve">. </w:t>
      </w:r>
      <w:proofErr w:type="gramStart"/>
      <w:r>
        <w:rPr>
          <w:u w:val="single"/>
        </w:rPr>
        <w:t>Assuming</w:t>
      </w:r>
      <w:r>
        <w:t xml:space="preserve"> that</w:t>
      </w:r>
      <w:proofErr w:type="gramEnd"/>
      <w:r>
        <w:t xml:space="preserve"> </w:t>
      </w:r>
      <w:r>
        <w:rPr>
          <w:u w:val="single"/>
        </w:rPr>
        <w:t xml:space="preserve">litigation will provide the </w:t>
      </w:r>
      <w:r>
        <w:rPr>
          <w:rStyle w:val="Emphasis"/>
        </w:rPr>
        <w:t>main method</w:t>
      </w:r>
      <w:r>
        <w:t xml:space="preserve"> in the coming few years </w:t>
      </w:r>
      <w:r>
        <w:rPr>
          <w:u w:val="single"/>
        </w:rPr>
        <w:t>to attack positions</w:t>
      </w:r>
      <w:r>
        <w:t xml:space="preserve"> of single-firm or collective </w:t>
      </w:r>
      <w:r>
        <w:rPr>
          <w:u w:val="single"/>
        </w:rPr>
        <w:t>dominance</w:t>
      </w:r>
      <w:r>
        <w:t xml:space="preserve">, </w:t>
      </w:r>
      <w:r>
        <w:rPr>
          <w:highlight w:val="yellow"/>
          <w:u w:val="single"/>
        </w:rPr>
        <w:t>the targets</w:t>
      </w:r>
      <w:r>
        <w:rPr>
          <w:u w:val="single"/>
        </w:rPr>
        <w:t xml:space="preserve"> of big antitrust cases </w:t>
      </w:r>
      <w:r>
        <w:rPr>
          <w:highlight w:val="yellow"/>
          <w:u w:val="single"/>
        </w:rPr>
        <w:t>will</w:t>
      </w:r>
      <w:r>
        <w:rPr>
          <w:highlight w:val="yellow"/>
        </w:rPr>
        <w:t xml:space="preserve"> </w:t>
      </w:r>
      <w:r>
        <w:rPr>
          <w:highlight w:val="yellow"/>
          <w:u w:val="single"/>
        </w:rPr>
        <w:t>marshal</w:t>
      </w:r>
      <w:r>
        <w:rPr>
          <w:highlight w:val="yellow"/>
        </w:rPr>
        <w:t xml:space="preserve"> </w:t>
      </w:r>
      <w:r>
        <w:rPr>
          <w:rStyle w:val="Emphasis"/>
          <w:highlight w:val="yellow"/>
        </w:rPr>
        <w:t>the best talent</w:t>
      </w:r>
      <w:r>
        <w:rPr>
          <w:highlight w:val="yellow"/>
        </w:rPr>
        <w:t xml:space="preserve"> </w:t>
      </w:r>
      <w:r>
        <w:rPr>
          <w:highlight w:val="yellow"/>
          <w:u w:val="single"/>
        </w:rPr>
        <w:t>that</w:t>
      </w:r>
      <w:r>
        <w:t xml:space="preserve"> private law </w:t>
      </w:r>
      <w:r>
        <w:rPr>
          <w:rStyle w:val="Emphasis"/>
          <w:highlight w:val="yellow"/>
        </w:rPr>
        <w:t>firms</w:t>
      </w:r>
      <w:r>
        <w:t xml:space="preserve">, economic </w:t>
      </w:r>
      <w:r>
        <w:rPr>
          <w:rStyle w:val="Emphasis"/>
        </w:rPr>
        <w:t>consultancies</w:t>
      </w:r>
      <w:r>
        <w:t xml:space="preserve">, </w:t>
      </w:r>
      <w:r>
        <w:rPr>
          <w:u w:val="single"/>
        </w:rPr>
        <w:t>and</w:t>
      </w:r>
      <w:r>
        <w:t xml:space="preserve"> </w:t>
      </w:r>
      <w:r>
        <w:rPr>
          <w:u w:val="single"/>
        </w:rPr>
        <w:t xml:space="preserve">academic bodies </w:t>
      </w:r>
      <w:r>
        <w:rPr>
          <w:highlight w:val="yellow"/>
          <w:u w:val="single"/>
        </w:rPr>
        <w:t>can offer</w:t>
      </w:r>
      <w:r>
        <w:t xml:space="preserve"> to oppose the government in court. </w:t>
      </w:r>
      <w:r>
        <w:rPr>
          <w:rStyle w:val="Emphasis"/>
          <w:highlight w:val="yellow"/>
        </w:rPr>
        <w:t>The defense will benefit from doctrinal principles</w:t>
      </w:r>
      <w:r>
        <w:t xml:space="preserve"> that generally are </w:t>
      </w:r>
      <w:r>
        <w:rPr>
          <w:rStyle w:val="Emphasis"/>
          <w:highlight w:val="yellow"/>
        </w:rPr>
        <w:t>sympathetic to dominant firms</w:t>
      </w:r>
      <w:r>
        <w:t xml:space="preserve"> (again, we assume that legislation to change the doctrinal status quo will not be immediately forthcoming). </w:t>
      </w:r>
      <w:r>
        <w:rPr>
          <w:u w:val="single"/>
        </w:rPr>
        <w:t>Beyond a certain point</w:t>
      </w:r>
      <w:r>
        <w:t xml:space="preserve">, </w:t>
      </w:r>
      <w:r>
        <w:rPr>
          <w:rStyle w:val="Emphasis"/>
          <w:highlight w:val="yellow"/>
        </w:rPr>
        <w:t>the addition of new, high stakes cases</w:t>
      </w:r>
      <w:r>
        <w:t xml:space="preserve"> </w:t>
      </w:r>
      <w:r>
        <w:rPr>
          <w:u w:val="single"/>
        </w:rPr>
        <w:t>to the litigation portfolio of public antitrust agencies</w:t>
      </w:r>
      <w:r>
        <w:t xml:space="preserve"> </w:t>
      </w:r>
      <w:r>
        <w:rPr>
          <w:rStyle w:val="Emphasis"/>
          <w:highlight w:val="yellow"/>
        </w:rPr>
        <w:t>will create a</w:t>
      </w:r>
      <w:r>
        <w:rPr>
          <w:rStyle w:val="Emphasis"/>
        </w:rPr>
        <w:t xml:space="preserve"> serious </w:t>
      </w:r>
      <w:r>
        <w:rPr>
          <w:rStyle w:val="Emphasis"/>
          <w:highlight w:val="yellow"/>
        </w:rPr>
        <w:t>gap between the teams assembled for the prosecution and defense</w:t>
      </w:r>
      <w:r>
        <w:t xml:space="preserve">, respectively. </w:t>
      </w:r>
      <w:r>
        <w:rPr>
          <w:u w:val="single"/>
        </w:rPr>
        <w:t>Although therefore the public agencies can match the private sector punch</w:t>
      </w:r>
      <w:r>
        <w:t xml:space="preserve"> </w:t>
      </w:r>
      <w:r>
        <w:rPr>
          <w:u w:val="single"/>
        </w:rPr>
        <w:t>for the punch when prosecuting several major de-monopolization cases</w:t>
      </w:r>
      <w:r>
        <w:t xml:space="preserve">, </w:t>
      </w:r>
      <w:r>
        <w:rPr>
          <w:rStyle w:val="Emphasis"/>
          <w:highlight w:val="yellow"/>
        </w:rPr>
        <w:t>when the volume of such cases rises</w:t>
      </w:r>
      <w:r>
        <w:t xml:space="preserve"> from several to many, </w:t>
      </w:r>
      <w:r>
        <w:rPr>
          <w:u w:val="single"/>
        </w:rPr>
        <w:t xml:space="preserve">the government </w:t>
      </w:r>
      <w:r>
        <w:rPr>
          <w:highlight w:val="yellow"/>
          <w:u w:val="single"/>
        </w:rPr>
        <w:t>agencies</w:t>
      </w:r>
      <w:r>
        <w:rPr>
          <w:u w:val="single"/>
        </w:rPr>
        <w:t xml:space="preserve"> may </w:t>
      </w:r>
      <w:r>
        <w:rPr>
          <w:highlight w:val="yellow"/>
          <w:u w:val="single"/>
        </w:rPr>
        <w:t>have to rely on personnel</w:t>
      </w:r>
      <w:r>
        <w:rPr>
          <w:highlight w:val="yellow"/>
        </w:rPr>
        <w:t xml:space="preserve"> </w:t>
      </w:r>
      <w:r>
        <w:rPr>
          <w:rStyle w:val="Emphasis"/>
          <w:highlight w:val="yellow"/>
        </w:rPr>
        <w:t>with</w:t>
      </w:r>
      <w:r>
        <w:rPr>
          <w:rStyle w:val="Emphasis"/>
        </w:rPr>
        <w:t xml:space="preserve"> considerably </w:t>
      </w:r>
      <w:r>
        <w:rPr>
          <w:rStyle w:val="Emphasis"/>
          <w:highlight w:val="yellow"/>
        </w:rPr>
        <w:t>less experience</w:t>
      </w:r>
      <w:r>
        <w:t xml:space="preserve"> to develop and prosecute difficult antitrust cases, seeking powerful remedies upon global giants.</w:t>
      </w:r>
    </w:p>
    <w:p w14:paraId="2A09B330" w14:textId="77777777" w:rsidR="005965C1" w:rsidRPr="000121B0" w:rsidRDefault="005965C1" w:rsidP="005965C1">
      <w:pPr>
        <w:pStyle w:val="Heading4"/>
        <w:rPr>
          <w:bCs/>
        </w:rPr>
      </w:pPr>
      <w:r w:rsidRPr="000121B0">
        <w:rPr>
          <w:bCs/>
        </w:rPr>
        <w:t xml:space="preserve">B] </w:t>
      </w:r>
      <w:r w:rsidRPr="000121B0">
        <w:rPr>
          <w:bCs/>
          <w:i/>
        </w:rPr>
        <w:t>Amex</w:t>
      </w:r>
      <w:r w:rsidRPr="000121B0">
        <w:rPr>
          <w:bCs/>
        </w:rPr>
        <w:t xml:space="preserve"> requirement eats up agency resources</w:t>
      </w:r>
    </w:p>
    <w:p w14:paraId="512C0936" w14:textId="77777777" w:rsidR="005965C1" w:rsidRDefault="005965C1" w:rsidP="005965C1">
      <w:r>
        <w:t xml:space="preserve">Ben </w:t>
      </w:r>
      <w:r>
        <w:rPr>
          <w:rStyle w:val="Style13ptBold"/>
        </w:rPr>
        <w:t>Brody</w:t>
      </w:r>
      <w:r>
        <w:t>, Bloomberg, U.S. Google Monopoly Case Could Hit Supreme Court AmEx Hurdle, August 28, 20</w:t>
      </w:r>
      <w:r>
        <w:rPr>
          <w:rStyle w:val="Style13ptBold"/>
        </w:rPr>
        <w:t>20</w:t>
      </w:r>
      <w:r>
        <w:t xml:space="preserve">, </w:t>
      </w:r>
      <w:hyperlink r:id="rId17" w:history="1">
        <w:r>
          <w:rPr>
            <w:rStyle w:val="Hyperlink"/>
            <w:color w:val="000000"/>
            <w:u w:val="single"/>
          </w:rPr>
          <w:t>https://www.bloomberg.com/news/articles/2020-08-28/u-s-google-monopoly-case-could-hit-supreme-court-amex-hurdle</w:t>
        </w:r>
      </w:hyperlink>
    </w:p>
    <w:p w14:paraId="216A2F1E" w14:textId="77777777" w:rsidR="005965C1" w:rsidRDefault="005965C1" w:rsidP="005965C1"/>
    <w:p w14:paraId="019E44DB" w14:textId="77777777" w:rsidR="005965C1" w:rsidRDefault="005965C1" w:rsidP="005965C1">
      <w:r>
        <w:rPr>
          <w:u w:val="single"/>
        </w:rPr>
        <w:t>Google’s lucrative search</w:t>
      </w:r>
      <w:r>
        <w:t xml:space="preserve"> ad </w:t>
      </w:r>
      <w:r>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2FC42674" w14:textId="77777777" w:rsidR="005965C1" w:rsidRDefault="005965C1" w:rsidP="005965C1">
      <w:r>
        <w:rPr>
          <w:u w:val="single"/>
        </w:rPr>
        <w:t xml:space="preserve">Antitrust experts said that </w:t>
      </w:r>
      <w:r>
        <w:rPr>
          <w:highlight w:val="yellow"/>
          <w:u w:val="single"/>
        </w:rPr>
        <w:t>one reason for</w:t>
      </w:r>
      <w:r>
        <w:rPr>
          <w:u w:val="single"/>
        </w:rPr>
        <w:t xml:space="preserve"> the </w:t>
      </w:r>
      <w:r>
        <w:rPr>
          <w:rStyle w:val="Emphasis"/>
          <w:highlight w:val="yellow"/>
        </w:rPr>
        <w:t>delay in the Google lawsuit</w:t>
      </w:r>
      <w:r>
        <w:t xml:space="preserve">, which was expected in July, </w:t>
      </w:r>
      <w:r>
        <w:rPr>
          <w:highlight w:val="yellow"/>
          <w:u w:val="single"/>
        </w:rPr>
        <w:t>could be</w:t>
      </w:r>
      <w:r>
        <w:rPr>
          <w:u w:val="single"/>
        </w:rPr>
        <w:t xml:space="preserve"> that </w:t>
      </w:r>
      <w:r>
        <w:rPr>
          <w:highlight w:val="yellow"/>
          <w:u w:val="single"/>
        </w:rPr>
        <w:t xml:space="preserve">government lawyers </w:t>
      </w:r>
      <w:r>
        <w:rPr>
          <w:rStyle w:val="Emphasis"/>
          <w:highlight w:val="yellow"/>
        </w:rPr>
        <w:t>needed more time</w:t>
      </w:r>
      <w:r>
        <w:rPr>
          <w:highlight w:val="yellow"/>
          <w:u w:val="single"/>
        </w:rPr>
        <w:t xml:space="preserve"> to</w:t>
      </w:r>
      <w:r>
        <w:rPr>
          <w:u w:val="single"/>
        </w:rPr>
        <w:t xml:space="preserve"> construct the case to </w:t>
      </w:r>
      <w:r>
        <w:rPr>
          <w:rStyle w:val="Emphasis"/>
          <w:highlight w:val="yellow"/>
        </w:rPr>
        <w:t>meet the standards in</w:t>
      </w:r>
      <w:r>
        <w:rPr>
          <w:rStyle w:val="Emphasis"/>
        </w:rPr>
        <w:t xml:space="preserve"> the </w:t>
      </w:r>
      <w:r>
        <w:rPr>
          <w:rStyle w:val="Emphasis"/>
          <w:highlight w:val="yellow"/>
        </w:rPr>
        <w:t>AmEx</w:t>
      </w:r>
      <w:r>
        <w:rPr>
          <w:rStyle w:val="Emphasis"/>
        </w:rPr>
        <w:t xml:space="preserve"> ruling</w:t>
      </w:r>
      <w:r>
        <w:rPr>
          <w:u w:val="single"/>
        </w:rPr>
        <w:t>.</w:t>
      </w:r>
    </w:p>
    <w:p w14:paraId="13040005" w14:textId="77777777" w:rsidR="005965C1" w:rsidRDefault="005965C1" w:rsidP="005965C1">
      <w:r>
        <w:t>“</w:t>
      </w:r>
      <w:r>
        <w:rPr>
          <w:highlight w:val="yellow"/>
          <w:u w:val="single"/>
        </w:rPr>
        <w:t xml:space="preserve">That’s a </w:t>
      </w:r>
      <w:r>
        <w:rPr>
          <w:rStyle w:val="Emphasis"/>
          <w:highlight w:val="yellow"/>
        </w:rPr>
        <w:t>complex</w:t>
      </w:r>
      <w:r>
        <w:rPr>
          <w:u w:val="single"/>
        </w:rPr>
        <w:t xml:space="preserve">, </w:t>
      </w:r>
      <w:r>
        <w:rPr>
          <w:rStyle w:val="Emphasis"/>
        </w:rPr>
        <w:t xml:space="preserve">lengthy </w:t>
      </w:r>
      <w:r>
        <w:rPr>
          <w:rStyle w:val="Emphasis"/>
          <w:highlight w:val="yellow"/>
        </w:rPr>
        <w:t>complaint to draft</w:t>
      </w:r>
      <w:r>
        <w:rPr>
          <w:u w:val="single"/>
        </w:rPr>
        <w:t xml:space="preserve">, and </w:t>
      </w:r>
      <w:r>
        <w:rPr>
          <w:rStyle w:val="Emphasis"/>
          <w:highlight w:val="yellow"/>
        </w:rPr>
        <w:t>that takes time</w:t>
      </w:r>
      <w:r>
        <w:rPr>
          <w:rStyle w:val="Emphasis"/>
        </w:rPr>
        <w:t>,”</w:t>
      </w:r>
      <w:r>
        <w:t xml:space="preserve"> said Spencer Weber Waller, director of the Institute for Consumer Antitrust Studies at Loyola University Chicago. </w:t>
      </w:r>
      <w:r>
        <w:rPr>
          <w:highlight w:val="yellow"/>
          <w:u w:val="single"/>
        </w:rPr>
        <w:t>The government would</w:t>
      </w:r>
      <w:r>
        <w:rPr>
          <w:u w:val="single"/>
        </w:rPr>
        <w:t xml:space="preserve"> probably </w:t>
      </w:r>
      <w:r>
        <w:rPr>
          <w:highlight w:val="yellow"/>
          <w:u w:val="single"/>
        </w:rPr>
        <w:t xml:space="preserve">have to </w:t>
      </w:r>
      <w:r>
        <w:rPr>
          <w:rStyle w:val="Emphasis"/>
          <w:highlight w:val="yellow"/>
        </w:rPr>
        <w:t>create a “a belt-and-suspenders approach</w:t>
      </w:r>
      <w:r>
        <w:rPr>
          <w:highlight w:val="yellow"/>
          <w:u w:val="single"/>
        </w:rPr>
        <w:t xml:space="preserve">” that says why it </w:t>
      </w:r>
      <w:r>
        <w:rPr>
          <w:rStyle w:val="Emphasis"/>
          <w:highlight w:val="yellow"/>
        </w:rPr>
        <w:t>would win under two kinds of market definitions</w:t>
      </w:r>
      <w:r>
        <w:rPr>
          <w:u w:val="single"/>
        </w:rPr>
        <w:t>,</w:t>
      </w:r>
      <w:r>
        <w:t xml:space="preserve"> he said.</w:t>
      </w:r>
    </w:p>
    <w:p w14:paraId="5436A4B3" w14:textId="77777777" w:rsidR="005965C1" w:rsidRPr="000121B0" w:rsidRDefault="005965C1" w:rsidP="005965C1">
      <w:pPr>
        <w:pStyle w:val="Heading4"/>
        <w:rPr>
          <w:bCs/>
        </w:rPr>
      </w:pPr>
      <w:r w:rsidRPr="000121B0">
        <w:rPr>
          <w:bCs/>
        </w:rPr>
        <w:t xml:space="preserve">No internal link—agency resources ineffective b/c they drive away the best talent </w:t>
      </w:r>
    </w:p>
    <w:p w14:paraId="4F5956E5" w14:textId="77777777" w:rsidR="005965C1" w:rsidRDefault="005965C1" w:rsidP="005965C1">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3167704D" w14:textId="77777777" w:rsidR="005965C1" w:rsidRDefault="005965C1" w:rsidP="005965C1"/>
    <w:p w14:paraId="684BFD08" w14:textId="77777777" w:rsidR="005965C1" w:rsidRDefault="005965C1" w:rsidP="005965C1">
      <w:r>
        <w:t xml:space="preserve">The modern critique of the U.S. system often describes the federal agencies as captured by the business community or beholden to ideas that disfavor robust intervention.143 </w:t>
      </w:r>
      <w:r>
        <w:rPr>
          <w:highlight w:val="yellow"/>
          <w:u w:val="single"/>
        </w:rPr>
        <w:t>Advocates</w:t>
      </w:r>
      <w:r>
        <w:rPr>
          <w:u w:val="single"/>
        </w:rPr>
        <w:t xml:space="preserve"> of change </w:t>
      </w:r>
      <w:r>
        <w:rPr>
          <w:highlight w:val="yellow"/>
          <w:u w:val="single"/>
        </w:rPr>
        <w:t>suggest</w:t>
      </w:r>
      <w:r>
        <w:rPr>
          <w:u w:val="single"/>
        </w:rPr>
        <w:t xml:space="preserve"> that the execution of their reform program</w:t>
      </w:r>
      <w:r>
        <w:t xml:space="preserve"> at the federal antitrust agencies </w:t>
      </w:r>
      <w:r>
        <w:rPr>
          <w:u w:val="single"/>
        </w:rPr>
        <w:t xml:space="preserve">will require </w:t>
      </w:r>
      <w:r>
        <w:rPr>
          <w:highlight w:val="yellow"/>
          <w:u w:val="single"/>
        </w:rPr>
        <w:t>the appointment of</w:t>
      </w:r>
      <w:r>
        <w:rPr>
          <w:u w:val="single"/>
        </w:rPr>
        <w:t xml:space="preserve"> senior managers</w:t>
      </w:r>
      <w:r>
        <w:t xml:space="preserve"> and new </w:t>
      </w:r>
      <w:r>
        <w:rPr>
          <w:highlight w:val="yellow"/>
        </w:rPr>
        <w:t xml:space="preserve">staff </w:t>
      </w:r>
      <w:r>
        <w:rPr>
          <w:rStyle w:val="Emphasis"/>
          <w:highlight w:val="yellow"/>
        </w:rPr>
        <w:t>who repudiate the consumer welfare standard,</w:t>
      </w:r>
      <w:r>
        <w:t xml:space="preserve"> or at least embrace a vision for expanded enforcement under the consumer welfare, and embrace the multidimensional conception of the proper goals of competition law. </w:t>
      </w:r>
      <w:r>
        <w:rPr>
          <w:highlight w:val="yellow"/>
          <w:u w:val="single"/>
        </w:rPr>
        <w:t>Those already employed</w:t>
      </w:r>
      <w:r>
        <w:t xml:space="preserve"> by the enforcement agencies as managers and staff </w:t>
      </w:r>
      <w:r>
        <w:rPr>
          <w:highlight w:val="yellow"/>
          <w:u w:val="single"/>
        </w:rPr>
        <w:t>will be expected to accept the expanded (goals</w:t>
      </w:r>
      <w:r>
        <w:rPr>
          <w:u w:val="single"/>
        </w:rPr>
        <w:t>) framework</w:t>
      </w:r>
      <w:r>
        <w:t xml:space="preserve"> or they will find their duties reduced and their roles marginalized. </w:t>
      </w:r>
      <w:r>
        <w:rPr>
          <w:u w:val="single"/>
        </w:rPr>
        <w:t>New appointees</w:t>
      </w:r>
      <w:r>
        <w:t xml:space="preserve"> to top leadership positions </w:t>
      </w:r>
      <w:r>
        <w:rPr>
          <w:u w:val="single"/>
        </w:rPr>
        <w:t>will not be tainted by substantial previous experience</w:t>
      </w:r>
      <w:r>
        <w:t xml:space="preserve"> in the private sector, </w:t>
      </w:r>
      <w:r>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Pr>
          <w:u w:val="single"/>
        </w:rPr>
        <w:t xml:space="preserve">The </w:t>
      </w:r>
      <w:r>
        <w:rPr>
          <w:highlight w:val="yellow"/>
          <w:u w:val="single"/>
        </w:rPr>
        <w:t>concern about compromised motives</w:t>
      </w:r>
      <w:r>
        <w:t xml:space="preserve"> </w:t>
      </w:r>
      <w:r>
        <w:rPr>
          <w:rStyle w:val="Emphasis"/>
        </w:rPr>
        <w:t xml:space="preserve">is also likely to </w:t>
      </w:r>
      <w:r>
        <w:rPr>
          <w:rStyle w:val="Emphasis"/>
          <w:highlight w:val="yellow"/>
        </w:rPr>
        <w:t>disqualify many academics</w:t>
      </w:r>
      <w:r>
        <w:t xml:space="preserve"> </w:t>
      </w:r>
      <w:r>
        <w:rPr>
          <w:highlight w:val="yellow"/>
          <w:u w:val="single"/>
        </w:rPr>
        <w:t>who</w:t>
      </w:r>
      <w:r>
        <w:t xml:space="preserve">, </w:t>
      </w:r>
      <w:r>
        <w:rPr>
          <w:u w:val="single"/>
        </w:rPr>
        <w:t>though sympathetic</w:t>
      </w:r>
      <w:r>
        <w:t xml:space="preserve"> to some expansion of antitrust enforcement, </w:t>
      </w:r>
      <w:r>
        <w:rPr>
          <w:highlight w:val="yellow"/>
          <w:u w:val="single"/>
        </w:rPr>
        <w:t>remain</w:t>
      </w:r>
      <w:r>
        <w:rPr>
          <w:u w:val="single"/>
        </w:rPr>
        <w:t xml:space="preserve"> excessively </w:t>
      </w:r>
      <w:r>
        <w:rPr>
          <w:highlight w:val="yellow"/>
          <w:u w:val="single"/>
        </w:rPr>
        <w:t>beholden</w:t>
      </w:r>
      <w:r>
        <w:rPr>
          <w:highlight w:val="yellow"/>
        </w:rPr>
        <w:t xml:space="preserve"> </w:t>
      </w:r>
      <w:r>
        <w:rPr>
          <w:highlight w:val="yellow"/>
          <w:u w:val="single"/>
        </w:rPr>
        <w:t>to</w:t>
      </w:r>
      <w:r>
        <w:rPr>
          <w:u w:val="single"/>
        </w:rPr>
        <w:t xml:space="preserve"> some notion of a </w:t>
      </w:r>
      <w:r>
        <w:rPr>
          <w:highlight w:val="yellow"/>
          <w:u w:val="single"/>
        </w:rPr>
        <w:t>consumer</w:t>
      </w:r>
      <w:r>
        <w:t xml:space="preserve"> (rather than citizen) </w:t>
      </w:r>
      <w:r>
        <w:rPr>
          <w:highlight w:val="yellow"/>
          <w:u w:val="single"/>
        </w:rPr>
        <w:t>welfare</w:t>
      </w:r>
      <w:r>
        <w:t xml:space="preserve"> standard, or have engaged in consulting on behalf of large corporate interests.</w:t>
      </w:r>
    </w:p>
    <w:p w14:paraId="46370B8D" w14:textId="77777777" w:rsidR="005965C1" w:rsidRDefault="005965C1" w:rsidP="005965C1">
      <w:r>
        <w:rPr>
          <w:u w:val="single"/>
        </w:rPr>
        <w:t>One consequence</w:t>
      </w:r>
      <w:r>
        <w:t xml:space="preserve"> </w:t>
      </w:r>
      <w:r>
        <w:rPr>
          <w:rStyle w:val="Emphasis"/>
        </w:rPr>
        <w:t xml:space="preserve">of </w:t>
      </w:r>
      <w:r>
        <w:rPr>
          <w:rStyle w:val="Emphasis"/>
          <w:highlight w:val="yellow"/>
        </w:rPr>
        <w:t>the acute anxiety</w:t>
      </w:r>
      <w:r>
        <w:rPr>
          <w:highlight w:val="yellow"/>
        </w:rPr>
        <w:t xml:space="preserve"> </w:t>
      </w:r>
      <w:r>
        <w:rPr>
          <w:highlight w:val="yellow"/>
          <w:u w:val="single"/>
        </w:rPr>
        <w:t>about capture</w:t>
      </w:r>
      <w:r>
        <w:rPr>
          <w:u w:val="single"/>
        </w:rPr>
        <w:t xml:space="preserve"> is to </w:t>
      </w:r>
      <w:r>
        <w:rPr>
          <w:rStyle w:val="Emphasis"/>
          <w:highlight w:val="yellow"/>
        </w:rPr>
        <w:t>slam the revolving door shut</w:t>
      </w:r>
      <w:r>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48C2EC6D" w14:textId="77777777" w:rsidR="005965C1" w:rsidRDefault="005965C1" w:rsidP="005965C1">
      <w:r>
        <w:t xml:space="preserve">Our second caution is that </w:t>
      </w:r>
      <w:r>
        <w:rPr>
          <w:rStyle w:val="Emphasis"/>
          <w:highlight w:val="yellow"/>
        </w:rPr>
        <w:t>severe restrictions</w:t>
      </w:r>
      <w:r>
        <w:rPr>
          <w:highlight w:val="yellow"/>
          <w:u w:val="single"/>
        </w:rPr>
        <w:t xml:space="preserve"> on the revolving door</w:t>
      </w:r>
      <w:r>
        <w:rPr>
          <w:u w:val="single"/>
        </w:rPr>
        <w:t xml:space="preserve"> could </w:t>
      </w:r>
      <w:r>
        <w:rPr>
          <w:rStyle w:val="Emphasis"/>
          <w:highlight w:val="yellow"/>
        </w:rPr>
        <w:t>deny</w:t>
      </w:r>
      <w:r>
        <w:rPr>
          <w:rStyle w:val="Emphasis"/>
        </w:rPr>
        <w:t xml:space="preserve"> the federal </w:t>
      </w:r>
      <w:r>
        <w:rPr>
          <w:rStyle w:val="Emphasis"/>
          <w:highlight w:val="yellow"/>
        </w:rPr>
        <w:t>agencies access</w:t>
      </w:r>
      <w:r>
        <w:rPr>
          <w:highlight w:val="yellow"/>
          <w:u w:val="single"/>
        </w:rPr>
        <w:t xml:space="preserve"> to </w:t>
      </w:r>
      <w:r>
        <w:rPr>
          <w:rStyle w:val="Emphasis"/>
          <w:highlight w:val="yellow"/>
        </w:rPr>
        <w:t>skills they</w:t>
      </w:r>
      <w:r>
        <w:rPr>
          <w:rStyle w:val="Emphasis"/>
        </w:rPr>
        <w:t xml:space="preserve"> will </w:t>
      </w:r>
      <w:r>
        <w:rPr>
          <w:rStyle w:val="Emphasis"/>
          <w:highlight w:val="yellow"/>
        </w:rPr>
        <w:t>need</w:t>
      </w:r>
      <w:r>
        <w:rPr>
          <w:highlight w:val="yellow"/>
          <w:u w:val="single"/>
        </w:rPr>
        <w:t xml:space="preserve"> to </w:t>
      </w:r>
      <w:r>
        <w:rPr>
          <w:rStyle w:val="Emphasis"/>
          <w:highlight w:val="yellow"/>
        </w:rPr>
        <w:t>carry out</w:t>
      </w:r>
      <w:r>
        <w:rPr>
          <w:rStyle w:val="Emphasis"/>
        </w:rPr>
        <w:t xml:space="preserve"> a major </w:t>
      </w:r>
      <w:r>
        <w:rPr>
          <w:rStyle w:val="Emphasis"/>
          <w:highlight w:val="yellow"/>
        </w:rPr>
        <w:t>expansion of antitrust</w:t>
      </w:r>
      <w:r>
        <w:t xml:space="preserve"> enforcement. </w:t>
      </w:r>
      <w:r>
        <w:rPr>
          <w:highlight w:val="yellow"/>
          <w:u w:val="single"/>
        </w:rPr>
        <w:t>Recruiting</w:t>
      </w:r>
      <w:r>
        <w:rPr>
          <w:u w:val="single"/>
        </w:rPr>
        <w:t xml:space="preserve"> attorneys</w:t>
      </w:r>
      <w:r>
        <w:t xml:space="preserve">, economists, </w:t>
      </w:r>
      <w:r>
        <w:rPr>
          <w:u w:val="single"/>
        </w:rPr>
        <w:t xml:space="preserve">and other specialists </w:t>
      </w:r>
      <w:r>
        <w:rPr>
          <w:highlight w:val="yellow"/>
          <w:u w:val="single"/>
        </w:rPr>
        <w:t>from the private secto</w:t>
      </w:r>
      <w:r>
        <w:rPr>
          <w:u w:val="single"/>
        </w:rPr>
        <w:t xml:space="preserve">r can </w:t>
      </w:r>
      <w:r>
        <w:rPr>
          <w:highlight w:val="yellow"/>
          <w:u w:val="single"/>
        </w:rPr>
        <w:t>give</w:t>
      </w:r>
      <w:r>
        <w:rPr>
          <w:u w:val="single"/>
        </w:rPr>
        <w:t xml:space="preserve"> the </w:t>
      </w:r>
      <w:r>
        <w:rPr>
          <w:highlight w:val="yellow"/>
          <w:u w:val="single"/>
        </w:rPr>
        <w:t xml:space="preserve">agencies a </w:t>
      </w:r>
      <w:r>
        <w:rPr>
          <w:rStyle w:val="Emphasis"/>
          <w:highlight w:val="yellow"/>
        </w:rPr>
        <w:t>vital infusion of talent</w:t>
      </w:r>
      <w:r>
        <w:rPr>
          <w:highlight w:val="yellow"/>
        </w:rPr>
        <w:t xml:space="preserve"> which</w:t>
      </w:r>
      <w:r>
        <w:t xml:space="preserve">, </w:t>
      </w:r>
      <w:r>
        <w:rPr>
          <w:u w:val="single"/>
        </w:rPr>
        <w:t>when combined with agency careerists,</w:t>
      </w:r>
      <w:r>
        <w:t xml:space="preserve"> </w:t>
      </w:r>
      <w:r>
        <w:rPr>
          <w:u w:val="single"/>
        </w:rPr>
        <w:t>permit</w:t>
      </w:r>
      <w:r>
        <w:t xml:space="preserve"> the </w:t>
      </w:r>
      <w:r>
        <w:rPr>
          <w:u w:val="single"/>
        </w:rPr>
        <w:t>creation of project teams</w:t>
      </w:r>
      <w:r>
        <w:t xml:space="preserve"> </w:t>
      </w:r>
      <w:r>
        <w:rPr>
          <w:u w:val="single"/>
        </w:rPr>
        <w:t xml:space="preserve">that can </w:t>
      </w:r>
      <w:r>
        <w:rPr>
          <w:rStyle w:val="Emphasis"/>
          <w:highlight w:val="yellow"/>
        </w:rPr>
        <w:t>equal the capability of the best teams</w:t>
      </w:r>
      <w:r>
        <w:rPr>
          <w:rStyle w:val="Emphasis"/>
        </w:rPr>
        <w:t xml:space="preserve"> that </w:t>
      </w:r>
      <w:r>
        <w:rPr>
          <w:rStyle w:val="Emphasis"/>
          <w:highlight w:val="yellow"/>
        </w:rPr>
        <w:t>the defense can mount</w:t>
      </w:r>
      <w:r>
        <w:t xml:space="preserve"> in major litigation matters. We also are wary of the idea that an attorney or economist coming from the private sector will discourage effective intervention during the period of public service </w:t>
      </w:r>
      <w:proofErr w:type="gramStart"/>
      <w:r>
        <w:t>as a way to</w:t>
      </w:r>
      <w:proofErr w:type="gramEnd"/>
      <w:r>
        <w:t xml:space="preserve">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1A35BB67" w14:textId="166D6748" w:rsidR="005965C1" w:rsidRDefault="005965C1" w:rsidP="005965C1">
      <w:pPr>
        <w:pStyle w:val="Heading2"/>
      </w:pPr>
      <w:r>
        <w:t>Court Legitimacy Bad DA</w:t>
      </w:r>
    </w:p>
    <w:p w14:paraId="67F135FF" w14:textId="77777777" w:rsidR="005965C1" w:rsidRDefault="005965C1" w:rsidP="005965C1">
      <w:pPr>
        <w:pStyle w:val="Heading4"/>
      </w:pPr>
      <w:r>
        <w:t>Antitrust doesn’t affect legitimacy – no one cares</w:t>
      </w:r>
    </w:p>
    <w:p w14:paraId="2BB164CF" w14:textId="77777777" w:rsidR="005965C1" w:rsidRDefault="005965C1" w:rsidP="005965C1">
      <w:r w:rsidRPr="00413C33">
        <w:rPr>
          <w:rStyle w:val="Style13ptBold"/>
        </w:rPr>
        <w:t xml:space="preserve">Baum and </w:t>
      </w:r>
      <w:proofErr w:type="spellStart"/>
      <w:r w:rsidRPr="00413C33">
        <w:rPr>
          <w:rStyle w:val="Style13ptBold"/>
        </w:rPr>
        <w:t>Devins</w:t>
      </w:r>
      <w:proofErr w:type="spellEnd"/>
      <w:r w:rsidRPr="00413C33">
        <w:rPr>
          <w:rStyle w:val="Style13ptBold"/>
        </w:rPr>
        <w:t xml:space="preserve"> 10</w:t>
      </w:r>
      <w:r>
        <w:t xml:space="preserve"> – Lawrence Baum is a professor emeritus in the Department of Political Science at Ohio State University; his primary research focus is judges’ behavior in decision making. Neal </w:t>
      </w:r>
      <w:proofErr w:type="spellStart"/>
      <w:r>
        <w:t>Devins</w:t>
      </w:r>
      <w:proofErr w:type="spellEnd"/>
      <w:r>
        <w:t xml:space="preserve"> is Sandra Day O’Connor Professor of Law and Professor of Government at William and Mary Law School.</w:t>
      </w:r>
    </w:p>
    <w:p w14:paraId="4F7525A0" w14:textId="77777777" w:rsidR="005965C1" w:rsidRDefault="005965C1" w:rsidP="005965C1">
      <w:r>
        <w:t xml:space="preserve">Lawrence Baum and Neal </w:t>
      </w:r>
      <w:proofErr w:type="spellStart"/>
      <w:r>
        <w:t>Devins</w:t>
      </w:r>
      <w:proofErr w:type="spellEnd"/>
      <w:r>
        <w:t xml:space="preserve">,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5C314F74" w14:textId="77777777" w:rsidR="005965C1" w:rsidRPr="005D1A72" w:rsidRDefault="005965C1" w:rsidP="005965C1"/>
    <w:p w14:paraId="6AC1F74B" w14:textId="77777777" w:rsidR="005965C1" w:rsidRDefault="005965C1" w:rsidP="005965C1">
      <w:pPr>
        <w:rPr>
          <w:rStyle w:val="Emphasis"/>
          <w:highlight w:val="yellow"/>
        </w:rPr>
      </w:pPr>
      <w:r w:rsidRPr="00FE1FAF">
        <w:rPr>
          <w:sz w:val="16"/>
          <w:szCs w:val="16"/>
        </w:rPr>
        <w:t xml:space="preserve">It is worth underlining the point that </w:t>
      </w:r>
      <w:r w:rsidRPr="003212B2">
        <w:rPr>
          <w:rStyle w:val="Emphasis"/>
          <w:highlight w:val="yellow"/>
        </w:rPr>
        <w:t xml:space="preserve">a great deal of the </w:t>
      </w:r>
    </w:p>
    <w:p w14:paraId="2E38F680" w14:textId="77777777" w:rsidR="005965C1" w:rsidRPr="00FD7DC9" w:rsidRDefault="005965C1" w:rsidP="005965C1">
      <w:pPr>
        <w:rPr>
          <w:sz w:val="16"/>
          <w:szCs w:val="16"/>
        </w:rPr>
      </w:pPr>
      <w:r w:rsidRPr="003212B2">
        <w:rPr>
          <w:rStyle w:val="Emphasis"/>
          <w:highlight w:val="yellow"/>
        </w:rPr>
        <w:t>Court’s work is</w:t>
      </w:r>
      <w:r w:rsidRPr="00FE1FAF">
        <w:rPr>
          <w:rStyle w:val="Emphasis"/>
        </w:rPr>
        <w:t xml:space="preserve"> essentially </w:t>
      </w:r>
      <w:r w:rsidRPr="003212B2">
        <w:rPr>
          <w:rStyle w:val="Emphasis"/>
          <w:highlight w:val="yellow"/>
        </w:rPr>
        <w:t>invisible to the public. Decisions in fields such as antitrust</w:t>
      </w:r>
      <w:r w:rsidRPr="00FE1FAF">
        <w:rPr>
          <w:rStyle w:val="Emphasis"/>
        </w:rPr>
        <w:t xml:space="preserve"> and patent law </w:t>
      </w:r>
      <w:r w:rsidRPr="003212B2">
        <w:rPr>
          <w:rStyle w:val="Emphasis"/>
          <w:highlight w:val="yellow"/>
        </w:rPr>
        <w:t>may be</w:t>
      </w:r>
      <w:r w:rsidRPr="00FE1FAF">
        <w:rPr>
          <w:rStyle w:val="Emphasis"/>
        </w:rPr>
        <w:t xml:space="preserve"> highly </w:t>
      </w:r>
      <w:r w:rsidRPr="003212B2">
        <w:rPr>
          <w:rStyle w:val="Emphasis"/>
          <w:highlight w:val="yellow"/>
        </w:rPr>
        <w:t>consequential, but it seems unlikely</w:t>
      </w:r>
      <w:r w:rsidRPr="00FE1FAF">
        <w:rPr>
          <w:rStyle w:val="Emphasis"/>
        </w:rPr>
        <w:t xml:space="preserve"> that </w:t>
      </w:r>
      <w:r w:rsidRPr="003212B2">
        <w:rPr>
          <w:rStyle w:val="Emphasis"/>
          <w:highlight w:val="yellow"/>
        </w:rPr>
        <w:t>there are strong public feelings about those decisions</w:t>
      </w:r>
      <w:r w:rsidRPr="00FE1FAF">
        <w:rPr>
          <w:rStyle w:val="Emphasis"/>
        </w:rPr>
        <w:t xml:space="preserve">. Even if </w:t>
      </w:r>
      <w:r w:rsidRPr="003212B2">
        <w:rPr>
          <w:rStyle w:val="Emphasis"/>
          <w:highlight w:val="yellow"/>
        </w:rPr>
        <w:t>Justices</w:t>
      </w:r>
      <w:r w:rsidRPr="00FE1FAF">
        <w:rPr>
          <w:rStyle w:val="Emphasis"/>
        </w:rPr>
        <w:t xml:space="preserve"> seek </w:t>
      </w:r>
      <w:r w:rsidRPr="00EB2295">
        <w:rPr>
          <w:rStyle w:val="Emphasis"/>
        </w:rPr>
        <w:t>to</w:t>
      </w:r>
      <w:r w:rsidRPr="00FE1FAF">
        <w:rPr>
          <w:rStyle w:val="Emphasis"/>
        </w:rPr>
        <w:t xml:space="preserve"> maintain the Court’s legitimacy, they </w:t>
      </w:r>
      <w:r w:rsidRPr="003212B2">
        <w:rPr>
          <w:rStyle w:val="Emphasis"/>
          <w:highlight w:val="yellow"/>
        </w:rPr>
        <w:t xml:space="preserve">have </w:t>
      </w:r>
      <w:r w:rsidRPr="003212B2">
        <w:rPr>
          <w:rStyle w:val="Emphasis"/>
          <w:sz w:val="28"/>
          <w:szCs w:val="28"/>
          <w:highlight w:val="yellow"/>
        </w:rPr>
        <w:t>no reason</w:t>
      </w:r>
      <w:r w:rsidRPr="003212B2">
        <w:rPr>
          <w:rStyle w:val="Emphasis"/>
          <w:highlight w:val="yellow"/>
        </w:rPr>
        <w:t xml:space="preserve"> to worry that public outrage in decisions in those fields will damage this legitimacy</w:t>
      </w:r>
      <w:r w:rsidRPr="00FE1FAF">
        <w:rPr>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2C5789FE" w14:textId="77777777" w:rsidR="005965C1" w:rsidRDefault="005965C1" w:rsidP="005965C1">
      <w:pPr>
        <w:pStyle w:val="Heading4"/>
      </w:pPr>
      <w:r>
        <w:t>Court isn’t moderating its decisions – their evidence cherry-picks cases – VRA and campaign finance cases prove</w:t>
      </w:r>
    </w:p>
    <w:p w14:paraId="35559FE7" w14:textId="77777777" w:rsidR="005965C1" w:rsidRDefault="005965C1" w:rsidP="005965C1">
      <w:proofErr w:type="spellStart"/>
      <w:r w:rsidRPr="00EF054C">
        <w:rPr>
          <w:rStyle w:val="Style13ptBold"/>
        </w:rPr>
        <w:t>Litman</w:t>
      </w:r>
      <w:proofErr w:type="spellEnd"/>
      <w:r w:rsidRPr="00EF054C">
        <w:rPr>
          <w:rStyle w:val="Style13ptBold"/>
        </w:rPr>
        <w:t xml:space="preserve"> and Murray </w:t>
      </w:r>
      <w:r>
        <w:rPr>
          <w:rStyle w:val="Style13ptBold"/>
        </w:rPr>
        <w:t>7/1</w:t>
      </w:r>
      <w:r>
        <w:t xml:space="preserve"> – Leah </w:t>
      </w:r>
      <w:proofErr w:type="spellStart"/>
      <w:r>
        <w:t>Litman</w:t>
      </w:r>
      <w:proofErr w:type="spellEnd"/>
      <w:r>
        <w:t xml:space="preserve"> is </w:t>
      </w:r>
      <w:r w:rsidRPr="00EF054C">
        <w:t>an assistant professor of law at the University of Michigan Law School. Melissa Murray is a professor of law at the New York University School of Law.</w:t>
      </w:r>
    </w:p>
    <w:p w14:paraId="30E43776" w14:textId="77777777" w:rsidR="005965C1" w:rsidRPr="00EF054C" w:rsidRDefault="005965C1" w:rsidP="005965C1">
      <w:r>
        <w:t xml:space="preserve">Leah </w:t>
      </w:r>
      <w:proofErr w:type="spellStart"/>
      <w:r>
        <w:t>Litman</w:t>
      </w:r>
      <w:proofErr w:type="spellEnd"/>
      <w:r>
        <w:t xml:space="preserve"> and Melissa Murray, “Don’t be fooled: This is not a moderate Supreme Court,” </w:t>
      </w:r>
      <w:r>
        <w:rPr>
          <w:i/>
          <w:iCs/>
        </w:rPr>
        <w:t>The Washington Post</w:t>
      </w:r>
      <w:r>
        <w:t xml:space="preserve">, 1 July 2021, </w:t>
      </w:r>
      <w:r w:rsidRPr="00EF054C">
        <w:t>https://www.washingtonpost.com/opinions/2021/07/01/make-no-mistake-this-is-conservative-supreme-court-it-just-sometimes-acts-slowly/</w:t>
      </w:r>
      <w:r>
        <w:t>.</w:t>
      </w:r>
    </w:p>
    <w:p w14:paraId="3E307BD7" w14:textId="77777777" w:rsidR="005965C1" w:rsidRPr="00757EFF" w:rsidRDefault="005965C1" w:rsidP="005965C1"/>
    <w:p w14:paraId="650BB601" w14:textId="77777777" w:rsidR="005965C1" w:rsidRPr="00312414" w:rsidRDefault="005965C1" w:rsidP="005965C1">
      <w:pPr>
        <w:rPr>
          <w:sz w:val="16"/>
          <w:szCs w:val="16"/>
        </w:rPr>
      </w:pPr>
      <w:r w:rsidRPr="00312414">
        <w:rPr>
          <w:sz w:val="16"/>
          <w:szCs w:val="16"/>
        </w:rPr>
        <w:t xml:space="preserve">This Supreme Court term was significant mostly because of what the court did not do: </w:t>
      </w:r>
      <w:r w:rsidRPr="00527716">
        <w:rPr>
          <w:rStyle w:val="StyleUnderline"/>
        </w:rPr>
        <w:t xml:space="preserve">The newly constituted 6-3 conservative supermajority did not use every case to </w:t>
      </w:r>
      <w:proofErr w:type="gramStart"/>
      <w:r w:rsidRPr="00527716">
        <w:rPr>
          <w:rStyle w:val="StyleUnderline"/>
        </w:rPr>
        <w:t>openly and dramatically move the law rightward</w:t>
      </w:r>
      <w:proofErr w:type="gramEnd"/>
      <w:r w:rsidRPr="00312414">
        <w:rPr>
          <w:sz w:val="16"/>
          <w:szCs w:val="16"/>
        </w:rPr>
        <w:t>. Rather, in several important cases — including those involving the fate of the Affordable Care Act and the tension between religious liberty and gay rights — the court managed to resolve matters on seemingly narrow grounds and with broad majorities that transcended ideological differences.</w:t>
      </w:r>
    </w:p>
    <w:p w14:paraId="0D522879" w14:textId="77777777" w:rsidR="005965C1" w:rsidRPr="00757EFF" w:rsidRDefault="005965C1" w:rsidP="005965C1">
      <w:pPr>
        <w:rPr>
          <w:rStyle w:val="Emphasis"/>
        </w:rPr>
      </w:pPr>
      <w:r w:rsidRPr="00527716">
        <w:rPr>
          <w:rStyle w:val="StyleUnderline"/>
        </w:rPr>
        <w:t xml:space="preserve">But </w:t>
      </w:r>
      <w:r w:rsidRPr="00757EFF">
        <w:rPr>
          <w:rStyle w:val="Emphasis"/>
        </w:rPr>
        <w:t>to call this term a model of judicial restraint</w:t>
      </w:r>
      <w:r w:rsidRPr="00312414">
        <w:rPr>
          <w:sz w:val="16"/>
          <w:szCs w:val="16"/>
        </w:rPr>
        <w:t xml:space="preserve"> — or even nonpartisanship — </w:t>
      </w:r>
      <w:r w:rsidRPr="00757EFF">
        <w:rPr>
          <w:rStyle w:val="Emphasis"/>
        </w:rPr>
        <w:t xml:space="preserve">would be misleading. </w:t>
      </w:r>
      <w:r w:rsidRPr="00B93005">
        <w:rPr>
          <w:rStyle w:val="Emphasis"/>
          <w:highlight w:val="yellow"/>
        </w:rPr>
        <w:t>This is not a moderate</w:t>
      </w:r>
      <w:r w:rsidRPr="00757EFF">
        <w:rPr>
          <w:rStyle w:val="Emphasis"/>
        </w:rPr>
        <w:t xml:space="preserve"> or apolitical </w:t>
      </w:r>
      <w:r w:rsidRPr="00B93005">
        <w:rPr>
          <w:rStyle w:val="Emphasis"/>
          <w:highlight w:val="yellow"/>
        </w:rPr>
        <w:t>court. It is a</w:t>
      </w:r>
      <w:r w:rsidRPr="00757EFF">
        <w:rPr>
          <w:rStyle w:val="Emphasis"/>
        </w:rPr>
        <w:t xml:space="preserve"> reliably </w:t>
      </w:r>
      <w:r w:rsidRPr="00B93005">
        <w:rPr>
          <w:rStyle w:val="Emphasis"/>
          <w:highlight w:val="yellow"/>
        </w:rPr>
        <w:t xml:space="preserve">conservative court </w:t>
      </w:r>
      <w:r w:rsidRPr="00FF19C5">
        <w:rPr>
          <w:rStyle w:val="Emphasis"/>
          <w:highlight w:val="yellow"/>
        </w:rPr>
        <w:t xml:space="preserve">that, on occasion, chooses </w:t>
      </w:r>
      <w:r w:rsidRPr="00B93005">
        <w:rPr>
          <w:rStyle w:val="Emphasis"/>
          <w:highlight w:val="yellow"/>
        </w:rPr>
        <w:t>to act incrementally</w:t>
      </w:r>
      <w:r w:rsidRPr="00757EFF">
        <w:rPr>
          <w:rStyle w:val="Emphasis"/>
        </w:rPr>
        <w:t>.</w:t>
      </w:r>
    </w:p>
    <w:p w14:paraId="23E750D9" w14:textId="77777777" w:rsidR="005965C1" w:rsidRPr="00FF19C5" w:rsidRDefault="005965C1" w:rsidP="005965C1">
      <w:pPr>
        <w:rPr>
          <w:sz w:val="16"/>
          <w:szCs w:val="16"/>
        </w:rPr>
      </w:pPr>
      <w:r w:rsidRPr="00FF19C5">
        <w:rPr>
          <w:rStyle w:val="Emphasis"/>
        </w:rPr>
        <w:t>Characterizing this term as moderate would</w:t>
      </w:r>
      <w:r w:rsidRPr="00FF19C5">
        <w:rPr>
          <w:rStyle w:val="StyleUnderline"/>
        </w:rPr>
        <w:t xml:space="preserve"> also </w:t>
      </w:r>
      <w:r w:rsidRPr="00FF19C5">
        <w:rPr>
          <w:rStyle w:val="Emphasis"/>
        </w:rPr>
        <w:t>overlook</w:t>
      </w:r>
      <w:r w:rsidRPr="00FF19C5">
        <w:rPr>
          <w:rStyle w:val="StyleUnderline"/>
        </w:rPr>
        <w:t xml:space="preserve"> the profound impact of the court’s final </w:t>
      </w:r>
      <w:r w:rsidRPr="00FF19C5">
        <w:rPr>
          <w:rStyle w:val="Emphasis"/>
        </w:rPr>
        <w:t>two decisions</w:t>
      </w:r>
      <w:r w:rsidRPr="00FF19C5">
        <w:rPr>
          <w:rStyle w:val="StyleUnderline"/>
        </w:rPr>
        <w:t>, a pair of 6-to-3 rulings</w:t>
      </w:r>
      <w:r w:rsidRPr="00FF19C5">
        <w:rPr>
          <w:sz w:val="16"/>
          <w:szCs w:val="16"/>
        </w:rPr>
        <w:t xml:space="preserve"> — one </w:t>
      </w:r>
      <w:r w:rsidRPr="00FF19C5">
        <w:rPr>
          <w:rStyle w:val="Emphasis"/>
        </w:rPr>
        <w:t>that hobbled what remains of the Voting Rights Act and another that lays a foundation for a seismic shift in campaign finance</w:t>
      </w:r>
      <w:r w:rsidRPr="00FF19C5">
        <w:rPr>
          <w:sz w:val="16"/>
          <w:szCs w:val="16"/>
        </w:rPr>
        <w:t xml:space="preserve"> rules.</w:t>
      </w:r>
    </w:p>
    <w:p w14:paraId="7C1552B8" w14:textId="77777777" w:rsidR="005965C1" w:rsidRPr="00FF19C5" w:rsidRDefault="005965C1" w:rsidP="005965C1">
      <w:pPr>
        <w:rPr>
          <w:rStyle w:val="Emphasis"/>
        </w:rPr>
      </w:pPr>
      <w:r w:rsidRPr="00FF19C5">
        <w:rPr>
          <w:rStyle w:val="Emphasis"/>
        </w:rPr>
        <w:t>In some cases where there was cross-ideological agreement, the court achieved that result by deciding very little</w:t>
      </w:r>
      <w:r w:rsidRPr="00FF19C5">
        <w:rPr>
          <w:rStyle w:val="StyleUnderline"/>
        </w:rPr>
        <w:t>. In its 8-to-1 ruling on the</w:t>
      </w:r>
      <w:r w:rsidRPr="00FF19C5">
        <w:rPr>
          <w:sz w:val="16"/>
          <w:szCs w:val="16"/>
        </w:rPr>
        <w:t xml:space="preserve"> case of the </w:t>
      </w:r>
      <w:r w:rsidRPr="00FF19C5">
        <w:rPr>
          <w:rStyle w:val="StyleUnderline"/>
        </w:rPr>
        <w:t>cheerleader disciplined for vulgar speech, the court declined to impose a broad rule</w:t>
      </w:r>
      <w:r w:rsidRPr="00FF19C5">
        <w:rPr>
          <w:sz w:val="16"/>
          <w:szCs w:val="16"/>
        </w:rPr>
        <w:t xml:space="preserve"> letting schools regulate students’ off-campus speech in all circumstances. But meaningfully, </w:t>
      </w:r>
      <w:r w:rsidRPr="00FF19C5">
        <w:rPr>
          <w:rStyle w:val="StyleUnderline"/>
        </w:rPr>
        <w:t>the court did not say off-campus speech was never subject to oversight</w:t>
      </w:r>
      <w:r w:rsidRPr="00FF19C5">
        <w:rPr>
          <w:sz w:val="16"/>
          <w:szCs w:val="16"/>
        </w:rPr>
        <w:t xml:space="preserve"> by school authorities. As its reasoning suggests, </w:t>
      </w:r>
      <w:r w:rsidRPr="00FF19C5">
        <w:rPr>
          <w:rStyle w:val="Emphasis"/>
        </w:rPr>
        <w:t xml:space="preserve">cross-ideological agreement is possible, </w:t>
      </w:r>
      <w:proofErr w:type="gramStart"/>
      <w:r w:rsidRPr="00FF19C5">
        <w:rPr>
          <w:rStyle w:val="Emphasis"/>
        </w:rPr>
        <w:t>as long as</w:t>
      </w:r>
      <w:proofErr w:type="gramEnd"/>
      <w:r w:rsidRPr="00FF19C5">
        <w:rPr>
          <w:rStyle w:val="Emphasis"/>
        </w:rPr>
        <w:t xml:space="preserve"> you agree to not say very much.</w:t>
      </w:r>
    </w:p>
    <w:p w14:paraId="59135E65" w14:textId="77777777" w:rsidR="005965C1" w:rsidRPr="00FF19C5" w:rsidRDefault="005965C1" w:rsidP="005965C1">
      <w:pPr>
        <w:rPr>
          <w:sz w:val="16"/>
          <w:szCs w:val="16"/>
        </w:rPr>
      </w:pPr>
      <w:r w:rsidRPr="00FF19C5">
        <w:rPr>
          <w:rStyle w:val="Emphasis"/>
        </w:rPr>
        <w:t>Technical legal doctrines also gave the court a way to appear less ideological</w:t>
      </w:r>
      <w:r w:rsidRPr="00FF19C5">
        <w:rPr>
          <w:rStyle w:val="StyleUnderline"/>
        </w:rPr>
        <w:t>. In the Affordable Care Act case, the court</w:t>
      </w:r>
      <w:r w:rsidRPr="00FF19C5">
        <w:rPr>
          <w:sz w:val="16"/>
          <w:szCs w:val="16"/>
        </w:rPr>
        <w:t xml:space="preserve">, voting 7 to 2, </w:t>
      </w:r>
      <w:r w:rsidRPr="00FF19C5">
        <w:rPr>
          <w:rStyle w:val="StyleUnderline"/>
        </w:rPr>
        <w:t>turned aside a third challenge to the law on the narrow grounds that the</w:t>
      </w:r>
      <w:r w:rsidRPr="00FF19C5">
        <w:rPr>
          <w:sz w:val="16"/>
          <w:szCs w:val="16"/>
        </w:rPr>
        <w:t xml:space="preserve"> states and private </w:t>
      </w:r>
      <w:r w:rsidRPr="00FF19C5">
        <w:rPr>
          <w:rStyle w:val="StyleUnderline"/>
        </w:rPr>
        <w:t>parties</w:t>
      </w:r>
      <w:r w:rsidRPr="00FF19C5">
        <w:rPr>
          <w:sz w:val="16"/>
          <w:szCs w:val="16"/>
        </w:rPr>
        <w:t xml:space="preserve"> challenging the law </w:t>
      </w:r>
      <w:r w:rsidRPr="00FF19C5">
        <w:rPr>
          <w:rStyle w:val="StyleUnderline"/>
        </w:rPr>
        <w:t>didn’t have standing</w:t>
      </w:r>
      <w:r w:rsidRPr="00FF19C5">
        <w:rPr>
          <w:sz w:val="16"/>
          <w:szCs w:val="16"/>
        </w:rPr>
        <w:t xml:space="preserve"> to sue because they couldn’t show they were injured by the unenforceable requirement to obtain insurance.</w:t>
      </w:r>
    </w:p>
    <w:p w14:paraId="571924C7" w14:textId="77777777" w:rsidR="005965C1" w:rsidRPr="00FF19C5" w:rsidRDefault="005965C1" w:rsidP="005965C1">
      <w:pPr>
        <w:rPr>
          <w:sz w:val="16"/>
          <w:szCs w:val="16"/>
        </w:rPr>
      </w:pPr>
      <w:r w:rsidRPr="00FF19C5">
        <w:rPr>
          <w:rStyle w:val="StyleUnderline"/>
        </w:rPr>
        <w:t>Cross-ideological agreement also prevailed in the case involving whether Catholic Social Services could decline to certify same-safe couples as foster parents</w:t>
      </w:r>
      <w:r w:rsidRPr="00FF19C5">
        <w:rPr>
          <w:sz w:val="16"/>
          <w:szCs w:val="16"/>
        </w:rPr>
        <w:t xml:space="preserve">. In Fulton v. City of Philadelphia, the court ruled unanimously in favor of Catholic Social Services’ challenge to Philadelphia’s policy requiring city contractors not to discriminate </w:t>
      </w:r>
      <w:proofErr w:type="gramStart"/>
      <w:r w:rsidRPr="00FF19C5">
        <w:rPr>
          <w:sz w:val="16"/>
          <w:szCs w:val="16"/>
        </w:rPr>
        <w:t>on the basis of</w:t>
      </w:r>
      <w:proofErr w:type="gramEnd"/>
      <w:r w:rsidRPr="00FF19C5">
        <w:rPr>
          <w:sz w:val="16"/>
          <w:szCs w:val="16"/>
        </w:rPr>
        <w:t xml:space="preserve"> race, sex or sexual orientation. But </w:t>
      </w:r>
      <w:r w:rsidRPr="00FF19C5">
        <w:rPr>
          <w:rStyle w:val="StyleUnderline"/>
        </w:rPr>
        <w:t>the court’s fragile unanimity only warded off the more aggressive approach to religious liberty favored by some of the court’s Republican-appointed justices</w:t>
      </w:r>
      <w:r w:rsidRPr="00FF19C5">
        <w:rPr>
          <w:sz w:val="16"/>
          <w:szCs w:val="16"/>
        </w:rPr>
        <w:t>.</w:t>
      </w:r>
    </w:p>
    <w:p w14:paraId="7AA4C932" w14:textId="77777777" w:rsidR="005965C1" w:rsidRPr="00FF19C5" w:rsidRDefault="005965C1" w:rsidP="005965C1">
      <w:pPr>
        <w:rPr>
          <w:rStyle w:val="Emphasis"/>
        </w:rPr>
      </w:pPr>
      <w:r w:rsidRPr="00FF19C5">
        <w:rPr>
          <w:sz w:val="16"/>
          <w:szCs w:val="16"/>
        </w:rPr>
        <w:t xml:space="preserve">Much to the chagrin of some of the court’s most stalwart conservatives, the decision avoided overruling a major religious liberty precedent. </w:t>
      </w:r>
      <w:r w:rsidRPr="00FF19C5">
        <w:rPr>
          <w:rStyle w:val="StyleUnderline"/>
        </w:rPr>
        <w:t xml:space="preserve">But </w:t>
      </w:r>
      <w:r w:rsidRPr="00B93005">
        <w:rPr>
          <w:rStyle w:val="Emphasis"/>
          <w:highlight w:val="yellow"/>
        </w:rPr>
        <w:t>even in its</w:t>
      </w:r>
      <w:r w:rsidRPr="002E3B52">
        <w:rPr>
          <w:rStyle w:val="Emphasis"/>
        </w:rPr>
        <w:t xml:space="preserve"> so-called </w:t>
      </w:r>
      <w:r w:rsidRPr="00B93005">
        <w:rPr>
          <w:rStyle w:val="Emphasis"/>
          <w:highlight w:val="yellow"/>
        </w:rPr>
        <w:t>restraint, the majority changed the law. By invalidating a nondiscrimination requirement</w:t>
      </w:r>
      <w:r w:rsidRPr="00FF19C5">
        <w:rPr>
          <w:rStyle w:val="Emphasis"/>
        </w:rPr>
        <w:t xml:space="preserve"> on the ground that it includes some system for exercising discretion</w:t>
      </w:r>
      <w:r w:rsidRPr="00FF19C5">
        <w:rPr>
          <w:sz w:val="16"/>
          <w:szCs w:val="16"/>
        </w:rPr>
        <w:t xml:space="preserve"> — even</w:t>
      </w:r>
      <w:r w:rsidRPr="00312414">
        <w:rPr>
          <w:sz w:val="16"/>
          <w:szCs w:val="16"/>
        </w:rPr>
        <w:t xml:space="preserve"> if that discretion is never exercised — </w:t>
      </w:r>
      <w:r w:rsidRPr="00B93005">
        <w:rPr>
          <w:rStyle w:val="Emphasis"/>
          <w:highlight w:val="yellow"/>
        </w:rPr>
        <w:t>the court’s ruling opens the door to religious liberty challenges to a wide range of laws</w:t>
      </w:r>
      <w:r w:rsidRPr="00FF19C5">
        <w:rPr>
          <w:rStyle w:val="Emphasis"/>
        </w:rPr>
        <w:t xml:space="preserve"> and policies.</w:t>
      </w:r>
    </w:p>
    <w:p w14:paraId="1EC77A61" w14:textId="77777777" w:rsidR="005965C1" w:rsidRPr="00312414" w:rsidRDefault="005965C1" w:rsidP="005965C1">
      <w:pPr>
        <w:rPr>
          <w:sz w:val="16"/>
          <w:szCs w:val="16"/>
        </w:rPr>
      </w:pPr>
      <w:r w:rsidRPr="00FF19C5">
        <w:rPr>
          <w:rStyle w:val="Emphasis"/>
        </w:rPr>
        <w:t>In lower-profile cases, the court</w:t>
      </w:r>
      <w:r w:rsidRPr="002E3B52">
        <w:rPr>
          <w:rStyle w:val="Emphasis"/>
        </w:rPr>
        <w:t xml:space="preserve"> behaved in more obviously ideological ways</w:t>
      </w:r>
      <w:r w:rsidRPr="00527716">
        <w:rPr>
          <w:rStyle w:val="StyleUnderline"/>
        </w:rPr>
        <w:t xml:space="preserve"> — with conservatives banding together to aggressively </w:t>
      </w:r>
      <w:r w:rsidRPr="00FF19C5">
        <w:rPr>
          <w:rStyle w:val="StyleUnderline"/>
        </w:rPr>
        <w:t xml:space="preserve">move the law sharply to the right. </w:t>
      </w:r>
      <w:r w:rsidRPr="00FF19C5">
        <w:rPr>
          <w:rStyle w:val="Emphasis"/>
        </w:rPr>
        <w:t>In a major labor case</w:t>
      </w:r>
      <w:r w:rsidRPr="00FF19C5">
        <w:rPr>
          <w:sz w:val="16"/>
          <w:szCs w:val="16"/>
        </w:rPr>
        <w:t xml:space="preserve"> that continues the conservatives’ hostility toward unions a</w:t>
      </w:r>
      <w:r w:rsidRPr="00312414">
        <w:rPr>
          <w:sz w:val="16"/>
          <w:szCs w:val="16"/>
        </w:rPr>
        <w:t xml:space="preserve">nd worker organizing, </w:t>
      </w:r>
      <w:r w:rsidRPr="00B93005">
        <w:rPr>
          <w:rStyle w:val="Emphasis"/>
          <w:highlight w:val="yellow"/>
        </w:rPr>
        <w:t>the</w:t>
      </w:r>
      <w:r w:rsidRPr="0029201D">
        <w:rPr>
          <w:rStyle w:val="Emphasis"/>
        </w:rPr>
        <w:t xml:space="preserve"> six </w:t>
      </w:r>
      <w:r w:rsidRPr="00B93005">
        <w:rPr>
          <w:rStyle w:val="Emphasis"/>
          <w:highlight w:val="yellow"/>
        </w:rPr>
        <w:t>conservative</w:t>
      </w:r>
      <w:r w:rsidRPr="0029201D">
        <w:rPr>
          <w:rStyle w:val="Emphasis"/>
        </w:rPr>
        <w:t xml:space="preserve"> justice</w:t>
      </w:r>
      <w:r w:rsidRPr="00B93005">
        <w:rPr>
          <w:rStyle w:val="Emphasis"/>
          <w:highlight w:val="yellow"/>
        </w:rPr>
        <w:t>s voted to invalidate a California regulation that facilitated ag</w:t>
      </w:r>
      <w:r w:rsidRPr="0029201D">
        <w:rPr>
          <w:rStyle w:val="Emphasis"/>
        </w:rPr>
        <w:t xml:space="preserve">ricultural </w:t>
      </w:r>
      <w:r w:rsidRPr="00B93005">
        <w:rPr>
          <w:rStyle w:val="Emphasis"/>
          <w:highlight w:val="yellow"/>
        </w:rPr>
        <w:t>workers’ ability to unionize</w:t>
      </w:r>
      <w:r w:rsidRPr="00B93005">
        <w:rPr>
          <w:sz w:val="16"/>
          <w:szCs w:val="16"/>
          <w:highlight w:val="yellow"/>
        </w:rPr>
        <w:t>.</w:t>
      </w:r>
    </w:p>
    <w:p w14:paraId="65AE8E6A" w14:textId="77777777" w:rsidR="005965C1" w:rsidRPr="00FF19C5" w:rsidRDefault="005965C1" w:rsidP="005965C1">
      <w:pPr>
        <w:rPr>
          <w:sz w:val="16"/>
          <w:szCs w:val="16"/>
        </w:rPr>
      </w:pPr>
      <w:r w:rsidRPr="00527716">
        <w:rPr>
          <w:rStyle w:val="StyleUnderline"/>
        </w:rPr>
        <w:t>The ruling could affect other private-sector unions’ ability to enter employers’ property if organizers cannot easily contact workers off-site</w:t>
      </w:r>
      <w:r w:rsidRPr="00312414">
        <w:rPr>
          <w:sz w:val="16"/>
          <w:szCs w:val="16"/>
        </w:rPr>
        <w:t xml:space="preserve">. But </w:t>
      </w:r>
      <w:r w:rsidRPr="002E3B52">
        <w:rPr>
          <w:rStyle w:val="Emphasis"/>
        </w:rPr>
        <w:t>the potential impact goes far beyond labor organizing.</w:t>
      </w:r>
      <w:r w:rsidRPr="00527716">
        <w:rPr>
          <w:rStyle w:val="StyleUnderline"/>
        </w:rPr>
        <w:t xml:space="preserve"> The court concluded</w:t>
      </w:r>
      <w:r w:rsidRPr="00312414">
        <w:rPr>
          <w:sz w:val="16"/>
          <w:szCs w:val="16"/>
        </w:rPr>
        <w:t xml:space="preserve"> that </w:t>
      </w:r>
      <w:r w:rsidRPr="00527716">
        <w:rPr>
          <w:rStyle w:val="StyleUnderline"/>
        </w:rPr>
        <w:t xml:space="preserve">a California law that allowed union organizers to enter a workplace for a few hours a day </w:t>
      </w:r>
      <w:r w:rsidRPr="00FF19C5">
        <w:rPr>
          <w:rStyle w:val="StyleUnderline"/>
        </w:rPr>
        <w:t xml:space="preserve">constituted a taking of private property. </w:t>
      </w:r>
      <w:r w:rsidRPr="00FF19C5">
        <w:rPr>
          <w:rStyle w:val="Emphasis"/>
        </w:rPr>
        <w:t>This finding could call into question</w:t>
      </w:r>
      <w:r w:rsidRPr="00FF19C5">
        <w:rPr>
          <w:sz w:val="16"/>
          <w:szCs w:val="16"/>
        </w:rPr>
        <w:t xml:space="preserve"> all manner of </w:t>
      </w:r>
      <w:r w:rsidRPr="00FF19C5">
        <w:rPr>
          <w:rStyle w:val="Emphasis"/>
        </w:rPr>
        <w:t>laws and regulations that require businesses to allow certain people onto their property</w:t>
      </w:r>
      <w:r w:rsidRPr="00FF19C5">
        <w:rPr>
          <w:sz w:val="16"/>
          <w:szCs w:val="16"/>
        </w:rPr>
        <w:t xml:space="preserve"> — </w:t>
      </w:r>
      <w:r w:rsidRPr="00FF19C5">
        <w:rPr>
          <w:rStyle w:val="StyleUnderline"/>
        </w:rPr>
        <w:t xml:space="preserve">including </w:t>
      </w:r>
      <w:r w:rsidRPr="00FF19C5">
        <w:rPr>
          <w:rStyle w:val="Emphasis"/>
        </w:rPr>
        <w:t>for health and safety inspections, for child welfare or to prevent discrimination</w:t>
      </w:r>
      <w:r w:rsidRPr="00FF19C5">
        <w:rPr>
          <w:sz w:val="16"/>
          <w:szCs w:val="16"/>
        </w:rPr>
        <w:t xml:space="preserve"> in the provision of goods and services.</w:t>
      </w:r>
    </w:p>
    <w:p w14:paraId="749A54AB" w14:textId="77777777" w:rsidR="005965C1" w:rsidRPr="00312414" w:rsidRDefault="005965C1" w:rsidP="005965C1">
      <w:pPr>
        <w:rPr>
          <w:sz w:val="16"/>
          <w:szCs w:val="16"/>
        </w:rPr>
      </w:pPr>
      <w:r w:rsidRPr="00FF19C5">
        <w:rPr>
          <w:sz w:val="16"/>
          <w:szCs w:val="16"/>
        </w:rPr>
        <w:t>In another case that will insulate corporations from</w:t>
      </w:r>
      <w:r w:rsidRPr="00312414">
        <w:rPr>
          <w:sz w:val="16"/>
          <w:szCs w:val="16"/>
        </w:rPr>
        <w:t xml:space="preserve"> regulation, </w:t>
      </w:r>
      <w:r w:rsidRPr="00FF19C5">
        <w:rPr>
          <w:rStyle w:val="Emphasis"/>
          <w:highlight w:val="yellow"/>
        </w:rPr>
        <w:t>five conservative</w:t>
      </w:r>
      <w:r w:rsidRPr="0029201D">
        <w:rPr>
          <w:rStyle w:val="Emphasis"/>
        </w:rPr>
        <w:t xml:space="preserve"> justice</w:t>
      </w:r>
      <w:r w:rsidRPr="00FF19C5">
        <w:rPr>
          <w:rStyle w:val="Emphasis"/>
          <w:highlight w:val="yellow"/>
        </w:rPr>
        <w:t>s</w:t>
      </w:r>
      <w:r w:rsidRPr="0029201D">
        <w:rPr>
          <w:rStyle w:val="Emphasis"/>
        </w:rPr>
        <w:t xml:space="preserve"> held</w:t>
      </w:r>
      <w:r w:rsidRPr="002E3B52">
        <w:rPr>
          <w:rStyle w:val="Emphasis"/>
        </w:rPr>
        <w:t xml:space="preserve"> </w:t>
      </w:r>
      <w:r w:rsidRPr="00FF19C5">
        <w:rPr>
          <w:rStyle w:val="Emphasis"/>
        </w:rPr>
        <w:t>that a major credit reporting agency could not be sued for wrongly labeling its customers as possible terrorists or drug traffickers</w:t>
      </w:r>
      <w:r w:rsidRPr="00FF19C5">
        <w:rPr>
          <w:sz w:val="16"/>
          <w:szCs w:val="16"/>
        </w:rPr>
        <w:t xml:space="preserve"> on a Treasury Department watch list. </w:t>
      </w:r>
      <w:r w:rsidRPr="00FF19C5">
        <w:rPr>
          <w:rStyle w:val="Emphasis"/>
        </w:rPr>
        <w:t xml:space="preserve">The decision accelerates a trend toward </w:t>
      </w:r>
      <w:r w:rsidRPr="00FF19C5">
        <w:rPr>
          <w:rStyle w:val="Emphasis"/>
          <w:highlight w:val="yellow"/>
        </w:rPr>
        <w:t>block</w:t>
      </w:r>
      <w:r w:rsidRPr="00FF19C5">
        <w:rPr>
          <w:rStyle w:val="Emphasis"/>
        </w:rPr>
        <w:t>ing</w:t>
      </w:r>
      <w:r w:rsidRPr="00FF19C5">
        <w:rPr>
          <w:sz w:val="16"/>
          <w:szCs w:val="16"/>
        </w:rPr>
        <w:t xml:space="preserve"> the courthouse doors to persons seeking to en</w:t>
      </w:r>
      <w:r w:rsidRPr="00312414">
        <w:rPr>
          <w:sz w:val="16"/>
          <w:szCs w:val="16"/>
        </w:rPr>
        <w:t xml:space="preserve">force </w:t>
      </w:r>
      <w:r w:rsidRPr="00FF19C5">
        <w:rPr>
          <w:rStyle w:val="Emphasis"/>
          <w:highlight w:val="yellow"/>
        </w:rPr>
        <w:t>federal consumer protection laws</w:t>
      </w:r>
      <w:r w:rsidRPr="00312414">
        <w:rPr>
          <w:sz w:val="16"/>
          <w:szCs w:val="16"/>
        </w:rPr>
        <w:t>.</w:t>
      </w:r>
    </w:p>
    <w:p w14:paraId="5FAF0DFE" w14:textId="77777777" w:rsidR="005965C1" w:rsidRPr="00527716" w:rsidRDefault="005965C1" w:rsidP="005965C1">
      <w:pPr>
        <w:rPr>
          <w:rStyle w:val="StyleUnderline"/>
        </w:rPr>
      </w:pPr>
      <w:r w:rsidRPr="00312414">
        <w:rPr>
          <w:sz w:val="16"/>
          <w:szCs w:val="16"/>
        </w:rPr>
        <w:t xml:space="preserve">As the term reached its conclusion, the muscular conservatism of the Roberts court was in full flower. </w:t>
      </w:r>
      <w:r w:rsidRPr="00FF19C5">
        <w:rPr>
          <w:rStyle w:val="Emphasis"/>
          <w:highlight w:val="yellow"/>
        </w:rPr>
        <w:t>In a major V</w:t>
      </w:r>
      <w:r w:rsidRPr="002E3B52">
        <w:rPr>
          <w:rStyle w:val="Emphasis"/>
        </w:rPr>
        <w:t xml:space="preserve">oting </w:t>
      </w:r>
      <w:r w:rsidRPr="00FF19C5">
        <w:rPr>
          <w:rStyle w:val="Emphasis"/>
          <w:highlight w:val="yellow"/>
        </w:rPr>
        <w:t>R</w:t>
      </w:r>
      <w:r w:rsidRPr="002E3B52">
        <w:rPr>
          <w:rStyle w:val="Emphasis"/>
        </w:rPr>
        <w:t xml:space="preserve">ights </w:t>
      </w:r>
      <w:r w:rsidRPr="00FF19C5">
        <w:rPr>
          <w:rStyle w:val="Emphasis"/>
          <w:highlight w:val="yellow"/>
        </w:rPr>
        <w:t>A</w:t>
      </w:r>
      <w:r w:rsidRPr="002E3B52">
        <w:rPr>
          <w:rStyle w:val="Emphasis"/>
        </w:rPr>
        <w:t xml:space="preserve">ct </w:t>
      </w:r>
      <w:r w:rsidRPr="00FF19C5">
        <w:rPr>
          <w:rStyle w:val="Emphasis"/>
          <w:highlight w:val="yellow"/>
        </w:rPr>
        <w:t>challenge, the justices</w:t>
      </w:r>
      <w:r w:rsidRPr="00527716">
        <w:rPr>
          <w:rStyle w:val="StyleUnderline"/>
        </w:rPr>
        <w:t xml:space="preserve"> sharply divided along ideological lines, </w:t>
      </w:r>
      <w:r w:rsidRPr="00FF19C5">
        <w:rPr>
          <w:rStyle w:val="Emphasis"/>
          <w:highlight w:val="yellow"/>
        </w:rPr>
        <w:t>weaken</w:t>
      </w:r>
      <w:r w:rsidRPr="00527716">
        <w:rPr>
          <w:rStyle w:val="StyleUnderline"/>
        </w:rPr>
        <w:t xml:space="preserve">ing </w:t>
      </w:r>
      <w:r w:rsidRPr="002E3B52">
        <w:rPr>
          <w:rStyle w:val="Emphasis"/>
        </w:rPr>
        <w:t xml:space="preserve">what remained of </w:t>
      </w:r>
      <w:r w:rsidRPr="00FF19C5">
        <w:rPr>
          <w:rStyle w:val="Emphasis"/>
          <w:highlight w:val="yellow"/>
        </w:rPr>
        <w:t>the act’s protections for</w:t>
      </w:r>
      <w:r w:rsidRPr="002E3B52">
        <w:rPr>
          <w:rStyle w:val="Emphasis"/>
        </w:rPr>
        <w:t xml:space="preserve"> our </w:t>
      </w:r>
      <w:r w:rsidRPr="0029201D">
        <w:rPr>
          <w:rStyle w:val="Emphasis"/>
        </w:rPr>
        <w:t xml:space="preserve">multiracial </w:t>
      </w:r>
      <w:r w:rsidRPr="00FF19C5">
        <w:rPr>
          <w:rStyle w:val="Emphasis"/>
          <w:highlight w:val="yellow"/>
        </w:rPr>
        <w:t>democracy</w:t>
      </w:r>
      <w:r w:rsidRPr="00312414">
        <w:rPr>
          <w:sz w:val="16"/>
          <w:szCs w:val="16"/>
        </w:rPr>
        <w:t xml:space="preserve">. Likewise, </w:t>
      </w:r>
      <w:r w:rsidRPr="00527716">
        <w:rPr>
          <w:rStyle w:val="StyleUnderline"/>
        </w:rPr>
        <w:t xml:space="preserve">in a challenge to a California public disclosure law, </w:t>
      </w:r>
      <w:r w:rsidRPr="00FF19C5">
        <w:rPr>
          <w:rStyle w:val="Emphasis"/>
          <w:highlight w:val="yellow"/>
        </w:rPr>
        <w:t>the court determined</w:t>
      </w:r>
      <w:r w:rsidRPr="00312414">
        <w:rPr>
          <w:sz w:val="16"/>
          <w:szCs w:val="16"/>
        </w:rPr>
        <w:t xml:space="preserve"> that </w:t>
      </w:r>
      <w:r w:rsidRPr="00FF19C5">
        <w:rPr>
          <w:rStyle w:val="Emphasis"/>
          <w:highlight w:val="yellow"/>
        </w:rPr>
        <w:t>states cannot require charities to report the identity of their donors to state authorities</w:t>
      </w:r>
      <w:r w:rsidRPr="00312414">
        <w:rPr>
          <w:sz w:val="16"/>
          <w:szCs w:val="16"/>
        </w:rPr>
        <w:t xml:space="preserve"> — </w:t>
      </w:r>
      <w:r w:rsidRPr="00FF19C5">
        <w:rPr>
          <w:rStyle w:val="Emphasis"/>
        </w:rPr>
        <w:t>a decision that will</w:t>
      </w:r>
      <w:r w:rsidRPr="00FF19C5">
        <w:rPr>
          <w:rStyle w:val="StyleUnderline"/>
        </w:rPr>
        <w:t xml:space="preserve"> likely </w:t>
      </w:r>
      <w:r w:rsidRPr="00FF19C5">
        <w:rPr>
          <w:rStyle w:val="Emphasis"/>
        </w:rPr>
        <w:t>have sweeping repercussions for</w:t>
      </w:r>
      <w:r w:rsidRPr="00FF19C5">
        <w:rPr>
          <w:sz w:val="16"/>
          <w:szCs w:val="16"/>
        </w:rPr>
        <w:t xml:space="preserve"> state and federal </w:t>
      </w:r>
      <w:r w:rsidRPr="00FF19C5">
        <w:rPr>
          <w:rStyle w:val="Emphasis"/>
        </w:rPr>
        <w:t>laws that require disclosure of campaign donations</w:t>
      </w:r>
      <w:r w:rsidRPr="00FF19C5">
        <w:rPr>
          <w:rStyle w:val="StyleUnderline"/>
        </w:rPr>
        <w:t>.</w:t>
      </w:r>
    </w:p>
    <w:p w14:paraId="1F21F57F" w14:textId="7E1FE4F5" w:rsidR="005965C1" w:rsidRPr="00DA1B14" w:rsidRDefault="005965C1" w:rsidP="005965C1">
      <w:pPr>
        <w:rPr>
          <w:sz w:val="16"/>
          <w:szCs w:val="16"/>
        </w:rPr>
      </w:pPr>
      <w:r w:rsidRPr="00FF19C5">
        <w:rPr>
          <w:rStyle w:val="Emphasis"/>
          <w:highlight w:val="yellow"/>
        </w:rPr>
        <w:t>Instead of viewing this term as a triumph of restraint and moderation, we should see it for</w:t>
      </w:r>
      <w:r w:rsidRPr="0029201D">
        <w:rPr>
          <w:rStyle w:val="Emphasis"/>
        </w:rPr>
        <w:t xml:space="preserve"> what it was — </w:t>
      </w:r>
      <w:r w:rsidRPr="00FF19C5">
        <w:rPr>
          <w:rStyle w:val="Emphasis"/>
          <w:highlight w:val="yellow"/>
        </w:rPr>
        <w:t>table-setting for the term to come</w:t>
      </w:r>
      <w:r w:rsidRPr="00527716">
        <w:rPr>
          <w:rStyle w:val="StyleUnderline"/>
        </w:rPr>
        <w:t>. When the court resumes its work in October, it will have even more opportunities to reshape</w:t>
      </w:r>
      <w:r w:rsidRPr="00312414">
        <w:rPr>
          <w:sz w:val="16"/>
          <w:szCs w:val="16"/>
        </w:rPr>
        <w:t xml:space="preserve"> the landscape of </w:t>
      </w:r>
      <w:r w:rsidRPr="00527716">
        <w:rPr>
          <w:rStyle w:val="StyleUnderline"/>
        </w:rPr>
        <w:t>American law</w:t>
      </w:r>
      <w:r w:rsidRPr="00312414">
        <w:rPr>
          <w:sz w:val="16"/>
          <w:szCs w:val="16"/>
        </w:rPr>
        <w:t xml:space="preserve">, </w:t>
      </w:r>
      <w:r w:rsidRPr="00527716">
        <w:rPr>
          <w:rStyle w:val="StyleUnderline"/>
        </w:rPr>
        <w:t>including on abortion rights and gun regulation</w:t>
      </w:r>
      <w:r w:rsidRPr="00312414">
        <w:rPr>
          <w:sz w:val="16"/>
          <w:szCs w:val="16"/>
        </w:rPr>
        <w:t>. The question is whether the justices will do so explicitly, or in this term’s more slow and subtle fashion.</w:t>
      </w:r>
    </w:p>
    <w:p w14:paraId="74D3D6AF" w14:textId="77777777" w:rsidR="005965C1" w:rsidRDefault="005965C1" w:rsidP="005965C1">
      <w:pPr>
        <w:pStyle w:val="Heading4"/>
      </w:pPr>
      <w:r>
        <w:t xml:space="preserve">Texas thumps – the decision was BONKERS and totally undermined any </w:t>
      </w:r>
      <w:r>
        <w:rPr>
          <w:u w:val="single"/>
        </w:rPr>
        <w:t>illusion</w:t>
      </w:r>
      <w:r>
        <w:t xml:space="preserve"> that the court cares about the rule of law</w:t>
      </w:r>
    </w:p>
    <w:p w14:paraId="7DDFF7B3" w14:textId="77777777" w:rsidR="005965C1" w:rsidRDefault="005965C1" w:rsidP="005965C1">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142E7F3F" w14:textId="77777777" w:rsidR="005965C1" w:rsidRPr="004169CC" w:rsidRDefault="005965C1" w:rsidP="005965C1">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56D4590B" w14:textId="77777777" w:rsidR="005965C1" w:rsidRPr="00F97EA6" w:rsidRDefault="005965C1" w:rsidP="005965C1"/>
    <w:p w14:paraId="2B68EDF0" w14:textId="77777777" w:rsidR="005965C1" w:rsidRPr="00F97EA6" w:rsidRDefault="005965C1" w:rsidP="005965C1">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 xml:space="preserve">decision </w:t>
      </w:r>
      <w:r w:rsidRPr="007F2BA5">
        <w:rPr>
          <w:rStyle w:val="StyleUnderline"/>
          <w:highlight w:val="yellow"/>
        </w:rPr>
        <w:t>in Whole Women’s Health</w:t>
      </w:r>
      <w:r w:rsidRPr="00F97EA6">
        <w:rPr>
          <w:rStyle w:val="StyleUnderline"/>
        </w:rPr>
        <w:t xml:space="preserve"> v. Jackson reveals something dangerous</w:t>
      </w:r>
      <w:r w:rsidRPr="00F97EA6">
        <w:rPr>
          <w:sz w:val="16"/>
          <w:szCs w:val="16"/>
        </w:rPr>
        <w:t xml:space="preserve"> to lawful society writ large: </w:t>
      </w:r>
      <w:r w:rsidRPr="007F2BA5">
        <w:rPr>
          <w:rStyle w:val="Emphasis"/>
          <w:highlight w:val="yellow"/>
        </w:rPr>
        <w:t>the</w:t>
      </w:r>
      <w:r w:rsidRPr="004169CC">
        <w:rPr>
          <w:rStyle w:val="Emphasis"/>
        </w:rPr>
        <w:t xml:space="preserve"> 5-4 </w:t>
      </w:r>
      <w:r w:rsidRPr="007F2BA5">
        <w:rPr>
          <w:rStyle w:val="Emphasis"/>
          <w:highlight w:val="yellow"/>
        </w:rPr>
        <w:t>ultra-partisan</w:t>
      </w:r>
      <w:r w:rsidRPr="004169CC">
        <w:rPr>
          <w:rStyle w:val="Emphasis"/>
        </w:rPr>
        <w:t xml:space="preserve">, conservative </w:t>
      </w:r>
      <w:r w:rsidRPr="007F2BA5">
        <w:rPr>
          <w:rStyle w:val="Emphasis"/>
          <w:highlight w:val="yellow"/>
        </w:rPr>
        <w:t>majority</w:t>
      </w:r>
      <w:r w:rsidRPr="004169CC">
        <w:rPr>
          <w:rStyle w:val="Emphasis"/>
        </w:rPr>
        <w:t xml:space="preserve"> has</w:t>
      </w:r>
      <w:r w:rsidRPr="00F97EA6">
        <w:rPr>
          <w:sz w:val="16"/>
          <w:szCs w:val="16"/>
        </w:rPr>
        <w:t xml:space="preserve">, in its haste to gut Roe, </w:t>
      </w:r>
      <w:r w:rsidRPr="007F2BA5">
        <w:rPr>
          <w:rStyle w:val="Emphasis"/>
          <w:highlight w:val="yellow"/>
        </w:rPr>
        <w:t>eviscerated the rule of law</w:t>
      </w:r>
      <w:r w:rsidRPr="00F97EA6">
        <w:rPr>
          <w:sz w:val="16"/>
          <w:szCs w:val="16"/>
        </w:rPr>
        <w:t xml:space="preserve"> it is supposed to stand for </w:t>
      </w:r>
      <w:r w:rsidRPr="007F2BA5">
        <w:rPr>
          <w:rStyle w:val="Emphasis"/>
          <w:highlight w:val="yellow"/>
        </w:rPr>
        <w:t>and diminished the court’s</w:t>
      </w:r>
      <w:r w:rsidRPr="004169CC">
        <w:rPr>
          <w:rStyle w:val="Emphasis"/>
        </w:rPr>
        <w:t xml:space="preserve"> own </w:t>
      </w:r>
      <w:r w:rsidRPr="007F2BA5">
        <w:rPr>
          <w:rStyle w:val="Emphasis"/>
          <w:highlight w:val="yellow"/>
        </w:rPr>
        <w:t>authority</w:t>
      </w:r>
      <w:r w:rsidRPr="004169CC">
        <w:rPr>
          <w:rStyle w:val="Emphasis"/>
        </w:rPr>
        <w:t>.</w:t>
      </w:r>
      <w:r w:rsidRPr="00F97EA6">
        <w:rPr>
          <w:rStyle w:val="StyleUnderline"/>
        </w:rPr>
        <w:t xml:space="preserve"> </w:t>
      </w:r>
    </w:p>
    <w:p w14:paraId="737CDC16" w14:textId="77777777" w:rsidR="005965C1" w:rsidRPr="00F97EA6" w:rsidRDefault="005965C1" w:rsidP="005965C1">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18143846" w14:textId="77777777" w:rsidR="005965C1" w:rsidRPr="004169CC" w:rsidRDefault="005965C1" w:rsidP="005965C1">
      <w:pPr>
        <w:rPr>
          <w:rStyle w:val="Emphasis"/>
        </w:rPr>
      </w:pPr>
      <w:r w:rsidRPr="007F2BA5">
        <w:rPr>
          <w:rStyle w:val="Emphasis"/>
          <w:highlight w:val="yellow"/>
        </w:rPr>
        <w:t>It</w:t>
      </w:r>
      <w:r w:rsidRPr="00F97EA6">
        <w:rPr>
          <w:sz w:val="16"/>
          <w:szCs w:val="16"/>
        </w:rPr>
        <w:t xml:space="preserve"> concedes, perhaps even </w:t>
      </w:r>
      <w:r w:rsidRPr="007F2BA5">
        <w:rPr>
          <w:rStyle w:val="Emphasis"/>
          <w:highlight w:val="yellow"/>
        </w:rPr>
        <w:t>celebrates</w:t>
      </w:r>
      <w:r w:rsidRPr="004169CC">
        <w:rPr>
          <w:rStyle w:val="Emphasis"/>
        </w:rPr>
        <w:t xml:space="preserve">, the fact </w:t>
      </w:r>
      <w:r w:rsidRPr="007F2BA5">
        <w:rPr>
          <w:rStyle w:val="Emphasis"/>
          <w:highlight w:val="yellow"/>
        </w:rPr>
        <w:t>that states</w:t>
      </w:r>
      <w:r w:rsidRPr="00F97EA6">
        <w:rPr>
          <w:sz w:val="16"/>
          <w:szCs w:val="16"/>
        </w:rPr>
        <w:t xml:space="preserve">, and individuals, </w:t>
      </w:r>
      <w:r w:rsidRPr="007F2BA5">
        <w:rPr>
          <w:rStyle w:val="Emphasis"/>
          <w:highlight w:val="yellow"/>
        </w:rPr>
        <w:t>can</w:t>
      </w:r>
      <w:r w:rsidRPr="007F2BA5">
        <w:rPr>
          <w:rStyle w:val="Emphasis"/>
        </w:rPr>
        <w:t xml:space="preserve"> engage in legally questionable action</w:t>
      </w:r>
      <w:r w:rsidRPr="004169CC">
        <w:rPr>
          <w:rStyle w:val="Emphasis"/>
        </w:rPr>
        <w:t xml:space="preserve"> and </w:t>
      </w:r>
      <w:r w:rsidRPr="007F2BA5">
        <w:rPr>
          <w:rStyle w:val="Emphasis"/>
          <w:highlight w:val="yellow"/>
        </w:rPr>
        <w:t>evade judicial scrutiny</w:t>
      </w:r>
      <w:r w:rsidRPr="00F97EA6">
        <w:rPr>
          <w:rStyle w:val="StyleUnderline"/>
        </w:rPr>
        <w:t>. By allowing Texas to flout Roe</w:t>
      </w:r>
      <w:r w:rsidRPr="00F97EA6">
        <w:rPr>
          <w:sz w:val="16"/>
          <w:szCs w:val="16"/>
        </w:rPr>
        <w:t xml:space="preserve">’s clear meaning, </w:t>
      </w:r>
      <w:r w:rsidRPr="007F2BA5">
        <w:rPr>
          <w:rStyle w:val="Emphasis"/>
          <w:highlight w:val="yellow"/>
        </w:rPr>
        <w:t>the court</w:t>
      </w:r>
      <w:r w:rsidRPr="004169CC">
        <w:rPr>
          <w:rStyle w:val="Emphasis"/>
        </w:rPr>
        <w:t xml:space="preserve"> undermines an ordered society and </w:t>
      </w:r>
      <w:r w:rsidRPr="007F2BA5">
        <w:rPr>
          <w:rStyle w:val="Emphasis"/>
          <w:highlight w:val="yellow"/>
        </w:rPr>
        <w:t>may be paving the way for authoritarian rule</w:t>
      </w:r>
      <w:r w:rsidRPr="004169CC">
        <w:rPr>
          <w:rStyle w:val="Emphasis"/>
        </w:rPr>
        <w:t>.</w:t>
      </w:r>
    </w:p>
    <w:p w14:paraId="5ABF87B5" w14:textId="77777777" w:rsidR="005965C1" w:rsidRPr="00F97EA6" w:rsidRDefault="005965C1" w:rsidP="005965C1">
      <w:pPr>
        <w:rPr>
          <w:sz w:val="16"/>
          <w:szCs w:val="16"/>
        </w:rPr>
      </w:pPr>
      <w:r w:rsidRPr="007F2BA5">
        <w:rPr>
          <w:rStyle w:val="Emphasis"/>
          <w:highlight w:val="yellow"/>
        </w:rPr>
        <w:t>The decision is a radical departure</w:t>
      </w:r>
      <w:r w:rsidRPr="00F97EA6">
        <w:rPr>
          <w:rStyle w:val="StyleUnderline"/>
        </w:rPr>
        <w:t xml:space="preserve"> from the institutional history of the</w:t>
      </w:r>
      <w:r w:rsidRPr="00F97EA6">
        <w:rPr>
          <w:sz w:val="16"/>
          <w:szCs w:val="16"/>
        </w:rPr>
        <w:t xml:space="preserve"> Supreme </w:t>
      </w:r>
      <w:r w:rsidRPr="00F97EA6">
        <w:rPr>
          <w:rStyle w:val="StyleUnderline"/>
        </w:rPr>
        <w:t>Court, which</w:t>
      </w:r>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00C60007" w14:textId="77777777" w:rsidR="005965C1" w:rsidRPr="00F97EA6" w:rsidRDefault="005965C1" w:rsidP="005965C1">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46FBB4C8" w14:textId="77777777" w:rsidR="005965C1" w:rsidRPr="00F97EA6" w:rsidRDefault="005965C1" w:rsidP="005965C1">
      <w:pPr>
        <w:rPr>
          <w:sz w:val="16"/>
          <w:szCs w:val="16"/>
        </w:rPr>
      </w:pPr>
      <w:r w:rsidRPr="00F97EA6">
        <w:rPr>
          <w:sz w:val="16"/>
          <w:szCs w:val="16"/>
        </w:rPr>
        <w:t>And the court has time and again insisted that everyone abide by its rulings no matter how much they might disagree with them.</w:t>
      </w:r>
    </w:p>
    <w:p w14:paraId="415324E3" w14:textId="77777777" w:rsidR="005965C1" w:rsidRPr="00F97EA6" w:rsidRDefault="005965C1" w:rsidP="005965C1">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2DBB01AA" w14:textId="77777777" w:rsidR="005965C1" w:rsidRPr="00F97EA6" w:rsidRDefault="005965C1" w:rsidP="005965C1">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7A3BB17E" w14:textId="77777777" w:rsidR="005965C1" w:rsidRPr="00F97EA6" w:rsidRDefault="005965C1" w:rsidP="005965C1">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5F152DB3" w14:textId="77777777" w:rsidR="005965C1" w:rsidRPr="00F97EA6" w:rsidRDefault="005965C1" w:rsidP="005965C1">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4A8720D7" w14:textId="77777777" w:rsidR="005965C1" w:rsidRPr="00F97EA6" w:rsidRDefault="005965C1" w:rsidP="005965C1">
      <w:pPr>
        <w:rPr>
          <w:sz w:val="16"/>
          <w:szCs w:val="16"/>
        </w:rPr>
      </w:pPr>
      <w:r w:rsidRPr="00F97EA6">
        <w:rPr>
          <w:sz w:val="16"/>
          <w:szCs w:val="16"/>
        </w:rPr>
        <w:t xml:space="preserve">And the U.S. Supreme Court has not been alone in that </w:t>
      </w:r>
      <w:proofErr w:type="gramStart"/>
      <w:r w:rsidRPr="00F97EA6">
        <w:rPr>
          <w:sz w:val="16"/>
          <w:szCs w:val="16"/>
        </w:rPr>
        <w:t>view</w:t>
      </w:r>
      <w:proofErr w:type="gramEnd"/>
      <w:r w:rsidRPr="00F97EA6">
        <w:rPr>
          <w:sz w:val="16"/>
          <w:szCs w:val="16"/>
        </w:rPr>
        <w:t xml:space="preserve"> nor has it been alone in striking down attempts by citizens or governments to disobey existing law.</w:t>
      </w:r>
    </w:p>
    <w:p w14:paraId="3D03B8C3" w14:textId="77777777" w:rsidR="005965C1" w:rsidRPr="00F97EA6" w:rsidRDefault="005965C1" w:rsidP="005965C1">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52D3F6D1" w14:textId="77777777" w:rsidR="005965C1" w:rsidRPr="00F97EA6" w:rsidRDefault="005965C1" w:rsidP="005965C1">
      <w:pPr>
        <w:rPr>
          <w:sz w:val="16"/>
          <w:szCs w:val="16"/>
        </w:rPr>
      </w:pPr>
      <w:r w:rsidRPr="00F97EA6">
        <w:rPr>
          <w:sz w:val="16"/>
          <w:szCs w:val="16"/>
        </w:rPr>
        <w:t xml:space="preserve">Justice Sotomayor’s dissent in Whole Women’s Health makes precisely the same point about courts’ exclusive role in deciding on the law’s meaning. Calling the Texas anti-abortion </w:t>
      </w:r>
      <w:proofErr w:type="gramStart"/>
      <w:r w:rsidRPr="00F97EA6">
        <w:rPr>
          <w:sz w:val="16"/>
          <w:szCs w:val="16"/>
        </w:rPr>
        <w:t>law</w:t>
      </w:r>
      <w:proofErr w:type="gramEnd"/>
      <w:r w:rsidRPr="00F97EA6">
        <w:rPr>
          <w:sz w:val="16"/>
          <w:szCs w:val="16"/>
        </w:rPr>
        <w:t xml:space="preserve"> a “breathtaking act of defiance,” she labelled the court’s failure to act “stunning.” In her view, it “rewards tactics designed to avoid judicial review and inflicts significant harm on the applicants and on women seeking abortions in Texas.”</w:t>
      </w:r>
    </w:p>
    <w:p w14:paraId="28B091EF" w14:textId="77777777" w:rsidR="005965C1" w:rsidRPr="00F97EA6" w:rsidRDefault="005965C1" w:rsidP="005965C1">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18DB47C8" w14:textId="77777777" w:rsidR="005965C1" w:rsidRPr="004169CC" w:rsidRDefault="005965C1" w:rsidP="005965C1">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7F2BA5">
        <w:rPr>
          <w:rStyle w:val="Emphasis"/>
          <w:highlight w:val="yellow"/>
        </w:rPr>
        <w:t>His</w:t>
      </w:r>
      <w:r w:rsidRPr="00F97EA6">
        <w:rPr>
          <w:sz w:val="16"/>
          <w:szCs w:val="16"/>
        </w:rPr>
        <w:t xml:space="preserve"> five conservative </w:t>
      </w:r>
      <w:r w:rsidRPr="007F2BA5">
        <w:rPr>
          <w:rStyle w:val="Emphasis"/>
          <w:highlight w:val="yellow"/>
        </w:rPr>
        <w:t>colleagues seem</w:t>
      </w:r>
      <w:r w:rsidRPr="007F2BA5">
        <w:rPr>
          <w:rStyle w:val="StyleUnderline"/>
          <w:highlight w:val="yellow"/>
        </w:rPr>
        <w:t xml:space="preserve"> so eager to gut Roe</w:t>
      </w:r>
      <w:r w:rsidRPr="00F97EA6">
        <w:rPr>
          <w:rStyle w:val="StyleUnderline"/>
        </w:rPr>
        <w:t xml:space="preserve"> that </w:t>
      </w:r>
      <w:r w:rsidRPr="007F2BA5">
        <w:rPr>
          <w:rStyle w:val="StyleUnderline"/>
          <w:highlight w:val="yellow"/>
        </w:rPr>
        <w:t xml:space="preserve">they are </w:t>
      </w:r>
      <w:r w:rsidRPr="007F2BA5">
        <w:rPr>
          <w:rStyle w:val="Emphasis"/>
          <w:highlight w:val="yellow"/>
        </w:rPr>
        <w:t>willing to disembowel the judiciary’s</w:t>
      </w:r>
      <w:r w:rsidRPr="004169CC">
        <w:rPr>
          <w:rStyle w:val="Emphasis"/>
        </w:rPr>
        <w:t xml:space="preserve"> own </w:t>
      </w:r>
      <w:r w:rsidRPr="007F2BA5">
        <w:rPr>
          <w:rStyle w:val="Emphasis"/>
          <w:highlight w:val="yellow"/>
        </w:rPr>
        <w:t>authority</w:t>
      </w:r>
      <w:r w:rsidRPr="004169CC">
        <w:rPr>
          <w:rStyle w:val="Emphasis"/>
        </w:rPr>
        <w:t>.</w:t>
      </w:r>
    </w:p>
    <w:p w14:paraId="2F5D81D9" w14:textId="77777777" w:rsidR="005965C1" w:rsidRPr="00F97EA6" w:rsidRDefault="005965C1" w:rsidP="005965C1">
      <w:pPr>
        <w:rPr>
          <w:sz w:val="16"/>
          <w:szCs w:val="16"/>
        </w:rPr>
      </w:pPr>
      <w:r w:rsidRPr="007F2BA5">
        <w:rPr>
          <w:rStyle w:val="Emphasis"/>
          <w:highlight w:val="yellow"/>
        </w:rPr>
        <w:t>The risk of legal chaos</w:t>
      </w:r>
      <w:r w:rsidRPr="00F97EA6">
        <w:rPr>
          <w:rStyle w:val="StyleUnderline"/>
        </w:rPr>
        <w:t xml:space="preserve"> from the</w:t>
      </w:r>
      <w:r w:rsidRPr="00F97EA6">
        <w:rPr>
          <w:sz w:val="16"/>
          <w:szCs w:val="16"/>
        </w:rPr>
        <w:t xml:space="preserve"> Supreme </w:t>
      </w:r>
      <w:r w:rsidRPr="00F97EA6">
        <w:rPr>
          <w:rStyle w:val="StyleUnderline"/>
        </w:rPr>
        <w:t>Court’s inaction</w:t>
      </w:r>
      <w:r w:rsidRPr="00F97EA6">
        <w:rPr>
          <w:sz w:val="16"/>
          <w:szCs w:val="16"/>
        </w:rPr>
        <w:t xml:space="preserve"> on Sept. 1 </w:t>
      </w:r>
      <w:r w:rsidRPr="007F2BA5">
        <w:rPr>
          <w:rStyle w:val="Emphasis"/>
          <w:highlight w:val="yellow"/>
        </w:rPr>
        <w:t>may</w:t>
      </w:r>
      <w:r w:rsidRPr="004169CC">
        <w:rPr>
          <w:rStyle w:val="Emphasis"/>
        </w:rPr>
        <w:t xml:space="preserve"> soon </w:t>
      </w:r>
      <w:r w:rsidRPr="007F2BA5">
        <w:rPr>
          <w:rStyle w:val="Emphasis"/>
          <w:highlight w:val="yellow"/>
        </w:rPr>
        <w:t>be realized in a</w:t>
      </w:r>
      <w:r w:rsidRPr="00F97EA6">
        <w:rPr>
          <w:sz w:val="16"/>
          <w:szCs w:val="16"/>
        </w:rPr>
        <w:t xml:space="preserve"> kind of </w:t>
      </w:r>
      <w:r w:rsidRPr="007F2BA5">
        <w:rPr>
          <w:rStyle w:val="Emphasis"/>
          <w:highlight w:val="yellow"/>
        </w:rPr>
        <w:t>Cold War between</w:t>
      </w:r>
      <w:r w:rsidRPr="004169CC">
        <w:rPr>
          <w:rStyle w:val="Emphasis"/>
        </w:rPr>
        <w:t xml:space="preserve"> the </w:t>
      </w:r>
      <w:r w:rsidRPr="007F2BA5">
        <w:rPr>
          <w:rStyle w:val="Emphasis"/>
          <w:highlight w:val="yellow"/>
        </w:rPr>
        <w:t>states</w:t>
      </w:r>
      <w:r w:rsidRPr="00F97EA6">
        <w:rPr>
          <w:sz w:val="16"/>
          <w:szCs w:val="16"/>
        </w:rPr>
        <w:t>.</w:t>
      </w:r>
    </w:p>
    <w:p w14:paraId="314B3288" w14:textId="77777777" w:rsidR="005965C1" w:rsidRPr="00F97EA6" w:rsidRDefault="005965C1" w:rsidP="005965C1">
      <w:pPr>
        <w:rPr>
          <w:sz w:val="16"/>
          <w:szCs w:val="16"/>
        </w:rPr>
      </w:pPr>
      <w:r w:rsidRPr="004169CC">
        <w:rPr>
          <w:rStyle w:val="StyleUnderline"/>
        </w:rPr>
        <w:t>Imagine blue states reacting to Whole Women’s Health with laws permitting private lawsuits against anti-vaxxers who help someone evade a business’s COVID vaccination mandate</w:t>
      </w:r>
      <w:r w:rsidRPr="00F97EA6">
        <w:rPr>
          <w:sz w:val="16"/>
          <w:szCs w:val="16"/>
        </w:rPr>
        <w:t>, or against owners of banned guns whose prohibition is the subject of federal court challenges.</w:t>
      </w:r>
    </w:p>
    <w:p w14:paraId="68B9EC42" w14:textId="289F86DD" w:rsidR="005965C1" w:rsidRPr="00DA1B14" w:rsidRDefault="005965C1" w:rsidP="005965C1">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7F2BA5">
        <w:rPr>
          <w:rStyle w:val="Emphasis"/>
          <w:highlight w:val="yellow"/>
        </w:rPr>
        <w:t>it endangers the liberty of all</w:t>
      </w:r>
      <w:r w:rsidRPr="00F97EA6">
        <w:rPr>
          <w:sz w:val="16"/>
          <w:szCs w:val="16"/>
        </w:rPr>
        <w:t>, no matter which side of the cultural wars they are on.</w:t>
      </w:r>
    </w:p>
    <w:p w14:paraId="3FA98D39" w14:textId="77777777" w:rsidR="005965C1" w:rsidRDefault="005965C1" w:rsidP="005965C1">
      <w:pPr>
        <w:pStyle w:val="Heading4"/>
      </w:pPr>
      <w:r>
        <w:t xml:space="preserve">Court legitimacy is resilient – positivity bias is entrenched </w:t>
      </w:r>
    </w:p>
    <w:p w14:paraId="669B971A" w14:textId="77777777" w:rsidR="005965C1" w:rsidRDefault="005965C1" w:rsidP="005965C1">
      <w:r w:rsidRPr="000B5D63">
        <w:rPr>
          <w:rStyle w:val="Style13ptBold"/>
        </w:rPr>
        <w:t>Feldman 20</w:t>
      </w:r>
      <w:r>
        <w:t xml:space="preserve"> – Distinguished professor of law and adjunct professor of political science at the University of Wyoming.</w:t>
      </w:r>
    </w:p>
    <w:p w14:paraId="7A00A0A6" w14:textId="77777777" w:rsidR="005965C1" w:rsidRDefault="005965C1" w:rsidP="005965C1">
      <w:r>
        <w:t xml:space="preserve">Stephen M. Feldman, “Court-Packing Time? Supreme Court Legitimacy and Positivity Theory,” </w:t>
      </w:r>
      <w:r>
        <w:rPr>
          <w:i/>
          <w:iCs/>
        </w:rPr>
        <w:t>Buffalo Law Review</w:t>
      </w:r>
      <w:r>
        <w:t xml:space="preserve">, vol. 68, no. 5, December 2020, pp. 1548-1552, </w:t>
      </w:r>
      <w:hyperlink r:id="rId18" w:history="1">
        <w:r w:rsidRPr="00381BC9">
          <w:rPr>
            <w:rStyle w:val="Hyperlink"/>
          </w:rPr>
          <w:t>https://digitalcommons.law.buffalo.edu/cgi/viewcontent.cgi?article=4892&amp;context=buffalolawreview</w:t>
        </w:r>
      </w:hyperlink>
      <w:r>
        <w:t>.</w:t>
      </w:r>
    </w:p>
    <w:p w14:paraId="05200934" w14:textId="77777777" w:rsidR="005965C1" w:rsidRPr="00C830A1" w:rsidRDefault="005965C1" w:rsidP="005965C1"/>
    <w:p w14:paraId="390DBDF9" w14:textId="77777777" w:rsidR="005965C1" w:rsidRDefault="005965C1" w:rsidP="005965C1">
      <w:pPr>
        <w:rPr>
          <w:sz w:val="16"/>
          <w:szCs w:val="16"/>
        </w:rPr>
      </w:pPr>
      <w:r w:rsidRPr="007D6D56">
        <w:rPr>
          <w:sz w:val="16"/>
          <w:szCs w:val="16"/>
        </w:rPr>
        <w:t xml:space="preserve">In fact, </w:t>
      </w:r>
      <w:r w:rsidRPr="000B5D63">
        <w:rPr>
          <w:rStyle w:val="Emphasis"/>
        </w:rPr>
        <w:t xml:space="preserve">political science </w:t>
      </w:r>
      <w:r w:rsidRPr="008224D5">
        <w:rPr>
          <w:rStyle w:val="Emphasis"/>
          <w:highlight w:val="yellow"/>
        </w:rPr>
        <w:t>studies suggest</w:t>
      </w:r>
      <w:r w:rsidRPr="000B5D63">
        <w:rPr>
          <w:rStyle w:val="Emphasis"/>
        </w:rPr>
        <w:t xml:space="preserve"> that the public’s </w:t>
      </w:r>
      <w:r w:rsidRPr="008224D5">
        <w:rPr>
          <w:rStyle w:val="Emphasis"/>
          <w:highlight w:val="yellow"/>
        </w:rPr>
        <w:t>diffuse support for the Court is resilient</w:t>
      </w:r>
      <w:r w:rsidRPr="008224D5">
        <w:rPr>
          <w:rStyle w:val="Emphasis"/>
        </w:rPr>
        <w:t>, sustained by “a reservoir of favorable attitudes or good will</w:t>
      </w:r>
      <w:r w:rsidRPr="008224D5">
        <w:rPr>
          <w:sz w:val="16"/>
          <w:szCs w:val="16"/>
        </w:rPr>
        <w:t>.”87</w:t>
      </w:r>
      <w:r w:rsidRPr="007D6D56">
        <w:rPr>
          <w:sz w:val="16"/>
          <w:szCs w:val="16"/>
        </w:rPr>
        <w:t xml:space="preserve"> </w:t>
      </w:r>
      <w:r w:rsidRPr="000B5D63">
        <w:rPr>
          <w:rStyle w:val="Emphasis"/>
        </w:rPr>
        <w:t>A “</w:t>
      </w:r>
      <w:r w:rsidRPr="008224D5">
        <w:rPr>
          <w:rStyle w:val="Emphasis"/>
          <w:highlight w:val="yellow"/>
        </w:rPr>
        <w:t>positivity bias” helps the Court maintain</w:t>
      </w:r>
      <w:r w:rsidRPr="000B5D63">
        <w:rPr>
          <w:rStyle w:val="Emphasis"/>
        </w:rPr>
        <w:t xml:space="preserve"> this good will and institutional </w:t>
      </w:r>
      <w:r w:rsidRPr="008224D5">
        <w:rPr>
          <w:rStyle w:val="Emphasis"/>
          <w:highlight w:val="yellow"/>
        </w:rPr>
        <w:t>legitimacy</w:t>
      </w:r>
      <w:r w:rsidRPr="007D6D56">
        <w:rPr>
          <w:sz w:val="16"/>
          <w:szCs w:val="16"/>
        </w:rPr>
        <w:t>. According to positivity (bias) theory, “</w:t>
      </w:r>
      <w:r w:rsidRPr="000B5D63">
        <w:rPr>
          <w:rStyle w:val="Emphasis"/>
        </w:rPr>
        <w:t>anything that causes people to pay attention to courts</w:t>
      </w:r>
      <w:r w:rsidRPr="007D6D56">
        <w:rPr>
          <w:sz w:val="16"/>
          <w:szCs w:val="16"/>
        </w:rPr>
        <w:t xml:space="preserve">— </w:t>
      </w:r>
      <w:r w:rsidRPr="008224D5">
        <w:rPr>
          <w:rStyle w:val="Emphasis"/>
          <w:highlight w:val="yellow"/>
        </w:rPr>
        <w:t>even controversies</w:t>
      </w:r>
      <w:r w:rsidRPr="007D6D56">
        <w:rPr>
          <w:sz w:val="16"/>
          <w:szCs w:val="16"/>
        </w:rPr>
        <w:t xml:space="preserve">— </w:t>
      </w:r>
      <w:r w:rsidRPr="000B5D63">
        <w:rPr>
          <w:rStyle w:val="Emphasis"/>
        </w:rPr>
        <w:t xml:space="preserve">winds up </w:t>
      </w:r>
      <w:r w:rsidRPr="008224D5">
        <w:rPr>
          <w:rStyle w:val="Emphasis"/>
          <w:highlight w:val="yellow"/>
        </w:rPr>
        <w:t>reinforc</w:t>
      </w:r>
      <w:r w:rsidRPr="000B5D63">
        <w:rPr>
          <w:rStyle w:val="Emphasis"/>
        </w:rPr>
        <w:t xml:space="preserve">ing institutional </w:t>
      </w:r>
      <w:r w:rsidRPr="008224D5">
        <w:rPr>
          <w:rStyle w:val="Emphasis"/>
          <w:highlight w:val="yellow"/>
        </w:rPr>
        <w:t>legitimacy through exposure to the legitimizing symbols associated with law</w:t>
      </w:r>
      <w:r w:rsidRPr="000B5D63">
        <w:rPr>
          <w:rStyle w:val="Emphasis"/>
        </w:rPr>
        <w:t xml:space="preserve"> and </w:t>
      </w:r>
      <w:r w:rsidRPr="008224D5">
        <w:rPr>
          <w:rStyle w:val="Emphasis"/>
        </w:rPr>
        <w:t>courts</w:t>
      </w:r>
      <w:r w:rsidRPr="008224D5">
        <w:rPr>
          <w:sz w:val="16"/>
          <w:szCs w:val="16"/>
        </w:rPr>
        <w:t xml:space="preserve">.”88 </w:t>
      </w:r>
      <w:r w:rsidRPr="008224D5">
        <w:rPr>
          <w:rStyle w:val="Emphasis"/>
        </w:rPr>
        <w:t>Even when the Court issues a decision contrary to an individual’s personal views, that individual is unlikely to lose faith in the Court</w:t>
      </w:r>
      <w:r w:rsidRPr="008224D5">
        <w:rPr>
          <w:sz w:val="16"/>
          <w:szCs w:val="16"/>
        </w:rPr>
        <w:t xml:space="preserve">. If anything, when </w:t>
      </w:r>
      <w:r w:rsidRPr="008224D5">
        <w:rPr>
          <w:rStyle w:val="StyleUnderline"/>
        </w:rPr>
        <w:t>news of Court activities draws an individual’s attention, then that attentio</w:t>
      </w:r>
      <w:r w:rsidRPr="008224D5">
        <w:rPr>
          <w:sz w:val="16"/>
          <w:szCs w:val="16"/>
        </w:rPr>
        <w:t>n (to the Court</w:t>
      </w:r>
      <w:r w:rsidRPr="007D6D56">
        <w:rPr>
          <w:sz w:val="16"/>
          <w:szCs w:val="16"/>
        </w:rPr>
        <w:t xml:space="preserve">) </w:t>
      </w:r>
      <w:r w:rsidRPr="00C830A1">
        <w:rPr>
          <w:rStyle w:val="StyleUnderline"/>
        </w:rPr>
        <w:t>will likely reinforce the individual’s positive views of the institution</w:t>
      </w:r>
      <w:r w:rsidRPr="007D6D56">
        <w:rPr>
          <w:sz w:val="16"/>
          <w:szCs w:val="16"/>
        </w:rPr>
        <w:t xml:space="preserve">. In a sense, </w:t>
      </w:r>
      <w:r w:rsidRPr="000B5D63">
        <w:rPr>
          <w:rStyle w:val="Emphasis"/>
        </w:rPr>
        <w:t>the more one knows about the Court, the more one is likely to find its decisions legitimate</w:t>
      </w:r>
      <w:r w:rsidRPr="007D6D56">
        <w:rPr>
          <w:sz w:val="16"/>
          <w:szCs w:val="16"/>
        </w:rPr>
        <w:t xml:space="preserve"> (the opposite is true for Congress).89 </w:t>
      </w:r>
    </w:p>
    <w:p w14:paraId="5F3DC821" w14:textId="77777777" w:rsidR="005965C1" w:rsidRDefault="005965C1" w:rsidP="005965C1">
      <w:pPr>
        <w:rPr>
          <w:sz w:val="16"/>
          <w:szCs w:val="16"/>
        </w:rPr>
      </w:pPr>
      <w:r w:rsidRPr="007D6D56">
        <w:rPr>
          <w:sz w:val="16"/>
          <w:szCs w:val="16"/>
        </w:rPr>
        <w:t xml:space="preserve">To be sure, the Court’s legitimacy is not bulletproof: It depends on a perception that the Court is not merely another political institution. For instance, a confirmation battle in the Senate is unlikely to damage the Court’s legitimacy, but if widely viewed advertisements (related to the confirmation battle) attack the Court as purely political, then diffuse support for the Court is likely to diminish.90 Thus, </w:t>
      </w:r>
      <w:r w:rsidRPr="00CF5A31">
        <w:rPr>
          <w:rStyle w:val="StyleUnderline"/>
        </w:rPr>
        <w:t>while a politically salient Supreme Court decision might offend some Americans based on political ideology</w:t>
      </w:r>
      <w:r w:rsidRPr="007D6D56">
        <w:rPr>
          <w:sz w:val="16"/>
          <w:szCs w:val="16"/>
        </w:rPr>
        <w:t xml:space="preserve">,91 </w:t>
      </w:r>
      <w:r w:rsidRPr="000B5D63">
        <w:rPr>
          <w:rStyle w:val="Emphasis"/>
        </w:rPr>
        <w:t xml:space="preserve">a </w:t>
      </w:r>
      <w:r w:rsidRPr="008224D5">
        <w:rPr>
          <w:rStyle w:val="Emphasis"/>
          <w:highlight w:val="yellow"/>
        </w:rPr>
        <w:t>lack of</w:t>
      </w:r>
      <w:r w:rsidRPr="000B5D63">
        <w:rPr>
          <w:rStyle w:val="Emphasis"/>
        </w:rPr>
        <w:t xml:space="preserve"> specific </w:t>
      </w:r>
      <w:r w:rsidRPr="008224D5">
        <w:rPr>
          <w:rStyle w:val="Emphasis"/>
          <w:highlight w:val="yellow"/>
        </w:rPr>
        <w:t>support for</w:t>
      </w:r>
      <w:r w:rsidRPr="000B5D63">
        <w:rPr>
          <w:rStyle w:val="Emphasis"/>
        </w:rPr>
        <w:t xml:space="preserve"> that </w:t>
      </w:r>
      <w:r w:rsidRPr="008224D5">
        <w:rPr>
          <w:rStyle w:val="Emphasis"/>
          <w:highlight w:val="yellow"/>
        </w:rPr>
        <w:t>decision does not translate into</w:t>
      </w:r>
      <w:r w:rsidRPr="000B5D63">
        <w:rPr>
          <w:rStyle w:val="Emphasis"/>
        </w:rPr>
        <w:t xml:space="preserve"> a meaningful </w:t>
      </w:r>
      <w:r w:rsidRPr="008224D5">
        <w:rPr>
          <w:rStyle w:val="Emphasis"/>
          <w:highlight w:val="yellow"/>
        </w:rPr>
        <w:t>reduction of diffuse support</w:t>
      </w:r>
      <w:r w:rsidRPr="000B5D63">
        <w:rPr>
          <w:rStyle w:val="Emphasis"/>
        </w:rPr>
        <w:t>. Only those Americans who already reject the Court as an institution</w:t>
      </w:r>
      <w:r w:rsidRPr="007D6D56">
        <w:rPr>
          <w:sz w:val="16"/>
          <w:szCs w:val="16"/>
        </w:rPr>
        <w:t>—those individuals who have not developed a favorable attitude and good will toward the Court—</w:t>
      </w:r>
      <w:r w:rsidRPr="000B5D63">
        <w:rPr>
          <w:rStyle w:val="Emphasis"/>
        </w:rPr>
        <w:t>are likely to denigrate it because of a small number of specific decisions</w:t>
      </w:r>
      <w:r w:rsidRPr="007D6D56">
        <w:rPr>
          <w:sz w:val="16"/>
          <w:szCs w:val="16"/>
        </w:rPr>
        <w:t xml:space="preserve">. For the most part, </w:t>
      </w:r>
      <w:r w:rsidRPr="008224D5">
        <w:rPr>
          <w:rStyle w:val="Emphasis"/>
          <w:highlight w:val="yellow"/>
        </w:rPr>
        <w:t>the Court</w:t>
      </w:r>
      <w:r w:rsidRPr="000B5D63">
        <w:rPr>
          <w:rStyle w:val="Emphasis"/>
        </w:rPr>
        <w:t xml:space="preserve"> </w:t>
      </w:r>
      <w:proofErr w:type="gramStart"/>
      <w:r w:rsidRPr="000B5D63">
        <w:rPr>
          <w:rStyle w:val="Emphasis"/>
        </w:rPr>
        <w:t>is able to</w:t>
      </w:r>
      <w:proofErr w:type="gramEnd"/>
      <w:r w:rsidRPr="000B5D63">
        <w:rPr>
          <w:rStyle w:val="Emphasis"/>
        </w:rPr>
        <w:t xml:space="preserve"> </w:t>
      </w:r>
      <w:r w:rsidRPr="008224D5">
        <w:rPr>
          <w:rStyle w:val="Emphasis"/>
          <w:highlight w:val="yellow"/>
        </w:rPr>
        <w:t>maintain</w:t>
      </w:r>
      <w:r w:rsidRPr="000B5D63">
        <w:rPr>
          <w:rStyle w:val="Emphasis"/>
        </w:rPr>
        <w:t xml:space="preserve"> its institutional </w:t>
      </w:r>
      <w:r w:rsidRPr="008224D5">
        <w:rPr>
          <w:rStyle w:val="Emphasis"/>
          <w:highlight w:val="yellow"/>
        </w:rPr>
        <w:t>legitimacy despite</w:t>
      </w:r>
      <w:r w:rsidRPr="000B5D63">
        <w:rPr>
          <w:rStyle w:val="Emphasis"/>
        </w:rPr>
        <w:t xml:space="preserve"> “the </w:t>
      </w:r>
      <w:r w:rsidRPr="008224D5">
        <w:rPr>
          <w:rStyle w:val="Emphasis"/>
          <w:highlight w:val="yellow"/>
        </w:rPr>
        <w:t>ideological and partisan cross-current</w:t>
      </w:r>
      <w:r w:rsidRPr="000B5D63">
        <w:rPr>
          <w:rStyle w:val="Emphasis"/>
        </w:rPr>
        <w:t>s that so wrack contemporary American politics</w:t>
      </w:r>
      <w:r w:rsidRPr="007D6D56">
        <w:rPr>
          <w:sz w:val="16"/>
          <w:szCs w:val="16"/>
        </w:rPr>
        <w:t xml:space="preserve">.”92 Even so, sustained disappointment with the Court’s decisions over the long term, especially in politically salient cases, can weaken diffuse support for the Court. To take one example, diffuse support for the Court diminished among black Americans during the post-Warren Court years (consider the Burger, Rehnquist, and Roberts Courts’ consistent hostility toward race-based affirmative action).93 </w:t>
      </w:r>
    </w:p>
    <w:p w14:paraId="60338F8D" w14:textId="77777777" w:rsidR="005965C1" w:rsidRDefault="005965C1" w:rsidP="005965C1">
      <w:pPr>
        <w:rPr>
          <w:sz w:val="16"/>
          <w:szCs w:val="16"/>
        </w:rPr>
      </w:pPr>
      <w:r w:rsidRPr="007D6D56">
        <w:rPr>
          <w:sz w:val="16"/>
          <w:szCs w:val="16"/>
        </w:rPr>
        <w:t xml:space="preserve">Significantly, </w:t>
      </w:r>
      <w:r w:rsidRPr="000B5D63">
        <w:rPr>
          <w:rStyle w:val="Emphasis"/>
        </w:rPr>
        <w:t xml:space="preserve">the people’s </w:t>
      </w:r>
      <w:r w:rsidRPr="008224D5">
        <w:rPr>
          <w:rStyle w:val="Emphasis"/>
          <w:highlight w:val="yellow"/>
        </w:rPr>
        <w:t>diffuse support</w:t>
      </w:r>
      <w:r w:rsidRPr="000B5D63">
        <w:rPr>
          <w:rStyle w:val="Emphasis"/>
        </w:rPr>
        <w:t xml:space="preserve"> for and loyalty to the Court </w:t>
      </w:r>
      <w:r w:rsidRPr="008224D5">
        <w:rPr>
          <w:rStyle w:val="Emphasis"/>
          <w:highlight w:val="yellow"/>
        </w:rPr>
        <w:t>does not depend on the</w:t>
      </w:r>
      <w:r w:rsidRPr="008224D5">
        <w:rPr>
          <w:rStyle w:val="Emphasis"/>
        </w:rPr>
        <w:t xml:space="preserve"> myth of</w:t>
      </w:r>
      <w:r w:rsidRPr="007D6D56">
        <w:rPr>
          <w:sz w:val="16"/>
          <w:szCs w:val="16"/>
        </w:rPr>
        <w:t xml:space="preserve"> pure law—that is, the myth of </w:t>
      </w:r>
      <w:r w:rsidRPr="008224D5">
        <w:rPr>
          <w:rStyle w:val="Emphasis"/>
          <w:highlight w:val="yellow"/>
        </w:rPr>
        <w:t>the law-politics dichotomy</w:t>
      </w:r>
      <w:r w:rsidRPr="007D6D56">
        <w:rPr>
          <w:sz w:val="16"/>
          <w:szCs w:val="16"/>
        </w:rPr>
        <w:t xml:space="preserve">. To the contrary, </w:t>
      </w:r>
      <w:r w:rsidRPr="00A90D50">
        <w:rPr>
          <w:rStyle w:val="StyleUnderline"/>
        </w:rPr>
        <w:t>many Americans</w:t>
      </w:r>
      <w:r w:rsidRPr="007D6D56">
        <w:rPr>
          <w:sz w:val="16"/>
          <w:szCs w:val="16"/>
        </w:rPr>
        <w:t xml:space="preserve"> seem to </w:t>
      </w:r>
      <w:r w:rsidRPr="00A90D50">
        <w:rPr>
          <w:rStyle w:val="StyleUnderline"/>
        </w:rPr>
        <w:t>understand that Supreme Court decision making entails a combination of law and politics</w:t>
      </w:r>
      <w:r w:rsidRPr="007D6D56">
        <w:rPr>
          <w:sz w:val="16"/>
          <w:szCs w:val="16"/>
        </w:rPr>
        <w:t xml:space="preserve">— the law-politics dynamic. As Gibson and </w:t>
      </w:r>
      <w:proofErr w:type="spellStart"/>
      <w:r w:rsidRPr="007D6D56">
        <w:rPr>
          <w:sz w:val="16"/>
          <w:szCs w:val="16"/>
        </w:rPr>
        <w:t>Caldeira</w:t>
      </w:r>
      <w:proofErr w:type="spellEnd"/>
      <w:r w:rsidRPr="007D6D56">
        <w:rPr>
          <w:sz w:val="16"/>
          <w:szCs w:val="16"/>
        </w:rPr>
        <w:t xml:space="preserve"> conclude: “[</w:t>
      </w:r>
      <w:r w:rsidRPr="000B5D63">
        <w:rPr>
          <w:rStyle w:val="Emphasis"/>
        </w:rPr>
        <w:t xml:space="preserve">T]he American </w:t>
      </w:r>
      <w:r w:rsidRPr="008224D5">
        <w:rPr>
          <w:rStyle w:val="Emphasis"/>
          <w:highlight w:val="yellow"/>
        </w:rPr>
        <w:t>people</w:t>
      </w:r>
      <w:r w:rsidRPr="000B5D63">
        <w:rPr>
          <w:rStyle w:val="Emphasis"/>
        </w:rPr>
        <w:t xml:space="preserve"> seem to </w:t>
      </w:r>
      <w:r w:rsidRPr="008224D5">
        <w:rPr>
          <w:rStyle w:val="Emphasis"/>
          <w:highlight w:val="yellow"/>
        </w:rPr>
        <w:t>accept</w:t>
      </w:r>
      <w:r w:rsidRPr="000B5D63">
        <w:rPr>
          <w:rStyle w:val="Emphasis"/>
        </w:rPr>
        <w:t xml:space="preserve"> that </w:t>
      </w:r>
      <w:r w:rsidRPr="008224D5">
        <w:rPr>
          <w:rStyle w:val="Emphasis"/>
          <w:highlight w:val="yellow"/>
        </w:rPr>
        <w:t xml:space="preserve">judicial </w:t>
      </w:r>
      <w:proofErr w:type="spellStart"/>
      <w:r w:rsidRPr="008224D5">
        <w:rPr>
          <w:rStyle w:val="Emphasis"/>
          <w:highlight w:val="yellow"/>
        </w:rPr>
        <w:t>decisionmaking</w:t>
      </w:r>
      <w:proofErr w:type="spellEnd"/>
      <w:r w:rsidRPr="000B5D63">
        <w:rPr>
          <w:rStyle w:val="Emphasis"/>
        </w:rPr>
        <w:t xml:space="preserve"> </w:t>
      </w:r>
      <w:r w:rsidRPr="007D6D56">
        <w:rPr>
          <w:sz w:val="16"/>
          <w:szCs w:val="16"/>
        </w:rPr>
        <w:t xml:space="preserve">(sic) </w:t>
      </w:r>
      <w:r w:rsidRPr="008224D5">
        <w:rPr>
          <w:rStyle w:val="Emphasis"/>
          <w:highlight w:val="yellow"/>
        </w:rPr>
        <w:t>can be discretionary</w:t>
      </w:r>
      <w:r w:rsidRPr="000B5D63">
        <w:rPr>
          <w:rStyle w:val="Emphasis"/>
        </w:rPr>
        <w:t xml:space="preserve"> and grounded in ideologies, </w:t>
      </w:r>
      <w:r w:rsidRPr="008224D5">
        <w:rPr>
          <w:rStyle w:val="Emphasis"/>
          <w:highlight w:val="yellow"/>
        </w:rPr>
        <w:t>but also principled</w:t>
      </w:r>
      <w:r w:rsidRPr="000B5D63">
        <w:rPr>
          <w:rStyle w:val="Emphasis"/>
        </w:rPr>
        <w:t xml:space="preserve"> and sincere</w:t>
      </w:r>
      <w:r w:rsidRPr="007D6D56">
        <w:rPr>
          <w:sz w:val="16"/>
          <w:szCs w:val="16"/>
        </w:rPr>
        <w:t xml:space="preserve">. Judges differ from ordinary politicians in acting sincerely </w:t>
      </w:r>
      <w:proofErr w:type="gramStart"/>
      <w:r w:rsidRPr="007D6D56">
        <w:rPr>
          <w:sz w:val="16"/>
          <w:szCs w:val="16"/>
        </w:rPr>
        <w:t>. . . .</w:t>
      </w:r>
      <w:proofErr w:type="gramEnd"/>
      <w:r w:rsidRPr="007D6D56">
        <w:rPr>
          <w:sz w:val="16"/>
          <w:szCs w:val="16"/>
        </w:rPr>
        <w:t xml:space="preserve">”94 This insight into the Court’s institutional legitimacy has enormous implications for Democratic court-packing. </w:t>
      </w:r>
      <w:r w:rsidRPr="00A90D50">
        <w:rPr>
          <w:rStyle w:val="StyleUnderline"/>
        </w:rPr>
        <w:t>Although a</w:t>
      </w:r>
      <w:r w:rsidRPr="007D6D56">
        <w:rPr>
          <w:sz w:val="16"/>
          <w:szCs w:val="16"/>
        </w:rPr>
        <w:t xml:space="preserve"> court</w:t>
      </w:r>
      <w:r>
        <w:rPr>
          <w:sz w:val="16"/>
          <w:szCs w:val="16"/>
        </w:rPr>
        <w:t>-</w:t>
      </w:r>
      <w:r w:rsidRPr="007D6D56">
        <w:rPr>
          <w:sz w:val="16"/>
          <w:szCs w:val="16"/>
        </w:rPr>
        <w:t xml:space="preserve">packing </w:t>
      </w:r>
      <w:r w:rsidRPr="000B5D63">
        <w:rPr>
          <w:rStyle w:val="StyleUnderline"/>
        </w:rPr>
        <w:t>controversy</w:t>
      </w:r>
      <w:r w:rsidRPr="00A90D50">
        <w:rPr>
          <w:rStyle w:val="StyleUnderline"/>
        </w:rPr>
        <w:t xml:space="preserve"> would undoubtedly entail debates over the Court’s </w:t>
      </w:r>
      <w:proofErr w:type="gramStart"/>
      <w:r w:rsidRPr="00A90D50">
        <w:rPr>
          <w:rStyle w:val="StyleUnderline"/>
        </w:rPr>
        <w:t>politically-charged</w:t>
      </w:r>
      <w:proofErr w:type="gramEnd"/>
      <w:r w:rsidRPr="00A90D50">
        <w:rPr>
          <w:rStyle w:val="StyleUnderline"/>
        </w:rPr>
        <w:t xml:space="preserve"> decisions, the Court’s overall diffuse support would</w:t>
      </w:r>
      <w:r w:rsidRPr="007D6D56">
        <w:rPr>
          <w:sz w:val="16"/>
          <w:szCs w:val="16"/>
        </w:rPr>
        <w:t xml:space="preserve"> probably </w:t>
      </w:r>
      <w:r w:rsidRPr="00A90D50">
        <w:rPr>
          <w:rStyle w:val="StyleUnderline"/>
        </w:rPr>
        <w:t>remain relatively stable</w:t>
      </w:r>
      <w:r w:rsidRPr="007D6D56">
        <w:rPr>
          <w:sz w:val="16"/>
          <w:szCs w:val="16"/>
        </w:rPr>
        <w:t xml:space="preserve">. Most likely, in these hyper-polarized times, individuals’ political ideologies—leaning Republican or Democratic— would influence reactions to a Democratic court-packing plan. Republicans of course would oppose it, but many Democrats would likely support it, especially if Democratic politicians emphasized that they sought to return the Court to sincere and principled decision making.95 </w:t>
      </w:r>
      <w:r w:rsidRPr="00EE0222">
        <w:rPr>
          <w:rStyle w:val="Emphasis"/>
        </w:rPr>
        <w:t>To the extent that individual views of the Court’s legitimacy might change</w:t>
      </w:r>
      <w:r w:rsidRPr="007D6D56">
        <w:rPr>
          <w:sz w:val="16"/>
          <w:szCs w:val="16"/>
        </w:rPr>
        <w:t xml:space="preserve"> in response to a court-packing plan, </w:t>
      </w:r>
      <w:r w:rsidRPr="008224D5">
        <w:rPr>
          <w:rStyle w:val="Emphasis"/>
          <w:highlight w:val="yellow"/>
        </w:rPr>
        <w:t>partisan shifts</w:t>
      </w:r>
      <w:r w:rsidRPr="00EE0222">
        <w:rPr>
          <w:rStyle w:val="Emphasis"/>
        </w:rPr>
        <w:t xml:space="preserve"> would likely </w:t>
      </w:r>
      <w:r w:rsidRPr="008224D5">
        <w:rPr>
          <w:rStyle w:val="Emphasis"/>
          <w:highlight w:val="yellow"/>
        </w:rPr>
        <w:t>cancel</w:t>
      </w:r>
      <w:r w:rsidRPr="00EE0222">
        <w:rPr>
          <w:rStyle w:val="Emphasis"/>
        </w:rPr>
        <w:t xml:space="preserve"> each other </w:t>
      </w:r>
      <w:r w:rsidRPr="008224D5">
        <w:rPr>
          <w:rStyle w:val="Emphasis"/>
          <w:highlight w:val="yellow"/>
        </w:rPr>
        <w:t>out</w:t>
      </w:r>
      <w:r w:rsidRPr="007D6D56">
        <w:rPr>
          <w:sz w:val="16"/>
          <w:szCs w:val="16"/>
        </w:rPr>
        <w:t xml:space="preserve">. In the end, </w:t>
      </w:r>
      <w:r w:rsidRPr="00A90D50">
        <w:rPr>
          <w:rStyle w:val="StyleUnderline"/>
        </w:rPr>
        <w:t>despite divergent views</w:t>
      </w:r>
      <w:r w:rsidRPr="007D6D56">
        <w:rPr>
          <w:sz w:val="16"/>
          <w:szCs w:val="16"/>
        </w:rPr>
        <w:t xml:space="preserve"> of the court-packing plan, </w:t>
      </w:r>
      <w:r w:rsidRPr="00EE0222">
        <w:rPr>
          <w:rStyle w:val="Emphasis"/>
        </w:rPr>
        <w:t xml:space="preserve">the </w:t>
      </w:r>
      <w:r w:rsidRPr="008224D5">
        <w:rPr>
          <w:rStyle w:val="Emphasis"/>
          <w:highlight w:val="yellow"/>
        </w:rPr>
        <w:t>overall legitimacy</w:t>
      </w:r>
      <w:r w:rsidRPr="00EE0222">
        <w:rPr>
          <w:rStyle w:val="Emphasis"/>
        </w:rPr>
        <w:t xml:space="preserve"> of the Court itself </w:t>
      </w:r>
      <w:r w:rsidRPr="008224D5">
        <w:rPr>
          <w:rStyle w:val="Emphasis"/>
          <w:highlight w:val="yellow"/>
        </w:rPr>
        <w:t>would</w:t>
      </w:r>
      <w:r w:rsidRPr="00EE0222">
        <w:rPr>
          <w:rStyle w:val="Emphasis"/>
        </w:rPr>
        <w:t xml:space="preserve"> likely </w:t>
      </w:r>
      <w:r w:rsidRPr="008224D5">
        <w:rPr>
          <w:rStyle w:val="Emphasis"/>
          <w:highlight w:val="yellow"/>
        </w:rPr>
        <w:t>be sustained</w:t>
      </w:r>
      <w:r w:rsidRPr="00EE0222">
        <w:rPr>
          <w:rStyle w:val="Emphasis"/>
        </w:rPr>
        <w:t xml:space="preserve"> (or even grow</w:t>
      </w:r>
      <w:r w:rsidRPr="007D6D56">
        <w:rPr>
          <w:sz w:val="16"/>
          <w:szCs w:val="16"/>
        </w:rPr>
        <w:t xml:space="preserve">) whether </w:t>
      </w:r>
      <w:r w:rsidRPr="008224D5">
        <w:rPr>
          <w:rStyle w:val="Emphasis"/>
          <w:highlight w:val="yellow"/>
        </w:rPr>
        <w:t>because of</w:t>
      </w:r>
      <w:r w:rsidRPr="00EE0222">
        <w:rPr>
          <w:rStyle w:val="Emphasis"/>
        </w:rPr>
        <w:t xml:space="preserve"> a </w:t>
      </w:r>
      <w:r w:rsidRPr="008224D5">
        <w:rPr>
          <w:rStyle w:val="Emphasis"/>
          <w:highlight w:val="yellow"/>
        </w:rPr>
        <w:t>positivity bias</w:t>
      </w:r>
      <w:r w:rsidRPr="00EE0222">
        <w:rPr>
          <w:rStyle w:val="Emphasis"/>
        </w:rPr>
        <w:t xml:space="preserve"> favoring the Court</w:t>
      </w:r>
      <w:r w:rsidRPr="007D6D56">
        <w:rPr>
          <w:sz w:val="16"/>
          <w:szCs w:val="16"/>
        </w:rPr>
        <w:t xml:space="preserve"> or a widespread Democratic (policy) opposition to the Roberts Court’s conservatism (as well as Democratic abhorrence toward recent Republican Senate maneuvers, including the rushed confirmation of Barrett, which resulted in an ironclad six-justice conservative bloc).96</w:t>
      </w:r>
    </w:p>
    <w:p w14:paraId="798F0757" w14:textId="77777777" w:rsidR="005965C1" w:rsidRDefault="005965C1" w:rsidP="005965C1">
      <w:pPr>
        <w:pStyle w:val="Heading4"/>
      </w:pPr>
      <w:r>
        <w:t>Their DA assumes 5-4 swing vote dynamics, that doesn’t make sense on a 6-3 court</w:t>
      </w:r>
    </w:p>
    <w:p w14:paraId="7F199DF2" w14:textId="77777777" w:rsidR="005965C1" w:rsidRDefault="005965C1" w:rsidP="005965C1">
      <w:r>
        <w:t xml:space="preserve">Peter W. </w:t>
      </w:r>
      <w:r w:rsidRPr="008628C5">
        <w:rPr>
          <w:rStyle w:val="Style13ptBold"/>
        </w:rPr>
        <w:t>Stevenson</w:t>
      </w:r>
      <w:r>
        <w:t xml:space="preserve">, Washington Post, </w:t>
      </w:r>
      <w:r w:rsidRPr="008628C5">
        <w:t>Chief Justice John Roberts: From key swing vote to potential bystander?</w:t>
      </w:r>
      <w:r>
        <w:t>” May 20, 20</w:t>
      </w:r>
      <w:r w:rsidRPr="008628C5">
        <w:rPr>
          <w:rStyle w:val="Style13ptBold"/>
        </w:rPr>
        <w:t>21</w:t>
      </w:r>
      <w:r>
        <w:t xml:space="preserve">, </w:t>
      </w:r>
      <w:r>
        <w:fldChar w:fldCharType="begin"/>
      </w:r>
      <w:ins w:id="0" w:author="Ezra Louvis" w:date="2021-10-30T19:16:00Z">
        <w:r>
          <w:instrText xml:space="preserve"> HYPERLINK "</w:instrText>
        </w:r>
      </w:ins>
      <w:r w:rsidRPr="008628C5">
        <w:instrText>https://www.washingtonpost.com/politics/2021/05/20/chief-justice-john-roberts-key-swing-vote-potential-bystander/</w:instrText>
      </w:r>
      <w:ins w:id="1" w:author="Ezra Louvis" w:date="2021-10-30T19:16:00Z">
        <w:r>
          <w:instrText xml:space="preserve">" </w:instrText>
        </w:r>
      </w:ins>
      <w:r>
        <w:fldChar w:fldCharType="separate"/>
      </w:r>
      <w:r w:rsidRPr="004C34D2">
        <w:rPr>
          <w:rStyle w:val="Hyperlink"/>
        </w:rPr>
        <w:t>https://www.washingtonpost.com/politics/2021/05/20/chief-justice-john-roberts-key-swing-vote-potential-bystander/</w:t>
      </w:r>
      <w:r>
        <w:fldChar w:fldCharType="end"/>
      </w:r>
    </w:p>
    <w:p w14:paraId="14CD4B2C" w14:textId="77777777" w:rsidR="005965C1" w:rsidRDefault="005965C1" w:rsidP="005965C1"/>
    <w:p w14:paraId="22C98D03" w14:textId="77777777" w:rsidR="005965C1" w:rsidRDefault="005965C1" w:rsidP="005965C1">
      <w:pPr>
        <w:rPr>
          <w:rStyle w:val="Emphasis"/>
        </w:rPr>
      </w:pPr>
      <w:r w:rsidRPr="008628C5">
        <w:t xml:space="preserve">The Supreme Court has long declined to take on such cases, often falling back on the precedent set by previous decisions. </w:t>
      </w:r>
      <w:r w:rsidRPr="008628C5">
        <w:rPr>
          <w:u w:val="single"/>
        </w:rPr>
        <w:t>Under Roberts</w:t>
      </w:r>
      <w:r w:rsidRPr="00CA405A">
        <w:rPr>
          <w:u w:val="single"/>
        </w:rPr>
        <w:t>, even with a 5-4 conservative majority</w:t>
      </w:r>
      <w:r w:rsidRPr="00CA405A">
        <w:t xml:space="preserve"> after Trump’s first two nominees, Neil M. </w:t>
      </w:r>
      <w:proofErr w:type="gramStart"/>
      <w:r w:rsidRPr="00CA405A">
        <w:t>Gorsuch</w:t>
      </w:r>
      <w:proofErr w:type="gramEnd"/>
      <w:r w:rsidRPr="00CA405A">
        <w:t xml:space="preserve"> and Brett M. Kavanaugh, were confirmed, </w:t>
      </w:r>
      <w:r w:rsidRPr="00CA405A">
        <w:rPr>
          <w:u w:val="single"/>
        </w:rPr>
        <w:t>the court seemed reluctant to take on big, landmark cases</w:t>
      </w:r>
      <w:r w:rsidRPr="00CA405A">
        <w:t xml:space="preserve"> — </w:t>
      </w:r>
      <w:r w:rsidRPr="00CA405A">
        <w:rPr>
          <w:u w:val="single"/>
        </w:rPr>
        <w:t xml:space="preserve">and certainly to challenge precedent on </w:t>
      </w:r>
      <w:r w:rsidRPr="00CA405A">
        <w:rPr>
          <w:rStyle w:val="Emphasis"/>
        </w:rPr>
        <w:t>politically sensitive issues.</w:t>
      </w:r>
      <w:r w:rsidRPr="00CA405A">
        <w:t xml:space="preserve"> </w:t>
      </w:r>
      <w:r w:rsidRPr="00CA405A">
        <w:rPr>
          <w:rStyle w:val="Emphasis"/>
          <w:highlight w:val="yellow"/>
        </w:rPr>
        <w:t>It has been suggested that Roberts</w:t>
      </w:r>
      <w:r w:rsidRPr="00CA405A">
        <w:rPr>
          <w:highlight w:val="yellow"/>
          <w:u w:val="single"/>
        </w:rPr>
        <w:t xml:space="preserve"> aimed to make the court </w:t>
      </w:r>
      <w:r w:rsidRPr="00CA405A">
        <w:rPr>
          <w:rStyle w:val="Emphasis"/>
          <w:highlight w:val="yellow"/>
        </w:rPr>
        <w:t>appear less political</w:t>
      </w:r>
      <w:r w:rsidRPr="00CA405A">
        <w:rPr>
          <w:u w:val="single"/>
        </w:rPr>
        <w:t xml:space="preserve"> by avoiding those sensitive issues</w:t>
      </w:r>
      <w:r w:rsidRPr="00CA405A">
        <w:t xml:space="preserve">. Some conservatives have even said he lacks the will to address issues such as abortion at all. </w:t>
      </w:r>
      <w:r w:rsidRPr="00CA405A">
        <w:rPr>
          <w:rStyle w:val="Emphasis"/>
        </w:rPr>
        <w:t xml:space="preserve">But </w:t>
      </w:r>
      <w:r w:rsidRPr="00CA405A">
        <w:rPr>
          <w:rStyle w:val="Emphasis"/>
          <w:highlight w:val="yellow"/>
        </w:rPr>
        <w:t>such things could increasingly be out of his hands</w:t>
      </w:r>
      <w:r w:rsidRPr="008628C5">
        <w:rPr>
          <w:rStyle w:val="Emphasis"/>
        </w:rPr>
        <w:t>.</w:t>
      </w:r>
    </w:p>
    <w:p w14:paraId="29335E25" w14:textId="77777777" w:rsidR="005965C1" w:rsidRDefault="005965C1" w:rsidP="005965C1">
      <w:r w:rsidRPr="008628C5">
        <w:t xml:space="preserve">Roberts’s status as a key swing vote was solidified by the 2012 </w:t>
      </w:r>
      <w:proofErr w:type="gramStart"/>
      <w:r w:rsidRPr="008628C5">
        <w:t>decision</w:t>
      </w:r>
      <w:proofErr w:type="gramEnd"/>
      <w:r w:rsidRPr="008628C5">
        <w:t xml:space="preserve"> he wrote upholding the Affordable Care Act’s constitutionality, in which the individual care mandate was preserved as a tax, a decision that infuriated conservatives.</w:t>
      </w:r>
    </w:p>
    <w:p w14:paraId="32AF71CE" w14:textId="77777777" w:rsidR="005965C1" w:rsidRPr="008628C5" w:rsidRDefault="005965C1" w:rsidP="005965C1">
      <w:pPr>
        <w:rPr>
          <w:rStyle w:val="Emphasis"/>
        </w:rPr>
      </w:pPr>
      <w:r>
        <w:t xml:space="preserve">But </w:t>
      </w:r>
      <w:r w:rsidRPr="00CA405A">
        <w:rPr>
          <w:highlight w:val="yellow"/>
          <w:u w:val="single"/>
        </w:rPr>
        <w:t>his</w:t>
      </w:r>
      <w:r w:rsidRPr="008628C5">
        <w:rPr>
          <w:u w:val="single"/>
        </w:rPr>
        <w:t xml:space="preserve"> supposed </w:t>
      </w:r>
      <w:r w:rsidRPr="00CA405A">
        <w:rPr>
          <w:highlight w:val="yellow"/>
          <w:u w:val="single"/>
        </w:rPr>
        <w:t xml:space="preserve">efforts to depoliticize the court were </w:t>
      </w:r>
      <w:r w:rsidRPr="00CA405A">
        <w:rPr>
          <w:rStyle w:val="Emphasis"/>
          <w:highlight w:val="yellow"/>
        </w:rPr>
        <w:t>blunted</w:t>
      </w:r>
      <w:r w:rsidRPr="00CA405A">
        <w:rPr>
          <w:highlight w:val="yellow"/>
        </w:rPr>
        <w:t xml:space="preserve"> </w:t>
      </w:r>
      <w:r w:rsidRPr="00CA405A">
        <w:rPr>
          <w:highlight w:val="yellow"/>
          <w:u w:val="single"/>
        </w:rPr>
        <w:t>by Barrett’s appointment</w:t>
      </w:r>
      <w:r>
        <w:t xml:space="preserve">. </w:t>
      </w:r>
      <w:r w:rsidRPr="00CA405A">
        <w:rPr>
          <w:rStyle w:val="Emphasis"/>
          <w:highlight w:val="yellow"/>
        </w:rPr>
        <w:t>In a 6-3 court</w:t>
      </w:r>
      <w:r w:rsidRPr="00CA405A">
        <w:rPr>
          <w:highlight w:val="yellow"/>
        </w:rPr>
        <w:t xml:space="preserve">, </w:t>
      </w:r>
      <w:r w:rsidRPr="00CA405A">
        <w:rPr>
          <w:highlight w:val="yellow"/>
          <w:u w:val="single"/>
        </w:rPr>
        <w:t xml:space="preserve">Roberts is </w:t>
      </w:r>
      <w:r w:rsidRPr="00CA405A">
        <w:rPr>
          <w:rStyle w:val="Emphasis"/>
          <w:highlight w:val="yellow"/>
        </w:rPr>
        <w:t>no longer a swing vote</w:t>
      </w:r>
      <w:r>
        <w:t xml:space="preserve">. </w:t>
      </w:r>
      <w:r w:rsidRPr="008628C5">
        <w:rPr>
          <w:rStyle w:val="Emphasis"/>
        </w:rPr>
        <w:t>Even if</w:t>
      </w:r>
      <w:r>
        <w:t xml:space="preserve"> </w:t>
      </w:r>
      <w:r w:rsidRPr="008628C5">
        <w:rPr>
          <w:u w:val="single"/>
        </w:rPr>
        <w:t xml:space="preserve">he were to side with the liberal-leaning justices, they could be </w:t>
      </w:r>
      <w:r w:rsidRPr="008628C5">
        <w:rPr>
          <w:rStyle w:val="Emphasis"/>
        </w:rPr>
        <w:t>outvoted 5-4.</w:t>
      </w:r>
    </w:p>
    <w:p w14:paraId="0FADC6CD" w14:textId="6FDFE1A7" w:rsidR="005965C1" w:rsidRDefault="005965C1" w:rsidP="005965C1">
      <w:r>
        <w:t>This isn’t the first case that has seemingly made Roberts’s vote potentially less potent — but it has the potential to be the most high-profile (though we have no idea what the court will do with it).</w:t>
      </w:r>
    </w:p>
    <w:p w14:paraId="7AE0BCC0" w14:textId="2C996E98" w:rsidR="00DA1B14" w:rsidRDefault="00DA1B14" w:rsidP="00DA1B14">
      <w:pPr>
        <w:pStyle w:val="Heading1"/>
      </w:pPr>
      <w:r>
        <w:t>1AR</w:t>
      </w:r>
    </w:p>
    <w:p w14:paraId="2B98A6B6" w14:textId="77777777" w:rsidR="00DA1B14" w:rsidRDefault="00DA1B14" w:rsidP="00DA1B14">
      <w:pPr>
        <w:pStyle w:val="Heading2"/>
      </w:pPr>
      <w:r>
        <w:t xml:space="preserve">Platforms </w:t>
      </w:r>
    </w:p>
    <w:p w14:paraId="3EF580F0" w14:textId="77777777" w:rsidR="00DA1B14" w:rsidRPr="000121B0" w:rsidRDefault="00DA1B14" w:rsidP="00DA1B14">
      <w:pPr>
        <w:pStyle w:val="Heading4"/>
        <w:rPr>
          <w:rFonts w:ascii="Times New Roman" w:eastAsia="Times New Roman" w:hAnsi="Times New Roman" w:cs="Times New Roman"/>
          <w:bCs/>
          <w:sz w:val="24"/>
        </w:rPr>
      </w:pPr>
      <w:r w:rsidRPr="000121B0">
        <w:rPr>
          <w:rFonts w:eastAsia="Times New Roman"/>
          <w:bCs/>
        </w:rPr>
        <w:t>Specifically, Amex has prohibited fintech entrance into financial markets---that’s key to innovation within the industry</w:t>
      </w:r>
    </w:p>
    <w:p w14:paraId="6B6043B0" w14:textId="77777777" w:rsidR="00DA1B14" w:rsidRDefault="00DA1B14" w:rsidP="00DA1B14">
      <w:pPr>
        <w:spacing w:before="15" w:after="180" w:line="240" w:lineRule="auto"/>
        <w:rPr>
          <w:rFonts w:ascii="Times New Roman" w:eastAsia="Times New Roman" w:hAnsi="Times New Roman" w:cs="Times New Roman"/>
          <w:sz w:val="24"/>
        </w:rPr>
      </w:pPr>
      <w:r>
        <w:rPr>
          <w:rFonts w:eastAsia="Times New Roman" w:cs="Calibri"/>
          <w:b/>
          <w:bCs/>
          <w:sz w:val="26"/>
          <w:szCs w:val="26"/>
        </w:rPr>
        <w:t>DOJ and FTC 19</w:t>
      </w:r>
      <w:r>
        <w:rPr>
          <w:rFonts w:eastAsia="Times New Roman" w:cs="Calibri"/>
        </w:rPr>
        <w:t> –</w:t>
      </w:r>
      <w:r>
        <w:rPr>
          <w:rFonts w:eastAsia="Times New Roman" w:cs="Calibri"/>
          <w:sz w:val="24"/>
        </w:rPr>
        <w:t> </w:t>
      </w:r>
      <w:r>
        <w:rPr>
          <w:rFonts w:eastAsia="Times New Roman" w:cs="Calibri"/>
        </w:rPr>
        <w:t>Antitrust Division of the Department of Justice; U.S. Federal Trade Commission</w:t>
      </w:r>
    </w:p>
    <w:p w14:paraId="6711A23C" w14:textId="77777777" w:rsidR="00DA1B14" w:rsidRDefault="00DA1B14" w:rsidP="00DA1B14">
      <w:pPr>
        <w:spacing w:before="15" w:after="180" w:line="240" w:lineRule="auto"/>
        <w:rPr>
          <w:rFonts w:eastAsia="Times New Roman" w:cs="Calibri"/>
        </w:rPr>
      </w:pPr>
      <w:r>
        <w:rPr>
          <w:rFonts w:eastAsia="Times New Roman" w:cs="Calibri"/>
        </w:rPr>
        <w:t xml:space="preserve">DOJ and FTC, "Digital Disruption in Financial Markets – Note by the United States," This document reproduces a written contribution from the United States submitted for Item 5 of the 131st OECD Competition committee meeting on 5-7 June 2019, Directorate For Financial And Enterprise Affairs Competition Committee, </w:t>
      </w:r>
      <w:proofErr w:type="spellStart"/>
      <w:r>
        <w:rPr>
          <w:rFonts w:eastAsia="Times New Roman" w:cs="Calibri"/>
        </w:rPr>
        <w:t>Organisation</w:t>
      </w:r>
      <w:proofErr w:type="spellEnd"/>
      <w:r>
        <w:rPr>
          <w:rFonts w:eastAsia="Times New Roman" w:cs="Calibri"/>
        </w:rPr>
        <w:t xml:space="preserve"> for Economic Co-operation and Development, 6-5-2019, </w:t>
      </w:r>
      <w:hyperlink r:id="rId19" w:history="1">
        <w:r>
          <w:rPr>
            <w:rStyle w:val="Hyperlink"/>
            <w:rFonts w:eastAsia="Times New Roman" w:cs="Calibri"/>
            <w:color w:val="000000"/>
          </w:rPr>
          <w:t>https://www.ftc.gov/system/files/attachments/us-submissions-oecd-2010-present-other-international-competition-fora/fintech_us-oecd.pdf</w:t>
        </w:r>
      </w:hyperlink>
    </w:p>
    <w:p w14:paraId="2A89B5D5" w14:textId="77777777" w:rsidR="00DA1B14" w:rsidRDefault="00DA1B14" w:rsidP="00DA1B14">
      <w:pPr>
        <w:spacing w:before="15" w:after="180" w:line="240" w:lineRule="auto"/>
        <w:rPr>
          <w:rFonts w:eastAsia="Times New Roman" w:cs="Calibri"/>
          <w:sz w:val="16"/>
        </w:rPr>
      </w:pPr>
      <w:r>
        <w:rPr>
          <w:rFonts w:eastAsia="Times New Roman" w:cs="Calibri"/>
          <w:sz w:val="16"/>
        </w:rPr>
        <w:t xml:space="preserve">3. In July 2018, the U.S. Department of the Treasury released a report entitled “A Financial System That Creates Economic Opportunities: Nonbank Financials, Fintech, and Innovation.” The report provides an overview of innovation and regulation in the U.S. financial sector. The 2008 financial crisis altered the competitive environment in the United States for banks and nonbanks to provide financial services.1 The financial crisis triggered the adoption of hundreds of new regulations that made certain product segments unprofitable for banks.2 This created opportunities for nonbanks to address unmet consumer demands.3 At the same time, </w:t>
      </w:r>
      <w:r>
        <w:rPr>
          <w:rStyle w:val="StyleUnderline"/>
          <w:highlight w:val="yellow"/>
        </w:rPr>
        <w:t>with</w:t>
      </w:r>
      <w:r>
        <w:rPr>
          <w:rStyle w:val="StyleUnderline"/>
        </w:rPr>
        <w:t xml:space="preserve"> the advent and </w:t>
      </w:r>
      <w:r>
        <w:rPr>
          <w:rStyle w:val="StyleUnderline"/>
          <w:bCs/>
        </w:rPr>
        <w:t xml:space="preserve">continued </w:t>
      </w:r>
      <w:r>
        <w:rPr>
          <w:rStyle w:val="StyleUnderline"/>
          <w:bCs/>
          <w:highlight w:val="yellow"/>
        </w:rPr>
        <w:t>progress</w:t>
      </w:r>
      <w:r>
        <w:rPr>
          <w:rStyle w:val="StyleUnderline"/>
          <w:highlight w:val="yellow"/>
        </w:rPr>
        <w:t xml:space="preserve"> of</w:t>
      </w:r>
      <w:r>
        <w:rPr>
          <w:rStyle w:val="StyleUnderline"/>
        </w:rPr>
        <w:t xml:space="preserve"> artificial intelligence (</w:t>
      </w:r>
      <w:r>
        <w:rPr>
          <w:rStyle w:val="StyleUnderline"/>
          <w:highlight w:val="yellow"/>
        </w:rPr>
        <w:t>AI</w:t>
      </w:r>
      <w:r>
        <w:rPr>
          <w:rStyle w:val="StyleUnderline"/>
        </w:rPr>
        <w:t xml:space="preserve">), machine learning, big data analytics, and other technological capabilities, barriers to entry into </w:t>
      </w:r>
      <w:r>
        <w:rPr>
          <w:rStyle w:val="StyleUnderline"/>
          <w:highlight w:val="yellow"/>
        </w:rPr>
        <w:t>financial services have declined for</w:t>
      </w:r>
      <w:r>
        <w:rPr>
          <w:rStyle w:val="StyleUnderline"/>
        </w:rPr>
        <w:t xml:space="preserve"> a </w:t>
      </w:r>
      <w:r>
        <w:rPr>
          <w:rStyle w:val="StyleUnderline"/>
          <w:bCs/>
        </w:rPr>
        <w:t xml:space="preserve">wide range of </w:t>
      </w:r>
      <w:r>
        <w:rPr>
          <w:rStyle w:val="StyleUnderline"/>
          <w:bCs/>
          <w:highlight w:val="yellow"/>
        </w:rPr>
        <w:t>startups</w:t>
      </w:r>
      <w:r>
        <w:rPr>
          <w:rStyle w:val="StyleUnderline"/>
        </w:rPr>
        <w:t xml:space="preserve"> and other technology-based firms</w:t>
      </w:r>
      <w:r>
        <w:rPr>
          <w:rFonts w:eastAsia="Times New Roman" w:cs="Calibri"/>
          <w:sz w:val="16"/>
        </w:rPr>
        <w:t xml:space="preserve">.4 </w:t>
      </w:r>
      <w:r>
        <w:rPr>
          <w:rStyle w:val="StyleUnderline"/>
        </w:rPr>
        <w:t xml:space="preserve">These </w:t>
      </w:r>
      <w:r>
        <w:rPr>
          <w:rStyle w:val="StyleUnderline"/>
          <w:bCs/>
        </w:rPr>
        <w:t>startups</w:t>
      </w:r>
      <w:r>
        <w:rPr>
          <w:rStyle w:val="StyleUnderline"/>
        </w:rPr>
        <w:t xml:space="preserve"> and </w:t>
      </w:r>
      <w:r>
        <w:rPr>
          <w:rStyle w:val="StyleUnderline"/>
          <w:bCs/>
        </w:rPr>
        <w:t>technology firms</w:t>
      </w:r>
      <w:r>
        <w:rPr>
          <w:rStyle w:val="StyleUnderline"/>
        </w:rPr>
        <w:t xml:space="preserve"> leverage their experiences and expertise to </w:t>
      </w:r>
      <w:r>
        <w:rPr>
          <w:rStyle w:val="StyleUnderline"/>
          <w:bCs/>
        </w:rPr>
        <w:t>compete</w:t>
      </w:r>
      <w:r>
        <w:rPr>
          <w:rFonts w:eastAsia="Times New Roman" w:cs="Calibri"/>
          <w:sz w:val="16"/>
        </w:rPr>
        <w:t xml:space="preserve"> or partner </w:t>
      </w:r>
      <w:r>
        <w:rPr>
          <w:rStyle w:val="StyleUnderline"/>
          <w:bCs/>
        </w:rPr>
        <w:t>with traditional financial services</w:t>
      </w:r>
      <w:r>
        <w:rPr>
          <w:rStyle w:val="StyleUnderline"/>
        </w:rPr>
        <w:t xml:space="preserve"> providers</w:t>
      </w:r>
      <w:r>
        <w:rPr>
          <w:rFonts w:eastAsia="Times New Roman" w:cs="Calibri"/>
          <w:sz w:val="16"/>
        </w:rPr>
        <w:t xml:space="preserve">.5 </w:t>
      </w:r>
      <w:r>
        <w:rPr>
          <w:rStyle w:val="StyleUnderline"/>
          <w:bCs/>
          <w:highlight w:val="yellow"/>
        </w:rPr>
        <w:t>Innovation in the financial sector is critical</w:t>
      </w:r>
      <w:r>
        <w:rPr>
          <w:rFonts w:eastAsia="Times New Roman" w:cs="Calibri"/>
          <w:sz w:val="16"/>
        </w:rPr>
        <w:t xml:space="preserve"> to the U.S. economy. </w:t>
      </w:r>
      <w:r>
        <w:rPr>
          <w:rStyle w:val="StyleUnderline"/>
          <w:highlight w:val="yellow"/>
        </w:rPr>
        <w:t>Tech</w:t>
      </w:r>
      <w:r>
        <w:rPr>
          <w:rStyle w:val="StyleUnderline"/>
        </w:rPr>
        <w:t xml:space="preserve">nological </w:t>
      </w:r>
      <w:r>
        <w:rPr>
          <w:rStyle w:val="StyleUnderline"/>
          <w:highlight w:val="yellow"/>
        </w:rPr>
        <w:t>advances</w:t>
      </w:r>
      <w:r>
        <w:rPr>
          <w:rStyle w:val="StyleUnderline"/>
        </w:rPr>
        <w:t xml:space="preserve"> in financial services have the potential to expand dramatically access to credit and services for underserved individuals and small businesses; </w:t>
      </w:r>
      <w:r>
        <w:rPr>
          <w:rStyle w:val="StyleUnderline"/>
          <w:highlight w:val="yellow"/>
        </w:rPr>
        <w:t xml:space="preserve">provide </w:t>
      </w:r>
      <w:r>
        <w:rPr>
          <w:rStyle w:val="StyleUnderline"/>
          <w:bCs/>
          <w:highlight w:val="yellow"/>
        </w:rPr>
        <w:t>improved speed</w:t>
      </w:r>
      <w:r>
        <w:rPr>
          <w:rStyle w:val="StyleUnderline"/>
        </w:rPr>
        <w:t xml:space="preserve">, convenience, </w:t>
      </w:r>
      <w:r>
        <w:rPr>
          <w:rStyle w:val="StyleUnderline"/>
          <w:bCs/>
          <w:highlight w:val="yellow"/>
        </w:rPr>
        <w:t>and</w:t>
      </w:r>
      <w:r>
        <w:rPr>
          <w:rStyle w:val="StyleUnderline"/>
          <w:highlight w:val="yellow"/>
        </w:rPr>
        <w:t xml:space="preserve"> </w:t>
      </w:r>
      <w:r>
        <w:rPr>
          <w:rStyle w:val="StyleUnderline"/>
          <w:bCs/>
          <w:highlight w:val="yellow"/>
        </w:rPr>
        <w:t>security of</w:t>
      </w:r>
      <w:r>
        <w:rPr>
          <w:rStyle w:val="StyleUnderline"/>
          <w:bCs/>
        </w:rPr>
        <w:t xml:space="preserve"> using </w:t>
      </w:r>
      <w:r>
        <w:rPr>
          <w:rStyle w:val="StyleUnderline"/>
          <w:bCs/>
          <w:highlight w:val="yellow"/>
        </w:rPr>
        <w:t>financial services</w:t>
      </w:r>
      <w:r>
        <w:rPr>
          <w:rStyle w:val="StyleUnderline"/>
        </w:rPr>
        <w:t xml:space="preserve">; and reduce the </w:t>
      </w:r>
      <w:r>
        <w:rPr>
          <w:rStyle w:val="StyleUnderline"/>
          <w:bCs/>
        </w:rPr>
        <w:t>cost of services</w:t>
      </w:r>
      <w:r>
        <w:rPr>
          <w:rStyle w:val="StyleUnderline"/>
        </w:rPr>
        <w:t xml:space="preserve"> and increased </w:t>
      </w:r>
      <w:r>
        <w:rPr>
          <w:rStyle w:val="StyleUnderline"/>
          <w:bCs/>
        </w:rPr>
        <w:t>operational efficiencies</w:t>
      </w:r>
      <w:r>
        <w:rPr>
          <w:rFonts w:eastAsia="Times New Roman" w:cs="Calibri"/>
          <w:sz w:val="16"/>
        </w:rPr>
        <w:t>.6</w:t>
      </w:r>
    </w:p>
    <w:p w14:paraId="001184A6" w14:textId="77777777" w:rsidR="00DA1B14" w:rsidRDefault="00DA1B14" w:rsidP="00DA1B14">
      <w:pPr>
        <w:spacing w:before="15" w:after="180" w:line="240" w:lineRule="auto"/>
        <w:rPr>
          <w:rStyle w:val="StyleUnderline"/>
        </w:rPr>
      </w:pPr>
      <w:r>
        <w:rPr>
          <w:rFonts w:eastAsia="Times New Roman" w:cs="Calibri"/>
          <w:sz w:val="16"/>
        </w:rPr>
        <w:t xml:space="preserve">4. As the report emphasized, </w:t>
      </w:r>
      <w:r>
        <w:rPr>
          <w:rStyle w:val="StyleUnderline"/>
        </w:rPr>
        <w:t xml:space="preserve">innovation is the </w:t>
      </w:r>
      <w:r>
        <w:rPr>
          <w:rStyle w:val="StyleUnderline"/>
          <w:bCs/>
        </w:rPr>
        <w:t>hallmark</w:t>
      </w:r>
      <w:r>
        <w:rPr>
          <w:rStyle w:val="StyleUnderline"/>
        </w:rPr>
        <w:t xml:space="preserve"> of a competitive economy, but it can create challenges for regulators</w:t>
      </w:r>
      <w:r>
        <w:rPr>
          <w:rFonts w:eastAsia="Times New Roman" w:cs="Calibri"/>
          <w:sz w:val="16"/>
        </w:rPr>
        <w:t xml:space="preserve"> trying to keep pace with a rapidly evolving industry.7 In the United States, the financial services and activities of traditional banks and nonbank firms are regulated differently.8 Generally, banks operate within a largely federal regulatory regime, which provides for greater regulatory uniformity and efficiency on some dimensions.9 The federal banking regulations are largely structured to ensure the safety and soundness of the banks and are heavily focused on bank-specific activities.10 Nonbank financial services firms, on the other hand, are generally regulated by the states.11 State financial regulators’ authorities over the nonbank firms can include firm licensing requirements, safety and soundness regulation, product limitations, interest rate limits, and enforcement authority for violations of state and federal laws.12 Due to a state-based regulatory regime, some nonbank firms with a national footprint have raised concerns about the difficulty of compliance across a fragmented state-regulatory landscape.13 Some have called for the modernization of financial regulations to support innovations while maintaining strong consumer and investor protections and safe-guarding the financial system.14 </w:t>
      </w:r>
      <w:r>
        <w:rPr>
          <w:rStyle w:val="StyleUnderline"/>
        </w:rPr>
        <w:t xml:space="preserve">The report concluded that these regulatory </w:t>
      </w:r>
      <w:r>
        <w:rPr>
          <w:rStyle w:val="StyleUnderline"/>
          <w:highlight w:val="yellow"/>
        </w:rPr>
        <w:t xml:space="preserve">responses should </w:t>
      </w:r>
      <w:r>
        <w:rPr>
          <w:rStyle w:val="StyleUnderline"/>
          <w:bCs/>
          <w:highlight w:val="yellow"/>
        </w:rPr>
        <w:t>promote innovation in fin</w:t>
      </w:r>
      <w:r>
        <w:rPr>
          <w:rStyle w:val="StyleUnderline"/>
          <w:bCs/>
        </w:rPr>
        <w:t xml:space="preserve">ancial </w:t>
      </w:r>
      <w:r>
        <w:rPr>
          <w:rStyle w:val="StyleUnderline"/>
          <w:bCs/>
          <w:highlight w:val="yellow"/>
        </w:rPr>
        <w:t>tech</w:t>
      </w:r>
      <w:r>
        <w:rPr>
          <w:rStyle w:val="StyleUnderline"/>
          <w:bCs/>
        </w:rPr>
        <w:t>nology</w:t>
      </w:r>
      <w:r>
        <w:rPr>
          <w:rStyle w:val="StyleUnderline"/>
        </w:rPr>
        <w:t xml:space="preserve"> while maintain a level playing field for financial system participants.</w:t>
      </w:r>
    </w:p>
    <w:p w14:paraId="3B1A86BB" w14:textId="77777777" w:rsidR="00DA1B14" w:rsidRDefault="00DA1B14" w:rsidP="00DA1B14">
      <w:pPr>
        <w:spacing w:before="15" w:after="180" w:line="240" w:lineRule="auto"/>
        <w:rPr>
          <w:rStyle w:val="StyleUnderline"/>
        </w:rPr>
      </w:pPr>
      <w:r>
        <w:rPr>
          <w:rFonts w:eastAsia="Times New Roman" w:cs="Calibri"/>
          <w:sz w:val="16"/>
        </w:rPr>
        <w:t xml:space="preserve">5. The report also cites </w:t>
      </w:r>
      <w:proofErr w:type="gramStart"/>
      <w:r>
        <w:rPr>
          <w:rFonts w:eastAsia="Times New Roman" w:cs="Calibri"/>
          <w:sz w:val="16"/>
        </w:rPr>
        <w:t>a number of</w:t>
      </w:r>
      <w:proofErr w:type="gramEnd"/>
      <w:r>
        <w:rPr>
          <w:rFonts w:eastAsia="Times New Roman" w:cs="Calibri"/>
          <w:sz w:val="16"/>
        </w:rPr>
        <w:t xml:space="preserve"> initiatives at U.S. financial regulators on innovation in financial services and outlines efforts to address financial innovation in other international forums with mandates that encompass those issues.15 3. Department of Justice 6. </w:t>
      </w:r>
      <w:r>
        <w:rPr>
          <w:rStyle w:val="StyleUnderline"/>
        </w:rPr>
        <w:t>The</w:t>
      </w:r>
      <w:r>
        <w:rPr>
          <w:rFonts w:eastAsia="Times New Roman" w:cs="Calibri"/>
          <w:sz w:val="16"/>
        </w:rPr>
        <w:t xml:space="preserve"> Antitrust Division of the Department of Justice (“</w:t>
      </w:r>
      <w:r>
        <w:rPr>
          <w:rStyle w:val="StyleUnderline"/>
        </w:rPr>
        <w:t>DOJ</w:t>
      </w:r>
      <w:r>
        <w:rPr>
          <w:rFonts w:eastAsia="Times New Roman" w:cs="Calibri"/>
          <w:sz w:val="16"/>
        </w:rPr>
        <w:t xml:space="preserve">”), on several occasions, </w:t>
      </w:r>
      <w:r>
        <w:rPr>
          <w:rStyle w:val="StyleUnderline"/>
        </w:rPr>
        <w:t xml:space="preserve">has conducted competitive analyses that have required it to </w:t>
      </w:r>
      <w:r>
        <w:rPr>
          <w:rStyle w:val="StyleUnderline"/>
          <w:bCs/>
        </w:rPr>
        <w:t>assess innovations in FinTech</w:t>
      </w:r>
      <w:r>
        <w:rPr>
          <w:rFonts w:eastAsia="Times New Roman" w:cs="Calibri"/>
          <w:sz w:val="16"/>
        </w:rPr>
        <w:t xml:space="preserve">. Two </w:t>
      </w:r>
      <w:r>
        <w:rPr>
          <w:rStyle w:val="StyleUnderline"/>
          <w:bCs/>
          <w:highlight w:val="yellow"/>
        </w:rPr>
        <w:t>significant</w:t>
      </w:r>
      <w:r>
        <w:rPr>
          <w:rStyle w:val="StyleUnderline"/>
          <w:bCs/>
        </w:rPr>
        <w:t xml:space="preserve"> matters that have </w:t>
      </w:r>
      <w:r>
        <w:rPr>
          <w:rStyle w:val="StyleUnderline"/>
          <w:bCs/>
          <w:highlight w:val="yellow"/>
        </w:rPr>
        <w:t>implications for FinTech are</w:t>
      </w:r>
      <w:r>
        <w:rPr>
          <w:rFonts w:eastAsia="Times New Roman" w:cs="Calibri"/>
          <w:sz w:val="16"/>
        </w:rPr>
        <w:t xml:space="preserve"> described below: (1) the TCH Business Review Letter, and (2) </w:t>
      </w:r>
      <w:r>
        <w:rPr>
          <w:rStyle w:val="StyleUnderline"/>
          <w:bCs/>
          <w:highlight w:val="yellow"/>
        </w:rPr>
        <w:t>U</w:t>
      </w:r>
      <w:r>
        <w:rPr>
          <w:rStyle w:val="StyleUnderline"/>
          <w:bCs/>
        </w:rPr>
        <w:t xml:space="preserve">nited </w:t>
      </w:r>
      <w:r>
        <w:rPr>
          <w:rStyle w:val="StyleUnderline"/>
          <w:bCs/>
          <w:highlight w:val="yellow"/>
        </w:rPr>
        <w:t>S</w:t>
      </w:r>
      <w:r>
        <w:rPr>
          <w:rStyle w:val="StyleUnderline"/>
          <w:bCs/>
        </w:rPr>
        <w:t xml:space="preserve">tates </w:t>
      </w:r>
      <w:r>
        <w:rPr>
          <w:rStyle w:val="StyleUnderline"/>
          <w:bCs/>
          <w:highlight w:val="yellow"/>
        </w:rPr>
        <w:t>v.</w:t>
      </w:r>
      <w:r>
        <w:rPr>
          <w:rStyle w:val="StyleUnderline"/>
          <w:bCs/>
        </w:rPr>
        <w:t xml:space="preserve"> </w:t>
      </w:r>
      <w:r>
        <w:rPr>
          <w:rStyle w:val="StyleUnderline"/>
          <w:bCs/>
          <w:highlight w:val="yellow"/>
        </w:rPr>
        <w:t>Am</w:t>
      </w:r>
      <w:r>
        <w:rPr>
          <w:rStyle w:val="StyleUnderline"/>
          <w:bCs/>
        </w:rPr>
        <w:t xml:space="preserve">erican </w:t>
      </w:r>
      <w:r>
        <w:rPr>
          <w:rStyle w:val="StyleUnderline"/>
          <w:bCs/>
          <w:highlight w:val="yellow"/>
        </w:rPr>
        <w:t>Ex</w:t>
      </w:r>
      <w:r>
        <w:rPr>
          <w:rStyle w:val="StyleUnderline"/>
          <w:bCs/>
        </w:rPr>
        <w:t>press</w:t>
      </w:r>
      <w:r>
        <w:rPr>
          <w:rStyle w:val="StyleUnderline"/>
        </w:rPr>
        <w:t>.</w:t>
      </w:r>
    </w:p>
    <w:p w14:paraId="03AF9725" w14:textId="77777777" w:rsidR="00DA1B14" w:rsidRDefault="00DA1B14" w:rsidP="00DA1B14">
      <w:pPr>
        <w:spacing w:before="15" w:after="180" w:line="240" w:lineRule="auto"/>
        <w:rPr>
          <w:rFonts w:eastAsia="Times New Roman" w:cs="Calibri"/>
          <w:sz w:val="16"/>
          <w:szCs w:val="16"/>
        </w:rPr>
      </w:pPr>
      <w:r>
        <w:rPr>
          <w:rFonts w:eastAsia="Times New Roman" w:cs="Calibri"/>
          <w:sz w:val="16"/>
          <w:szCs w:val="16"/>
        </w:rPr>
        <w:t>3.1. TCH Business Review Letter.</w:t>
      </w:r>
    </w:p>
    <w:p w14:paraId="02461414" w14:textId="77777777" w:rsidR="00DA1B14" w:rsidRDefault="00DA1B14" w:rsidP="00DA1B14">
      <w:pPr>
        <w:spacing w:before="15" w:after="180" w:line="240" w:lineRule="auto"/>
        <w:rPr>
          <w:rFonts w:eastAsia="Times New Roman" w:cs="Calibri"/>
          <w:sz w:val="16"/>
          <w:szCs w:val="16"/>
        </w:rPr>
      </w:pPr>
      <w:r>
        <w:rPr>
          <w:rFonts w:eastAsia="Times New Roman" w:cs="Calibri"/>
          <w:sz w:val="16"/>
          <w:szCs w:val="16"/>
        </w:rPr>
        <w:t>7. The DOJ had occasion to consider the competitive effects of a financial technology joint venture arrangement by The Clearing House Payments LLC (“TCH”). TCH, a joint venture of 24 U.S. banks, operates a clearing house and several other payment systems (or “payment rails”) to its members and other depository institutions to facilitate transactions among them. In 2016, in response to the Federal Reserve Board’s initiative to improve the U.S. payment system (described above), TCH proposed to create a new payment rail that would enable the real-time transfer of funds between depository institutions, called the Real Time Payment System (“RTP”). The venture requested a statement of the Department’s enforcement intentions with respect to the creation of RTP pursuant to the Antitrust Division’s business review process.16</w:t>
      </w:r>
    </w:p>
    <w:p w14:paraId="557CE821" w14:textId="77777777" w:rsidR="00DA1B14" w:rsidRDefault="00DA1B14" w:rsidP="00DA1B14">
      <w:pPr>
        <w:spacing w:before="15" w:after="180" w:line="240" w:lineRule="auto"/>
        <w:rPr>
          <w:rFonts w:eastAsia="Times New Roman" w:cs="Calibri"/>
          <w:sz w:val="16"/>
          <w:szCs w:val="16"/>
        </w:rPr>
      </w:pPr>
      <w:r>
        <w:rPr>
          <w:rFonts w:eastAsia="Times New Roman" w:cs="Calibri"/>
          <w:sz w:val="16"/>
          <w:szCs w:val="16"/>
        </w:rPr>
        <w:t>8. The Division’s business review procedure allows individuals to request that the Department issue a statement as to whether it currently intends to challenge the described proposed action under the antitrust laws. See 28 C.F.R. § 50.6. This procedure provides a way for businesses to determine how the Division may respond to proposed joint ventures or other business conduct, thus providing greater certainty to businesses as they undertake innovative and other procompetitive actions. It also provides a vehicle for the Division to prospectively share its analytic framework and expand the public’s understanding of competition issues, thus providing private sector actors more broadly with greater notice, clarity, and confidence.17</w:t>
      </w:r>
    </w:p>
    <w:p w14:paraId="33E221EB" w14:textId="77777777" w:rsidR="00DA1B14" w:rsidRDefault="00DA1B14" w:rsidP="00DA1B14">
      <w:pPr>
        <w:spacing w:before="15" w:after="180" w:line="240" w:lineRule="auto"/>
        <w:rPr>
          <w:rFonts w:eastAsia="Times New Roman" w:cs="Calibri"/>
          <w:sz w:val="16"/>
          <w:szCs w:val="16"/>
        </w:rPr>
      </w:pPr>
      <w:r>
        <w:rPr>
          <w:rFonts w:eastAsia="Times New Roman" w:cs="Calibri"/>
          <w:sz w:val="16"/>
          <w:szCs w:val="16"/>
        </w:rPr>
        <w:t xml:space="preserve">9. Based on the information TCH provided, the Division issued a favorable business review letter.18 TCH indicated that it would create and operate RTP, which would, provide for real-time funds transfers between depository institutions for payroll and other scheduled transfers and thus enable depository institutions to offer faster fund transfers for their </w:t>
      </w:r>
      <w:proofErr w:type="spellStart"/>
      <w:r>
        <w:rPr>
          <w:rFonts w:eastAsia="Times New Roman" w:cs="Calibri"/>
          <w:sz w:val="16"/>
          <w:szCs w:val="16"/>
        </w:rPr>
        <w:t>enduser</w:t>
      </w:r>
      <w:proofErr w:type="spellEnd"/>
      <w:r>
        <w:rPr>
          <w:rFonts w:eastAsia="Times New Roman" w:cs="Calibri"/>
          <w:sz w:val="16"/>
          <w:szCs w:val="16"/>
        </w:rPr>
        <w:t xml:space="preserve"> customers. According to TCH, RTP would not interfere with the continued use and operation of existing payment rails, including automated clearing houses, wire, and check clearing </w:t>
      </w:r>
      <w:proofErr w:type="gramStart"/>
      <w:r>
        <w:rPr>
          <w:rFonts w:eastAsia="Times New Roman" w:cs="Calibri"/>
          <w:sz w:val="16"/>
          <w:szCs w:val="16"/>
        </w:rPr>
        <w:t>houses..</w:t>
      </w:r>
      <w:proofErr w:type="gramEnd"/>
    </w:p>
    <w:p w14:paraId="053BFC62" w14:textId="77777777" w:rsidR="00DA1B14" w:rsidRDefault="00DA1B14" w:rsidP="00DA1B14">
      <w:pPr>
        <w:spacing w:before="15" w:after="180" w:line="240" w:lineRule="auto"/>
        <w:rPr>
          <w:rFonts w:eastAsia="Times New Roman" w:cs="Calibri"/>
          <w:sz w:val="16"/>
          <w:szCs w:val="16"/>
        </w:rPr>
      </w:pPr>
      <w:r>
        <w:rPr>
          <w:rFonts w:eastAsia="Times New Roman" w:cs="Calibri"/>
          <w:sz w:val="16"/>
          <w:szCs w:val="16"/>
        </w:rPr>
        <w:t xml:space="preserve">10. The Division concluded that the RTP system could yield significant procompetitive benefits, including the introduction of a new, faster payment rail that reduced </w:t>
      </w:r>
      <w:proofErr w:type="gramStart"/>
      <w:r>
        <w:rPr>
          <w:rFonts w:eastAsia="Times New Roman" w:cs="Calibri"/>
          <w:sz w:val="16"/>
          <w:szCs w:val="16"/>
        </w:rPr>
        <w:t>banks’</w:t>
      </w:r>
      <w:proofErr w:type="gramEnd"/>
      <w:r>
        <w:rPr>
          <w:rFonts w:eastAsia="Times New Roman" w:cs="Calibri"/>
          <w:sz w:val="16"/>
          <w:szCs w:val="16"/>
        </w:rPr>
        <w:t xml:space="preserve"> and payment service providers’ risks in providing those services, to the benefit of consumers. The Division noted that, although many collaborations among significant competitors, such as TCH, have some potential to harm competition, none of TCH’s proposed rules seemed to limit rival banks’ ability to access RTP in an anticompetitive way; nor was there evidence that TCH was likely to use RTP to harm the rivals of TCH’s member banks. DOJ indicated, therefore, that it had no present intention to take antitrust enforcement action against TCH’s proposal.</w:t>
      </w:r>
    </w:p>
    <w:p w14:paraId="694DDE11" w14:textId="77777777" w:rsidR="00DA1B14" w:rsidRDefault="00DA1B14" w:rsidP="00DA1B14">
      <w:pPr>
        <w:spacing w:before="15" w:after="180" w:line="240" w:lineRule="auto"/>
        <w:rPr>
          <w:rStyle w:val="StyleUnderline"/>
        </w:rPr>
      </w:pPr>
      <w:r>
        <w:rPr>
          <w:rFonts w:eastAsia="Times New Roman" w:cs="Calibri"/>
          <w:sz w:val="16"/>
          <w:szCs w:val="16"/>
        </w:rPr>
        <w:t xml:space="preserve">3.2. </w:t>
      </w:r>
      <w:r>
        <w:rPr>
          <w:rStyle w:val="StyleUnderline"/>
        </w:rPr>
        <w:t>United States v. American Express.</w:t>
      </w:r>
    </w:p>
    <w:p w14:paraId="6B4D214B" w14:textId="77777777" w:rsidR="00DA1B14" w:rsidRDefault="00DA1B14" w:rsidP="00DA1B14">
      <w:pPr>
        <w:spacing w:before="15" w:after="180" w:line="240" w:lineRule="auto"/>
        <w:rPr>
          <w:rFonts w:eastAsia="Times New Roman" w:cs="Calibri"/>
          <w:sz w:val="16"/>
        </w:rPr>
      </w:pPr>
      <w:r>
        <w:rPr>
          <w:rFonts w:eastAsia="Times New Roman" w:cs="Calibri"/>
          <w:sz w:val="16"/>
        </w:rPr>
        <w:t xml:space="preserve">11. In 2010, the United States, 18 states, as well as a several groups of merchants in separate private actions, filed lawsuits against American Express Company challenging anti-steering provisions in its contracts with merchants that accepted American Express credit cards as violating the antitrust laws. See United States v. Am. Exp. Co., 88 F. Supp. 3d 143, 218 (E.D.N.Y. 2015), </w:t>
      </w:r>
      <w:proofErr w:type="spellStart"/>
      <w:r>
        <w:rPr>
          <w:rFonts w:eastAsia="Times New Roman" w:cs="Calibri"/>
          <w:sz w:val="16"/>
        </w:rPr>
        <w:t>rev’d</w:t>
      </w:r>
      <w:proofErr w:type="spellEnd"/>
      <w:r>
        <w:rPr>
          <w:rFonts w:eastAsia="Times New Roman" w:cs="Calibri"/>
          <w:sz w:val="16"/>
        </w:rPr>
        <w:t xml:space="preserve"> and remanded sub nom. United States v. Am. Express Co., 838 F.3d 179 (2d Cir. 2016), aff’d sub nom. Ohio v. Am. Express Co., 138 S. Ct. 2274 (2018). </w:t>
      </w:r>
      <w:r>
        <w:rPr>
          <w:rStyle w:val="StyleUnderline"/>
        </w:rPr>
        <w:t>Although the plaintiffs’ main allegations in the cases did not involve FinTech as defined in this paper</w:t>
      </w:r>
      <w:r>
        <w:rPr>
          <w:rFonts w:eastAsia="Times New Roman" w:cs="Calibri"/>
          <w:sz w:val="16"/>
        </w:rPr>
        <w:t>—the allegations focused on the effect of these provisions on competition between rival credit card networks—</w:t>
      </w:r>
      <w:r>
        <w:rPr>
          <w:rStyle w:val="StyleUnderline"/>
          <w:bCs/>
          <w:highlight w:val="yellow"/>
        </w:rPr>
        <w:t>competition from innovative payment forms was</w:t>
      </w:r>
      <w:r>
        <w:rPr>
          <w:rStyle w:val="StyleUnderline"/>
          <w:bCs/>
        </w:rPr>
        <w:t xml:space="preserve"> also </w:t>
      </w:r>
      <w:r>
        <w:rPr>
          <w:rStyle w:val="StyleUnderline"/>
          <w:bCs/>
          <w:highlight w:val="yellow"/>
        </w:rPr>
        <w:t>at issue</w:t>
      </w:r>
      <w:r>
        <w:rPr>
          <w:rStyle w:val="StyleUnderline"/>
        </w:rPr>
        <w:t>.</w:t>
      </w:r>
      <w:r>
        <w:rPr>
          <w:rFonts w:eastAsia="Times New Roman" w:cs="Calibri"/>
          <w:sz w:val="16"/>
        </w:rPr>
        <w:t xml:space="preserve"> For different reasons, both plaintiffs and the defendant pointed to various new payment forms to support their arguments. The plaintiffs argued that the </w:t>
      </w:r>
      <w:proofErr w:type="spellStart"/>
      <w:r>
        <w:rPr>
          <w:rFonts w:eastAsia="Times New Roman" w:cs="Calibri"/>
          <w:sz w:val="16"/>
        </w:rPr>
        <w:t>antisteering</w:t>
      </w:r>
      <w:proofErr w:type="spellEnd"/>
      <w:r>
        <w:rPr>
          <w:rFonts w:eastAsia="Times New Roman" w:cs="Calibri"/>
          <w:sz w:val="16"/>
        </w:rPr>
        <w:t xml:space="preserve"> provisions made it difficult for several new “merchant-owned payment solutions”—including “a new payment platform that would operate on customers’ mobile devices and significantly reduce the participating merchants’ payment processing costs”— to gain share by offering merchants low prices. United States v. Am. Exp. Co., 88 F. Supp. 3d 143, 218 (E.D.N.Y. 2015). The district court expressed some skepticism regarding this theory, but it did give it some weight, finding that “novel payment solutions . . . potentially may inject greater diversification into the network services industry.” Id. at 218. For its part, </w:t>
      </w:r>
      <w:r>
        <w:rPr>
          <w:rStyle w:val="StyleUnderline"/>
        </w:rPr>
        <w:t>American Express argued that the rise of various mobile payment options for consumers</w:t>
      </w:r>
      <w:r>
        <w:rPr>
          <w:rFonts w:eastAsia="Times New Roman" w:cs="Calibri"/>
          <w:sz w:val="16"/>
        </w:rPr>
        <w:t>—including Square and Google Wallet—</w:t>
      </w:r>
      <w:r>
        <w:rPr>
          <w:rStyle w:val="StyleUnderline"/>
        </w:rPr>
        <w:t xml:space="preserve">meant that </w:t>
      </w:r>
      <w:r>
        <w:rPr>
          <w:rStyle w:val="StyleUnderline"/>
          <w:highlight w:val="yellow"/>
        </w:rPr>
        <w:t>the plaintiffs</w:t>
      </w:r>
      <w:r>
        <w:rPr>
          <w:rStyle w:val="StyleUnderline"/>
        </w:rPr>
        <w:t xml:space="preserve"> had </w:t>
      </w:r>
      <w:r>
        <w:rPr>
          <w:rStyle w:val="StyleUnderline"/>
          <w:highlight w:val="yellow"/>
        </w:rPr>
        <w:t xml:space="preserve">defined the relevant market </w:t>
      </w:r>
      <w:r>
        <w:rPr>
          <w:rStyle w:val="StyleUnderline"/>
          <w:bCs/>
          <w:highlight w:val="yellow"/>
        </w:rPr>
        <w:t>too narrowly</w:t>
      </w:r>
      <w:r>
        <w:rPr>
          <w:rStyle w:val="StyleUnderline"/>
        </w:rPr>
        <w:t xml:space="preserve"> to focus only on competition between credit card networks</w:t>
      </w:r>
      <w:r>
        <w:rPr>
          <w:rFonts w:eastAsia="Times New Roman" w:cs="Calibri"/>
          <w:sz w:val="16"/>
        </w:rPr>
        <w:t>. The district court did not follow the defendant’s invitation to broaden the relevant market because it viewed these new products, which work on top of a traditional payment network such as a credit or debit card or an automated clearing house (ACH), more as complements than substitutes to credit cards. The court did, however, accept that “electronic wallets like PayPal and Square are recognized by American Express to present unique competitive challenges to its business” because “their services have proven effective at steering customers to debit and ACH and that they interrupt the typically direct relationship between Amex and its cardholders.” Id. at 190.</w:t>
      </w:r>
    </w:p>
    <w:p w14:paraId="09032266" w14:textId="77777777" w:rsidR="00DA1B14" w:rsidRDefault="00DA1B14" w:rsidP="00DA1B14">
      <w:pPr>
        <w:spacing w:before="15" w:after="180" w:line="240" w:lineRule="auto"/>
        <w:rPr>
          <w:rFonts w:eastAsia="Times New Roman" w:cs="Calibri"/>
          <w:sz w:val="16"/>
        </w:rPr>
      </w:pPr>
      <w:r>
        <w:rPr>
          <w:rFonts w:eastAsia="Times New Roman" w:cs="Calibri"/>
          <w:sz w:val="16"/>
        </w:rPr>
        <w:t xml:space="preserve">12. The Second Circuit reversed the district court’s ruling for the plaintiffs, holding that the district court erred in not defining the relevant market to include both sides of the two-sided payment platform—the merchants who accept credit cards and the cardholders who use them for their purchases. See United States v. Am. Express Co., 838 F.3d 179, 197 (2d Cir. 2016), aff’d sub nom. Ohio v. Am. Express Co., 138 S. Ct. 2274 (2018). On a petition for certiorari filed by the plaintiff states, </w:t>
      </w:r>
      <w:r>
        <w:rPr>
          <w:rStyle w:val="StyleUnderline"/>
          <w:highlight w:val="yellow"/>
        </w:rPr>
        <w:t>the</w:t>
      </w:r>
      <w:r>
        <w:rPr>
          <w:rStyle w:val="StyleUnderline"/>
        </w:rPr>
        <w:t xml:space="preserve"> Supreme </w:t>
      </w:r>
      <w:r>
        <w:rPr>
          <w:rStyle w:val="StyleUnderline"/>
          <w:highlight w:val="yellow"/>
        </w:rPr>
        <w:t>Court upheld the</w:t>
      </w:r>
      <w:r>
        <w:rPr>
          <w:rStyle w:val="StyleUnderline"/>
        </w:rPr>
        <w:t xml:space="preserve"> Second </w:t>
      </w:r>
      <w:r>
        <w:rPr>
          <w:rStyle w:val="StyleUnderline"/>
          <w:highlight w:val="yellow"/>
        </w:rPr>
        <w:t>Circuit’s holding that the</w:t>
      </w:r>
      <w:r>
        <w:rPr>
          <w:rStyle w:val="StyleUnderline"/>
        </w:rPr>
        <w:t xml:space="preserve"> relevant </w:t>
      </w:r>
      <w:r>
        <w:rPr>
          <w:rStyle w:val="StyleUnderline"/>
          <w:highlight w:val="yellow"/>
        </w:rPr>
        <w:t xml:space="preserve">market had to include </w:t>
      </w:r>
      <w:r>
        <w:rPr>
          <w:rStyle w:val="StyleUnderline"/>
          <w:bCs/>
          <w:highlight w:val="yellow"/>
        </w:rPr>
        <w:t>both the merchant and the cardholder sides</w:t>
      </w:r>
      <w:r>
        <w:rPr>
          <w:rStyle w:val="StyleUnderline"/>
        </w:rPr>
        <w:t xml:space="preserve"> of the credit card platform.</w:t>
      </w:r>
      <w:r>
        <w:rPr>
          <w:rFonts w:eastAsia="Times New Roman" w:cs="Calibri"/>
          <w:sz w:val="16"/>
        </w:rPr>
        <w:t xml:space="preserve"> See Ohio v. Am. Express Co., 138 S. Ct. 2274, 2286 (2018).</w:t>
      </w:r>
    </w:p>
    <w:p w14:paraId="584B691D" w14:textId="77777777" w:rsidR="00DA1B14" w:rsidRDefault="00DA1B14" w:rsidP="00DA1B14">
      <w:pPr>
        <w:pStyle w:val="Heading4"/>
      </w:pPr>
      <w:r>
        <w:t>Would be quick and easy to get one from Pakistan—only preventing demand can stop them</w:t>
      </w:r>
    </w:p>
    <w:p w14:paraId="600C5101" w14:textId="77777777" w:rsidR="00DA1B14" w:rsidRPr="00F33CB9" w:rsidRDefault="00DA1B14" w:rsidP="00DA1B14">
      <w:r>
        <w:t>Landau 18</w:t>
      </w:r>
      <w:r w:rsidRPr="00F33CB9">
        <w:t xml:space="preserve"> –</w:t>
      </w:r>
      <w:r>
        <w:t xml:space="preserve"> Senior Research Fellow &amp; Head of Arms Control, INSS</w:t>
      </w:r>
    </w:p>
    <w:p w14:paraId="538C7A8A" w14:textId="77777777" w:rsidR="00DA1B14" w:rsidRDefault="00DA1B14" w:rsidP="00DA1B14">
      <w:r>
        <w:t xml:space="preserve">Emily Landau, Senior research fellow at the Institute for National Security Studies (INSS) and head of its Arms Control and Regional Security Program, and Shimon Stein, Senior research fellow at the Institute for National Security Studies (INSS) and a former Israeli ambassador to Germany (2001-2007), Can the United States Prevent Saudi Arabia from Getting Nuclear Weapons?, December 2018, </w:t>
      </w:r>
      <w:hyperlink r:id="rId20" w:history="1">
        <w:r w:rsidRPr="007E5A5B">
          <w:rPr>
            <w:rStyle w:val="Style13ptBold"/>
          </w:rPr>
          <w:t>https://nationalinterest.org/feature/can-united-states-prevent-saudi-arabia-getting-nuclear-weapons-37812</w:t>
        </w:r>
      </w:hyperlink>
    </w:p>
    <w:p w14:paraId="4F45DE8B" w14:textId="77777777" w:rsidR="00DA1B14" w:rsidRDefault="00DA1B14" w:rsidP="00DA1B14"/>
    <w:p w14:paraId="46774F3D" w14:textId="77777777" w:rsidR="00DA1B14" w:rsidRDefault="00DA1B14" w:rsidP="00DA1B14">
      <w:r>
        <w:t xml:space="preserve">After having sought negotiations with previous U.S. administrations on civilian nuclear cooperation, Saudi Arabia has recently renewed these efforts with the Trump administration, for the development of nuclear energy, power plants and desalination reactors. Negotiations on a possible deal are ongoing, although according to a recent </w:t>
      </w:r>
      <w:r w:rsidRPr="00CC7C13">
        <w:rPr>
          <w:u w:val="single"/>
        </w:rPr>
        <w:t>New</w:t>
      </w:r>
      <w:r>
        <w:t xml:space="preserve"> York Times article, the administration refuses to say where things currently stand. </w:t>
      </w:r>
      <w:r w:rsidRPr="00B8203D">
        <w:rPr>
          <w:highlight w:val="cyan"/>
        </w:rPr>
        <w:t>Saudi</w:t>
      </w:r>
      <w:r>
        <w:t xml:space="preserve"> Arabia claims that it is seeking purely civilian capabilities, but it </w:t>
      </w:r>
      <w:r w:rsidRPr="00B8203D">
        <w:rPr>
          <w:highlight w:val="cyan"/>
        </w:rPr>
        <w:t>has</w:t>
      </w:r>
      <w:r>
        <w:t xml:space="preserve"> also </w:t>
      </w:r>
      <w:r w:rsidRPr="00B8203D">
        <w:rPr>
          <w:highlight w:val="cyan"/>
        </w:rPr>
        <w:t>insisted on</w:t>
      </w:r>
      <w:r w:rsidRPr="00CC7C13">
        <w:t xml:space="preserve"> retaining its “</w:t>
      </w:r>
      <w:r w:rsidRPr="00B8203D">
        <w:rPr>
          <w:highlight w:val="cyan"/>
        </w:rPr>
        <w:t>right” to</w:t>
      </w:r>
      <w:r w:rsidRPr="00CC7C13">
        <w:t xml:space="preserve"> work on the fuel cycle and </w:t>
      </w:r>
      <w:r w:rsidRPr="00B8203D">
        <w:rPr>
          <w:highlight w:val="cyan"/>
        </w:rPr>
        <w:t>enrich uranium</w:t>
      </w:r>
      <w:r w:rsidRPr="00CC7C13">
        <w:t>, which</w:t>
      </w:r>
      <w:r>
        <w:t xml:space="preserve"> can </w:t>
      </w:r>
      <w:r w:rsidRPr="00CC7C13">
        <w:t>lay the ground for a military nuclear capability in the years ahead</w:t>
      </w:r>
      <w:r>
        <w:t xml:space="preserve">. However, it is also clear that the Saudis’ nuclear plans are intimately tied to Iran’s, and since 2010 Saudi leaders have become more and more open about the fact that if Iran attains nuclear weapons, they will quickly follow suit. The latest statement was by </w:t>
      </w:r>
      <w:r w:rsidRPr="00CC7C13">
        <w:t>Crown Prince</w:t>
      </w:r>
      <w:r>
        <w:t xml:space="preserve"> Mohammed bin Salman (</w:t>
      </w:r>
      <w:r w:rsidRPr="00CC7C13">
        <w:t>MBS</w:t>
      </w:r>
      <w:r>
        <w:t xml:space="preserve">) in March 2018, in the context of an interview to 60 Minutes. He </w:t>
      </w:r>
      <w:r w:rsidRPr="00CC7C13">
        <w:t>noted that while Saudi</w:t>
      </w:r>
      <w:r>
        <w:t xml:space="preserve"> Arabia </w:t>
      </w:r>
      <w:r w:rsidRPr="00CC7C13">
        <w:t xml:space="preserve">does not want to acquire nuclear weapons, if </w:t>
      </w:r>
      <w:r w:rsidRPr="00B8203D">
        <w:rPr>
          <w:highlight w:val="cyan"/>
        </w:rPr>
        <w:t>Iran</w:t>
      </w:r>
      <w:r w:rsidRPr="00CC7C13">
        <w:t xml:space="preserve"> develops nuclear weapons, so would Saudi Arabia. </w:t>
      </w:r>
      <w:proofErr w:type="gramStart"/>
      <w:r w:rsidRPr="00CC7C13">
        <w:t>Generally speaking, the</w:t>
      </w:r>
      <w:proofErr w:type="gramEnd"/>
      <w:r w:rsidRPr="00CC7C13">
        <w:t xml:space="preserve"> Iranian program </w:t>
      </w:r>
      <w:r w:rsidRPr="00B8203D">
        <w:rPr>
          <w:highlight w:val="cyan"/>
        </w:rPr>
        <w:t>has been a trigger</w:t>
      </w:r>
      <w:r w:rsidRPr="00CC7C13">
        <w:t xml:space="preserve"> for additional Gulf states to establish or revitalize civilian nuclear programs. The United States has always been very concerned about the proliferation risks involved in nuclear cooperation, and in 2008 it was able to achieve a memorandum of understanding with Saudi Arabia on nuclear energy cooperation whereby the latter pledged to acquire nuclear fuel from international markets, rather than producing it indigenously. But ten years later, it seems that Saudi Arabia no longer views itself as bound by that understanding. The current challenge for the United States is how to insist on what is known as a 123 agreement with Saudi Arabia, meaning that the agreement explicitly denies Saudi Arabia the right to work on sensitive nuclear technologies (enrichment capabilities </w:t>
      </w:r>
      <w:r>
        <w:t xml:space="preserve">and plutonium reprocessing), without driving it into the hands of </w:t>
      </w:r>
      <w:r w:rsidRPr="00CC7C13">
        <w:t xml:space="preserve">other </w:t>
      </w:r>
      <w:r w:rsidRPr="00B8203D">
        <w:rPr>
          <w:highlight w:val="cyan"/>
        </w:rPr>
        <w:t>nuclear suppliers,</w:t>
      </w:r>
      <w:r w:rsidRPr="00CC7C13">
        <w:t xml:space="preserve"> such as Russia, </w:t>
      </w:r>
      <w:proofErr w:type="gramStart"/>
      <w:r w:rsidRPr="00CC7C13">
        <w:t>China</w:t>
      </w:r>
      <w:proofErr w:type="gramEnd"/>
      <w:r w:rsidRPr="00CC7C13">
        <w:t xml:space="preserve"> and South Korea</w:t>
      </w:r>
      <w:r>
        <w:t xml:space="preserve">, that </w:t>
      </w:r>
      <w:r w:rsidRPr="00B8203D">
        <w:rPr>
          <w:highlight w:val="cyan"/>
        </w:rPr>
        <w:t>may be less worried about</w:t>
      </w:r>
      <w:r w:rsidRPr="00CC7C13">
        <w:t xml:space="preserve"> ensuring</w:t>
      </w:r>
      <w:r>
        <w:t xml:space="preserve"> these </w:t>
      </w:r>
      <w:r w:rsidRPr="00B8203D">
        <w:rPr>
          <w:highlight w:val="cyan"/>
        </w:rPr>
        <w:t>restrictions</w:t>
      </w:r>
      <w:r>
        <w:t xml:space="preserve">. There are concerns that the Trump administration might be willing to concede to Saudi Arabia sensitive capabilities, and the fact that it is not willing to divulge information regarding the status of the negotiations does not bode well in this regard. The administration is keenly aware of the link to Iran’s nuclear posture, and that the Joint Comprehensive Plan of Action (JCPOA) set a very negative precedent for nuclear cooperation with other states when it legitimized Iran’s enrichment capabilities. While Iran must cap its stockpile of enriched uranium for the duration of the deal, it is allowed—under the explicit terms of the deal—to work on R&amp;D into an entire range of advanced centrifuges. Iran has plans to install and operate these centrifuges eleven years into the deal. There is a real question of how these capabilities can be denied to states like Saudi Arabia who are in good standing with the NPT, whereas Iran—who blatantly violated the nonproliferation treaty—was granted the right to continue with these dangerous enrichment-related activities. The dilemmas of nuclear cooperation between the United States and Saudi Arabia have recently come into sharper relief </w:t>
      </w:r>
      <w:r w:rsidRPr="00CC7C13">
        <w:t>against the backdrop of the</w:t>
      </w:r>
      <w:r>
        <w:t xml:space="preserve"> Jamal </w:t>
      </w:r>
      <w:r w:rsidRPr="00CC7C13">
        <w:t>Khashoggi murder</w:t>
      </w:r>
      <w:r>
        <w:t xml:space="preserve"> at the Saudi consulate in Istanbul last month. This brutal murder, and the ensuing Saudi evasion has sparked a major debate in the United States and around the world about the reliability of MBS as a strategic partner. </w:t>
      </w:r>
      <w:r w:rsidRPr="00CC7C13">
        <w:t>There are</w:t>
      </w:r>
      <w:r>
        <w:t xml:space="preserve"> many </w:t>
      </w:r>
      <w:r w:rsidRPr="00CC7C13">
        <w:t>calls</w:t>
      </w:r>
      <w:r>
        <w:t xml:space="preserve"> in the United States—</w:t>
      </w:r>
      <w:r w:rsidRPr="00CC7C13">
        <w:t>from both Democrats and Republicans</w:t>
      </w:r>
      <w:r>
        <w:t xml:space="preserve"> in Congress—</w:t>
      </w:r>
      <w:r w:rsidRPr="00CC7C13">
        <w:t>for the administration to</w:t>
      </w:r>
      <w:r>
        <w:t xml:space="preserve"> not only punish Saudi Arabia for this gross transgression, but to </w:t>
      </w:r>
      <w:r w:rsidRPr="00CC7C13">
        <w:t>rethink its relations with the kingdom</w:t>
      </w:r>
      <w:r>
        <w:t xml:space="preserve">, and certainly not to reward it with cooperation in the nuclear realm. </w:t>
      </w:r>
      <w:r w:rsidRPr="00CC7C13">
        <w:t>But Saudi</w:t>
      </w:r>
      <w:r>
        <w:t xml:space="preserve"> Arabia </w:t>
      </w:r>
      <w:r w:rsidRPr="00CC7C13">
        <w:t xml:space="preserve">is not dependent solely on the United States for cooperation in the nuclear realm. Will other potential suppliers be willing to agree not to cooperate with Saudi Arabia unless it forsakes sensitive nuclear technologies? Will they agree to set up a supplier mechanism and insist that Saudi Arabia, and other states seeking nuclear cooperation, can only buy fuel from this source? With lucrative deals on the table, it might prove difficult to garner this kind of commitment. Moreover, there have long been suspicions that, </w:t>
      </w:r>
      <w:r w:rsidRPr="00B8203D">
        <w:rPr>
          <w:highlight w:val="cyan"/>
        </w:rPr>
        <w:t xml:space="preserve">after </w:t>
      </w:r>
      <w:r w:rsidRPr="00B8203D">
        <w:rPr>
          <w:rStyle w:val="Heading5Char"/>
          <w:highlight w:val="cyan"/>
        </w:rPr>
        <w:t>Saudi</w:t>
      </w:r>
      <w:r w:rsidRPr="00CC7C13">
        <w:t xml:space="preserve"> Arabia </w:t>
      </w:r>
      <w:r w:rsidRPr="00B8203D">
        <w:rPr>
          <w:rStyle w:val="Heading5Char"/>
          <w:highlight w:val="cyan"/>
        </w:rPr>
        <w:t>financed Pakistan’s nuc</w:t>
      </w:r>
      <w:r w:rsidRPr="002058BC">
        <w:rPr>
          <w:rStyle w:val="Heading5Char"/>
        </w:rPr>
        <w:t>lear program</w:t>
      </w:r>
      <w:r w:rsidRPr="00CC7C13">
        <w:t xml:space="preserve">, a deal might have been struck whereby </w:t>
      </w:r>
      <w:r w:rsidRPr="00B8203D">
        <w:rPr>
          <w:rStyle w:val="Heading5Char"/>
          <w:highlight w:val="cyan"/>
        </w:rPr>
        <w:t>Pakistan will return the favor</w:t>
      </w:r>
      <w:r w:rsidRPr="00B8203D">
        <w:rPr>
          <w:highlight w:val="cyan"/>
        </w:rPr>
        <w:t xml:space="preserve"> by </w:t>
      </w:r>
      <w:r w:rsidRPr="00B8203D">
        <w:rPr>
          <w:rStyle w:val="Heading5Char"/>
          <w:highlight w:val="cyan"/>
        </w:rPr>
        <w:t>providing</w:t>
      </w:r>
      <w:r w:rsidRPr="00CC7C13">
        <w:t xml:space="preserve"> </w:t>
      </w:r>
      <w:proofErr w:type="gramStart"/>
      <w:r w:rsidRPr="00CC7C13">
        <w:t xml:space="preserve">some kind of </w:t>
      </w:r>
      <w:r w:rsidRPr="00B8203D">
        <w:rPr>
          <w:rStyle w:val="Heading5Char"/>
          <w:highlight w:val="cyan"/>
        </w:rPr>
        <w:t>nuclear</w:t>
      </w:r>
      <w:proofErr w:type="gramEnd"/>
      <w:r w:rsidRPr="00B8203D">
        <w:rPr>
          <w:rStyle w:val="Heading5Char"/>
          <w:highlight w:val="cyan"/>
        </w:rPr>
        <w:t xml:space="preserve"> cover</w:t>
      </w:r>
      <w:r w:rsidRPr="00CC7C13">
        <w:t xml:space="preserve">—whether by </w:t>
      </w:r>
      <w:r w:rsidRPr="00B8203D">
        <w:rPr>
          <w:rStyle w:val="Heading5Char"/>
          <w:highlight w:val="cyan"/>
        </w:rPr>
        <w:t>transferring tech</w:t>
      </w:r>
      <w:r w:rsidRPr="00CC7C13">
        <w:t xml:space="preserve">nologies </w:t>
      </w:r>
      <w:r w:rsidRPr="00CC7C13">
        <w:rPr>
          <w:rStyle w:val="Heading5Char"/>
        </w:rPr>
        <w:t>directly to the kingdom</w:t>
      </w:r>
      <w:r w:rsidRPr="00CC7C13">
        <w:t xml:space="preserve"> or </w:t>
      </w:r>
      <w:r w:rsidRPr="00B8203D">
        <w:rPr>
          <w:highlight w:val="cyan"/>
        </w:rPr>
        <w:t xml:space="preserve">providing a </w:t>
      </w:r>
      <w:r w:rsidRPr="00B8203D">
        <w:rPr>
          <w:rStyle w:val="Heading5Char"/>
          <w:highlight w:val="cyan"/>
        </w:rPr>
        <w:t>nuc</w:t>
      </w:r>
      <w:r w:rsidRPr="00CC7C13">
        <w:rPr>
          <w:rStyle w:val="Heading5Char"/>
        </w:rPr>
        <w:t xml:space="preserve">lear umbrella </w:t>
      </w:r>
      <w:r w:rsidRPr="00B8203D">
        <w:rPr>
          <w:rStyle w:val="Heading5Char"/>
          <w:highlight w:val="cyan"/>
        </w:rPr>
        <w:t>from Pakistan</w:t>
      </w:r>
      <w:r w:rsidRPr="00CC7C13">
        <w:t xml:space="preserve">—in </w:t>
      </w:r>
      <w:r w:rsidRPr="00CC7C13">
        <w:rPr>
          <w:rStyle w:val="Heading5Char"/>
        </w:rPr>
        <w:t>Saudi Arabia’s hour of need</w:t>
      </w:r>
      <w:r w:rsidRPr="00CC7C13">
        <w:t xml:space="preserve">. As such, the </w:t>
      </w:r>
      <w:r w:rsidRPr="00CC7C13">
        <w:rPr>
          <w:rStyle w:val="Heading5Char"/>
        </w:rPr>
        <w:t>nonproliferation challenge remains</w:t>
      </w:r>
      <w:r>
        <w:t xml:space="preserve">, </w:t>
      </w:r>
      <w:proofErr w:type="gramStart"/>
      <w:r>
        <w:t>whether or not</w:t>
      </w:r>
      <w:proofErr w:type="gramEnd"/>
      <w:r>
        <w:t xml:space="preserve"> the United States concludes a deal on civilian nuclear cooperation. And if it is the United States that makes the deal, it can insist that Saudi Arabia ratify the Additional Protocol (which would grant the International Atomic Energy Administration additional inspections rights), return spent fuel and generally supervise the project. Beyond attempts to deny Saudi Arabia technologies and capabilities, it is important also to address Saudi motivation for going nuclear. </w:t>
      </w:r>
      <w:r w:rsidRPr="00CC7C13">
        <w:t>There is no doubt that Saudi</w:t>
      </w:r>
      <w:r>
        <w:t xml:space="preserve"> Arabian </w:t>
      </w:r>
      <w:r w:rsidRPr="00CC7C13">
        <w:t xml:space="preserve">concerns focus on the Iranian nuclear threat; the kingdom’s concern with Iran’s capabilities—as a motivation to go nuclear itself—is reflected in the few explicit Saudi statements on the topic. </w:t>
      </w:r>
      <w:proofErr w:type="gramStart"/>
      <w:r w:rsidRPr="00B8203D">
        <w:rPr>
          <w:highlight w:val="cyan"/>
        </w:rPr>
        <w:t>As long as</w:t>
      </w:r>
      <w:proofErr w:type="gramEnd"/>
      <w:r w:rsidRPr="00736C7A">
        <w:t xml:space="preserve"> the </w:t>
      </w:r>
      <w:r w:rsidRPr="00B8203D">
        <w:rPr>
          <w:rStyle w:val="Heading5Char"/>
          <w:highlight w:val="cyan"/>
        </w:rPr>
        <w:t>motivation to go nuclear</w:t>
      </w:r>
      <w:r w:rsidRPr="00B8203D">
        <w:rPr>
          <w:highlight w:val="cyan"/>
        </w:rPr>
        <w:t xml:space="preserve"> remains</w:t>
      </w:r>
      <w:r w:rsidRPr="00CC7C13">
        <w:rPr>
          <w:rStyle w:val="Heading5Char"/>
        </w:rPr>
        <w:t xml:space="preserve"> strong</w:t>
      </w:r>
      <w:r w:rsidRPr="00B8203D">
        <w:rPr>
          <w:highlight w:val="cyan"/>
        </w:rPr>
        <w:t xml:space="preserve">, </w:t>
      </w:r>
      <w:r w:rsidRPr="00B8203D">
        <w:rPr>
          <w:rStyle w:val="Heading5Char"/>
          <w:highlight w:val="cyan"/>
        </w:rPr>
        <w:t>states are likely to find a way</w:t>
      </w:r>
      <w:r>
        <w:t xml:space="preserve"> to develop capabilities, </w:t>
      </w:r>
      <w:r w:rsidRPr="00B8203D">
        <w:rPr>
          <w:rStyle w:val="Heading5Char"/>
          <w:highlight w:val="cyan"/>
        </w:rPr>
        <w:t>even if they have to pay a price</w:t>
      </w:r>
      <w:r w:rsidRPr="00736C7A">
        <w:rPr>
          <w:rStyle w:val="Heading5Char"/>
        </w:rPr>
        <w:t xml:space="preserve"> for doing so</w:t>
      </w:r>
      <w:r w:rsidRPr="00CC7C13">
        <w:t>. In Iran’s case, the major motivation</w:t>
      </w:r>
      <w:r>
        <w:t xml:space="preserve"> for going nuclear </w:t>
      </w:r>
      <w:r w:rsidRPr="00CC7C13">
        <w:t>is to enhance its hegemonic power in the Middle East—a difficult motivation to address. But in the case of Saudi Arabia, if strong international powers</w:t>
      </w:r>
      <w:r>
        <w:t xml:space="preserve">—the P5+1 and perhaps others—were to </w:t>
      </w:r>
      <w:r w:rsidRPr="00CC7C13">
        <w:t xml:space="preserve">take a harsher stance on Iran’s regional aggressions and missile </w:t>
      </w:r>
      <w:proofErr w:type="gramStart"/>
      <w:r w:rsidRPr="00CC7C13">
        <w:t>developments, and</w:t>
      </w:r>
      <w:proofErr w:type="gramEnd"/>
      <w:r>
        <w:t xml:space="preserve"> were to </w:t>
      </w:r>
      <w:r w:rsidRPr="00CC7C13">
        <w:t>cooperate</w:t>
      </w:r>
      <w:r>
        <w:t xml:space="preserve"> in order to improve the provisions of the JCPOA, </w:t>
      </w:r>
      <w:r w:rsidRPr="00CC7C13">
        <w:t>this would</w:t>
      </w:r>
      <w:r>
        <w:t xml:space="preserve"> most likely </w:t>
      </w:r>
      <w:r w:rsidRPr="00CC7C13">
        <w:t xml:space="preserve">have a </w:t>
      </w:r>
      <w:r w:rsidRPr="00CC7C13">
        <w:rPr>
          <w:rStyle w:val="Heading5Char"/>
        </w:rPr>
        <w:t>direct and favorable impact on Saudi Arabia’s calculation</w:t>
      </w:r>
      <w:r w:rsidRPr="00CC7C13">
        <w:t xml:space="preserve"> of </w:t>
      </w:r>
      <w:r w:rsidRPr="00CC7C13">
        <w:rPr>
          <w:rStyle w:val="Heading5Char"/>
        </w:rPr>
        <w:t>whether or not to develop nuclear capabilities</w:t>
      </w:r>
      <w:r>
        <w:t xml:space="preserve">. Additionally, </w:t>
      </w:r>
      <w:r w:rsidRPr="00CC7C13">
        <w:t>without minimizing the impact of</w:t>
      </w:r>
      <w:r>
        <w:t xml:space="preserve"> the crisis atmosphere surrounding </w:t>
      </w:r>
      <w:r w:rsidRPr="00CC7C13">
        <w:t>the Khashoggi affair, it is</w:t>
      </w:r>
      <w:r>
        <w:t xml:space="preserve"> nevertheless </w:t>
      </w:r>
      <w:r w:rsidRPr="00CC7C13">
        <w:t>important to consider whether significantly downgrading ties with Saudi</w:t>
      </w:r>
      <w:r>
        <w:t xml:space="preserve"> Arabia </w:t>
      </w:r>
      <w:r w:rsidRPr="00CC7C13">
        <w:t>is the right way to go, from a proliferation point of view</w:t>
      </w:r>
      <w:r>
        <w:t xml:space="preserve">. While this might not be the most opportune time to reward the Saudi’s desired nuclear cooperation, </w:t>
      </w:r>
      <w:r w:rsidRPr="00B8203D">
        <w:rPr>
          <w:rStyle w:val="Heading5Char"/>
          <w:highlight w:val="cyan"/>
        </w:rPr>
        <w:t>U.S. security guarantees</w:t>
      </w:r>
      <w:r w:rsidRPr="00CC7C13">
        <w:rPr>
          <w:rStyle w:val="Heading5Char"/>
        </w:rPr>
        <w:t xml:space="preserve"> to the Saudis</w:t>
      </w:r>
      <w:r w:rsidRPr="00CC7C13">
        <w:t xml:space="preserve"> could</w:t>
      </w:r>
      <w:r>
        <w:t xml:space="preserve"> be another route to </w:t>
      </w:r>
      <w:r w:rsidRPr="00B8203D">
        <w:rPr>
          <w:rStyle w:val="Heading5Char"/>
          <w:highlight w:val="cyan"/>
        </w:rPr>
        <w:t>lower</w:t>
      </w:r>
      <w:r>
        <w:t xml:space="preserve">ing </w:t>
      </w:r>
      <w:r w:rsidRPr="00CC7C13">
        <w:rPr>
          <w:rStyle w:val="Heading5Char"/>
        </w:rPr>
        <w:t xml:space="preserve">their </w:t>
      </w:r>
      <w:r w:rsidRPr="00B8203D">
        <w:rPr>
          <w:rStyle w:val="Heading5Char"/>
          <w:highlight w:val="cyan"/>
        </w:rPr>
        <w:t>motivation to achieve a nuclear deterrent</w:t>
      </w:r>
      <w:r w:rsidRPr="00CC7C13">
        <w:rPr>
          <w:rStyle w:val="Heading5Char"/>
        </w:rPr>
        <w:t xml:space="preserve"> vis-à-vis Iran</w:t>
      </w:r>
      <w:r>
        <w:t>.</w:t>
      </w:r>
    </w:p>
    <w:p w14:paraId="2DB58DD2" w14:textId="195BA13A" w:rsidR="00DA1B14" w:rsidRDefault="00DA1B14" w:rsidP="00DA1B14">
      <w:pPr>
        <w:pStyle w:val="Heading2"/>
      </w:pPr>
      <w:r>
        <w:t xml:space="preserve">Conduct </w:t>
      </w:r>
    </w:p>
    <w:p w14:paraId="7045426A" w14:textId="16E58179" w:rsidR="00DA1B14" w:rsidRDefault="00DA1B14" w:rsidP="00DA1B14">
      <w:r>
        <w:t>Kicked</w:t>
      </w:r>
    </w:p>
    <w:p w14:paraId="2C11BF91" w14:textId="77777777" w:rsidR="00DA1B14" w:rsidRDefault="00DA1B14" w:rsidP="00DA1B14">
      <w:pPr>
        <w:pStyle w:val="Heading2"/>
      </w:pPr>
      <w:r>
        <w:t>States CP</w:t>
      </w:r>
    </w:p>
    <w:p w14:paraId="0DBC4D61" w14:textId="77777777" w:rsidR="00DA1B14" w:rsidRPr="000121B0" w:rsidRDefault="00DA1B14" w:rsidP="00DA1B14">
      <w:pPr>
        <w:pStyle w:val="Heading4"/>
        <w:rPr>
          <w:bCs/>
        </w:rPr>
      </w:pPr>
      <w:r w:rsidRPr="000121B0">
        <w:rPr>
          <w:bCs/>
        </w:rPr>
        <w:t xml:space="preserve">Even if CP changes </w:t>
      </w:r>
      <w:r w:rsidRPr="000121B0">
        <w:rPr>
          <w:bCs/>
          <w:u w:val="single"/>
        </w:rPr>
        <w:t>ALL</w:t>
      </w:r>
      <w:r w:rsidRPr="000121B0">
        <w:rPr>
          <w:bCs/>
        </w:rPr>
        <w:t xml:space="preserve"> state laws, state </w:t>
      </w:r>
      <w:r w:rsidRPr="000121B0">
        <w:rPr>
          <w:bCs/>
          <w:i/>
        </w:rPr>
        <w:t>courts</w:t>
      </w:r>
      <w:r w:rsidRPr="000121B0">
        <w:rPr>
          <w:bCs/>
        </w:rPr>
        <w:t xml:space="preserve"> will interpret new language in accordance with federal precedent</w:t>
      </w:r>
    </w:p>
    <w:p w14:paraId="0BF14035" w14:textId="77777777" w:rsidR="00DA1B14" w:rsidRDefault="00DA1B14" w:rsidP="00DA1B14">
      <w:r>
        <w:rPr>
          <w:rStyle w:val="Style13ptBold"/>
        </w:rPr>
        <w:t>Dodson</w:t>
      </w:r>
      <w:r>
        <w:t xml:space="preserve">, Harry &amp; Lillian Hastings Research Chair and Professor of Law, UC Hastings College of the Law, </w:t>
      </w:r>
      <w:r>
        <w:rPr>
          <w:rStyle w:val="Style13ptBold"/>
        </w:rPr>
        <w:t>‘16</w:t>
      </w:r>
    </w:p>
    <w:p w14:paraId="4138ED0C" w14:textId="77777777" w:rsidR="00DA1B14" w:rsidRDefault="00DA1B14" w:rsidP="00DA1B14">
      <w:r>
        <w:t>(Scott, “The Gravitational Force of Federal Law,” 164 U. Pa. L. Rev. 703)</w:t>
      </w:r>
    </w:p>
    <w:p w14:paraId="3FEABD40" w14:textId="77777777" w:rsidR="00DA1B14" w:rsidRDefault="00DA1B14" w:rsidP="00DA1B14"/>
    <w:p w14:paraId="2B6B1C90" w14:textId="77777777" w:rsidR="00DA1B14" w:rsidRDefault="00DA1B14" w:rsidP="00DA1B14">
      <w:r>
        <w:t>b. State Conformity Under Dissimilar Rules</w:t>
      </w:r>
    </w:p>
    <w:p w14:paraId="473391C2" w14:textId="77777777" w:rsidR="00DA1B14" w:rsidRDefault="00DA1B14" w:rsidP="00DA1B14">
      <w:r>
        <w:rPr>
          <w:highlight w:val="yellow"/>
          <w:u w:val="single"/>
        </w:rPr>
        <w:t>The</w:t>
      </w:r>
      <w:r>
        <w:rPr>
          <w:u w:val="single"/>
        </w:rPr>
        <w:t xml:space="preserve"> </w:t>
      </w:r>
      <w:r>
        <w:rPr>
          <w:rStyle w:val="Emphasis"/>
        </w:rPr>
        <w:t xml:space="preserve">gravitational </w:t>
      </w:r>
      <w:r>
        <w:rPr>
          <w:rStyle w:val="Emphasis"/>
          <w:highlight w:val="yellow"/>
        </w:rPr>
        <w:t>pull of federal law can be so forceful</w:t>
      </w:r>
      <w:r>
        <w:rPr>
          <w:highlight w:val="yellow"/>
          <w:u w:val="single"/>
        </w:rPr>
        <w:t xml:space="preserve"> that state courts </w:t>
      </w:r>
      <w:r>
        <w:rPr>
          <w:rStyle w:val="Emphasis"/>
          <w:highlight w:val="yellow"/>
        </w:rPr>
        <w:t>follow federal courts even when</w:t>
      </w:r>
      <w:r>
        <w:rPr>
          <w:rStyle w:val="Emphasis"/>
        </w:rPr>
        <w:t xml:space="preserve"> the language of </w:t>
      </w:r>
      <w:r>
        <w:rPr>
          <w:rStyle w:val="Emphasis"/>
          <w:highlight w:val="yellow"/>
        </w:rPr>
        <w:t>their state rules is different</w:t>
      </w:r>
      <w:r>
        <w:rPr>
          <w:u w:val="single"/>
        </w:rPr>
        <w:t xml:space="preserve"> from the language of federal</w:t>
      </w:r>
      <w:r>
        <w:t xml:space="preserve"> </w:t>
      </w:r>
      <w:r>
        <w:rPr>
          <w:u w:val="single"/>
        </w:rPr>
        <w:t>rules</w:t>
      </w:r>
      <w:r>
        <w:t xml:space="preserve">. </w:t>
      </w:r>
      <w:r>
        <w:rPr>
          <w:rStyle w:val="Emphasis"/>
        </w:rPr>
        <w:t>Pleading standards again present a useful example</w:t>
      </w:r>
      <w:r>
        <w:t xml:space="preserve">, for </w:t>
      </w:r>
      <w:r>
        <w:rPr>
          <w:u w:val="single"/>
        </w:rPr>
        <w:t>Rule 8 and its federal interpretation have exerted a strong gravitational pull</w:t>
      </w:r>
      <w:r>
        <w:t xml:space="preserve"> even on states that retained code pleading.65 </w:t>
      </w:r>
    </w:p>
    <w:p w14:paraId="206BAA54" w14:textId="77777777" w:rsidR="00DA1B14" w:rsidRDefault="00DA1B14" w:rsidP="00DA1B14">
      <w:r>
        <w:t xml:space="preserve">A useful 2001 study by Thom Main illustrates this phenomenon. </w:t>
      </w:r>
      <w:r>
        <w:rPr>
          <w:u w:val="single"/>
        </w:rPr>
        <w:t>Main studied the way state courts in code-pleading states reacted to federal court interpretations of federal rules on pleading and summary judgment</w:t>
      </w:r>
      <w:r>
        <w:t xml:space="preserve">.66 Main selected states whose rules were among those least influenced by the federal rules.67 In Illinois, </w:t>
      </w:r>
      <w:r>
        <w:rPr>
          <w:u w:val="single"/>
        </w:rPr>
        <w:t>Main found "persuasive evidence of substantial intra-state uniformity, notwithstanding the fundamental differences between code pleading</w:t>
      </w:r>
      <w:r>
        <w:t xml:space="preserve"> ... </w:t>
      </w:r>
      <w:r>
        <w:rPr>
          <w:u w:val="single"/>
        </w:rPr>
        <w:t>and notice pleading</w:t>
      </w:r>
      <w:r>
        <w:t xml:space="preserve">,"68 </w:t>
      </w:r>
      <w:r>
        <w:rPr>
          <w:u w:val="single"/>
        </w:rPr>
        <w:t>as well as evidence that Illinois state courts followed the Supreme Court's interpretive gloss on pleading and summary judgment under the Federal Rules.</w:t>
      </w:r>
      <w:r>
        <w:t xml:space="preserve">69 Main also found similar following in Pennsylvania.70 Further, both states marched in tune-with relatively consistent lag times-with the federal changes to </w:t>
      </w:r>
      <w:proofErr w:type="spellStart"/>
      <w:r>
        <w:t>summaryjudgment</w:t>
      </w:r>
      <w:proofErr w:type="spellEnd"/>
      <w:r>
        <w:t xml:space="preserve"> after Celotex,71 despite different summary-judgment rule texts.7 2 And Edward Cavanaugh has reported that state appellate courts in New York-a </w:t>
      </w:r>
      <w:proofErr w:type="spellStart"/>
      <w:r>
        <w:t>codepleading</w:t>
      </w:r>
      <w:proofErr w:type="spellEnd"/>
      <w:r>
        <w:t xml:space="preserve"> state-are using the Supreme Court's "plausibility" standard even though it applies only to pleadings in federal court.7 3</w:t>
      </w:r>
    </w:p>
    <w:p w14:paraId="5D720CBD" w14:textId="77777777" w:rsidR="00DA1B14" w:rsidRDefault="00DA1B14" w:rsidP="00DA1B14">
      <w:r>
        <w:rPr>
          <w:u w:val="single"/>
        </w:rPr>
        <w:t xml:space="preserve">Note how </w:t>
      </w:r>
      <w:r>
        <w:rPr>
          <w:rStyle w:val="Emphasis"/>
          <w:highlight w:val="yellow"/>
        </w:rPr>
        <w:t xml:space="preserve">the Supreme Court's gravitational </w:t>
      </w:r>
      <w:proofErr w:type="gramStart"/>
      <w:r>
        <w:rPr>
          <w:rStyle w:val="Emphasis"/>
          <w:highlight w:val="yellow"/>
        </w:rPr>
        <w:t>pull</w:t>
      </w:r>
      <w:r>
        <w:rPr>
          <w:u w:val="single"/>
        </w:rPr>
        <w:t xml:space="preserve"> on</w:t>
      </w:r>
      <w:proofErr w:type="gramEnd"/>
      <w:r>
        <w:rPr>
          <w:u w:val="single"/>
        </w:rPr>
        <w:t xml:space="preserve"> state courts </w:t>
      </w:r>
      <w:r>
        <w:rPr>
          <w:rStyle w:val="Emphasis"/>
          <w:highlight w:val="yellow"/>
        </w:rPr>
        <w:t>compounds the overall gravitational effect of federal law</w:t>
      </w:r>
      <w:r>
        <w:rPr>
          <w:rStyle w:val="Emphasis"/>
        </w:rPr>
        <w:t>.</w:t>
      </w:r>
      <w:r>
        <w:t xml:space="preserve"> </w:t>
      </w:r>
      <w:r>
        <w:rPr>
          <w:u w:val="single"/>
        </w:rPr>
        <w:t xml:space="preserve">The </w:t>
      </w:r>
      <w:r>
        <w:rPr>
          <w:highlight w:val="yellow"/>
          <w:u w:val="single"/>
        </w:rPr>
        <w:t xml:space="preserve">federal rules </w:t>
      </w:r>
      <w:r>
        <w:rPr>
          <w:rStyle w:val="Emphasis"/>
          <w:highlight w:val="yellow"/>
        </w:rPr>
        <w:t xml:space="preserve">pull state </w:t>
      </w:r>
      <w:proofErr w:type="spellStart"/>
      <w:r>
        <w:rPr>
          <w:rStyle w:val="Emphasis"/>
          <w:highlight w:val="yellow"/>
        </w:rPr>
        <w:t>rulemakers</w:t>
      </w:r>
      <w:proofErr w:type="spellEnd"/>
      <w:r>
        <w:rPr>
          <w:rStyle w:val="Emphasis"/>
          <w:highlight w:val="yellow"/>
        </w:rPr>
        <w:t xml:space="preserve"> toward parallel state rules</w:t>
      </w:r>
      <w:r>
        <w:t xml:space="preserve"> in the first instance, </w:t>
      </w:r>
      <w:r>
        <w:rPr>
          <w:rStyle w:val="Emphasis"/>
          <w:highlight w:val="yellow"/>
        </w:rPr>
        <w:t>resulting in rampant mimicry</w:t>
      </w:r>
      <w:r>
        <w:rPr>
          <w:highlight w:val="yellow"/>
        </w:rPr>
        <w:t xml:space="preserve">. </w:t>
      </w:r>
      <w:r>
        <w:rPr>
          <w:rStyle w:val="Emphasis"/>
          <w:sz w:val="21"/>
          <w:szCs w:val="28"/>
          <w:highlight w:val="yellow"/>
        </w:rPr>
        <w:t xml:space="preserve">Even when state </w:t>
      </w:r>
      <w:proofErr w:type="spellStart"/>
      <w:r>
        <w:rPr>
          <w:rStyle w:val="Emphasis"/>
          <w:sz w:val="21"/>
          <w:szCs w:val="28"/>
          <w:highlight w:val="yellow"/>
        </w:rPr>
        <w:t>rulemakers</w:t>
      </w:r>
      <w:proofErr w:type="spellEnd"/>
      <w:r>
        <w:rPr>
          <w:rStyle w:val="Emphasis"/>
          <w:sz w:val="21"/>
          <w:szCs w:val="28"/>
        </w:rPr>
        <w:t xml:space="preserve"> do </w:t>
      </w:r>
      <w:r>
        <w:rPr>
          <w:rStyle w:val="Emphasis"/>
          <w:sz w:val="21"/>
          <w:szCs w:val="28"/>
          <w:highlight w:val="yellow"/>
        </w:rPr>
        <w:t>resist</w:t>
      </w:r>
      <w:r>
        <w:t xml:space="preserve">, </w:t>
      </w:r>
      <w:r>
        <w:rPr>
          <w:u w:val="single"/>
        </w:rPr>
        <w:t xml:space="preserve">state </w:t>
      </w:r>
      <w:r>
        <w:rPr>
          <w:highlight w:val="yellow"/>
          <w:u w:val="single"/>
        </w:rPr>
        <w:t>courts are</w:t>
      </w:r>
      <w:r>
        <w:rPr>
          <w:u w:val="single"/>
        </w:rPr>
        <w:t xml:space="preserve"> still </w:t>
      </w:r>
      <w:r>
        <w:rPr>
          <w:highlight w:val="yellow"/>
          <w:u w:val="single"/>
        </w:rPr>
        <w:t>drawn to interpret</w:t>
      </w:r>
      <w:r>
        <w:rPr>
          <w:u w:val="single"/>
        </w:rPr>
        <w:t xml:space="preserve"> divergent </w:t>
      </w:r>
      <w:r>
        <w:rPr>
          <w:highlight w:val="yellow"/>
          <w:u w:val="single"/>
        </w:rPr>
        <w:t xml:space="preserve">state rules in a manner that </w:t>
      </w:r>
      <w:r>
        <w:rPr>
          <w:rStyle w:val="Emphasis"/>
          <w:highlight w:val="yellow"/>
        </w:rPr>
        <w:t>approaches</w:t>
      </w:r>
      <w:r>
        <w:rPr>
          <w:rStyle w:val="Emphasis"/>
        </w:rPr>
        <w:t xml:space="preserve"> the interpretation of the </w:t>
      </w:r>
      <w:r>
        <w:rPr>
          <w:rStyle w:val="Emphasis"/>
          <w:highlight w:val="yellow"/>
        </w:rPr>
        <w:t>federal rules</w:t>
      </w:r>
      <w:r>
        <w:t xml:space="preserve">. </w:t>
      </w:r>
      <w:r>
        <w:rPr>
          <w:u w:val="single"/>
        </w:rPr>
        <w:t xml:space="preserve">The overall effect amplifies the </w:t>
      </w:r>
      <w:r>
        <w:rPr>
          <w:rStyle w:val="Emphasis"/>
        </w:rPr>
        <w:t>gravitational force of federal law</w:t>
      </w:r>
      <w:r>
        <w:t>.</w:t>
      </w:r>
    </w:p>
    <w:p w14:paraId="7B5F9FA6" w14:textId="77777777" w:rsidR="00DA1B14" w:rsidRPr="000121B0" w:rsidRDefault="00DA1B14" w:rsidP="00DA1B14">
      <w:pPr>
        <w:pStyle w:val="Heading4"/>
        <w:rPr>
          <w:bCs/>
        </w:rPr>
      </w:pPr>
      <w:r w:rsidRPr="000121B0">
        <w:rPr>
          <w:bCs/>
        </w:rPr>
        <w:t xml:space="preserve">CP </w:t>
      </w:r>
      <w:r w:rsidRPr="000121B0">
        <w:rPr>
          <w:bCs/>
          <w:u w:val="single"/>
        </w:rPr>
        <w:t xml:space="preserve">impliedly </w:t>
      </w:r>
      <w:proofErr w:type="gramStart"/>
      <w:r w:rsidRPr="000121B0">
        <w:rPr>
          <w:bCs/>
          <w:u w:val="single"/>
        </w:rPr>
        <w:t>preempted</w:t>
      </w:r>
      <w:r w:rsidRPr="000121B0">
        <w:rPr>
          <w:bCs/>
        </w:rPr>
        <w:t>—conflicts</w:t>
      </w:r>
      <w:proofErr w:type="gramEnd"/>
      <w:r w:rsidRPr="000121B0">
        <w:rPr>
          <w:bCs/>
        </w:rPr>
        <w:t xml:space="preserve"> with federal precedent</w:t>
      </w:r>
    </w:p>
    <w:p w14:paraId="1E7CA036" w14:textId="77777777" w:rsidR="00DA1B14" w:rsidRDefault="00DA1B14" w:rsidP="00DA1B14">
      <w:r>
        <w:t xml:space="preserve">Victoria </w:t>
      </w:r>
      <w:r>
        <w:rPr>
          <w:rStyle w:val="Style13ptBold"/>
        </w:rPr>
        <w:t>Graham</w:t>
      </w:r>
      <w:r>
        <w:t>, Bloomberg Law, Ohio Rethinks State Antitrust Laws to Confront Facebook, Google (1), October 17, 20</w:t>
      </w:r>
      <w:r>
        <w:rPr>
          <w:rStyle w:val="Style13ptBold"/>
        </w:rPr>
        <w:t>19</w:t>
      </w:r>
      <w:r>
        <w:t xml:space="preserve">, </w:t>
      </w:r>
      <w:hyperlink r:id="rId21" w:history="1">
        <w:r>
          <w:rPr>
            <w:rStyle w:val="Hyperlink"/>
            <w:color w:val="000000"/>
            <w:u w:val="single"/>
          </w:rPr>
          <w:t>https://news.bloomberglaw.com/antitrust/ohio-rethinks-state-antitrust-laws-to-confront-facebook-google</w:t>
        </w:r>
      </w:hyperlink>
    </w:p>
    <w:p w14:paraId="2E1B09AA" w14:textId="77777777" w:rsidR="00DA1B14" w:rsidRDefault="00DA1B14" w:rsidP="00DA1B14"/>
    <w:p w14:paraId="5E4E94A0" w14:textId="77777777" w:rsidR="00DA1B14" w:rsidRDefault="00DA1B14" w:rsidP="00DA1B14">
      <w:r>
        <w:t>Ohio Rethinks State Antitrust Laws to Confront Facebook, Google (1)</w:t>
      </w:r>
    </w:p>
    <w:p w14:paraId="07A89E1D" w14:textId="77777777" w:rsidR="00DA1B14" w:rsidRDefault="00DA1B14" w:rsidP="00DA1B14">
      <w:r>
        <w:rPr>
          <w:u w:val="single"/>
        </w:rPr>
        <w:t>Ohio</w:t>
      </w:r>
      <w:r>
        <w:t xml:space="preserve"> </w:t>
      </w:r>
      <w:r>
        <w:rPr>
          <w:u w:val="single"/>
        </w:rPr>
        <w:t>legislators</w:t>
      </w:r>
      <w:r>
        <w:t xml:space="preserve"> </w:t>
      </w:r>
      <w:r>
        <w:rPr>
          <w:u w:val="single"/>
        </w:rPr>
        <w:t>are considering</w:t>
      </w:r>
      <w:r>
        <w:t xml:space="preserve"> </w:t>
      </w:r>
      <w:r>
        <w:rPr>
          <w:u w:val="single"/>
        </w:rPr>
        <w:t>whether to rewrite antitrust laws</w:t>
      </w:r>
      <w:r>
        <w:t xml:space="preserve"> </w:t>
      </w:r>
      <w:r>
        <w:rPr>
          <w:u w:val="single"/>
        </w:rPr>
        <w:t>to reflect</w:t>
      </w:r>
      <w:r>
        <w:t xml:space="preserve"> the growth of </w:t>
      </w:r>
      <w:r>
        <w:rPr>
          <w:rStyle w:val="Emphasis"/>
        </w:rPr>
        <w:t>big tech</w:t>
      </w:r>
      <w:r>
        <w:t xml:space="preserve"> in the latest sign of growing bipartisan state-level interest in confronting Alphabet Inc.’s Google and Facebook Inc.</w:t>
      </w:r>
    </w:p>
    <w:p w14:paraId="6AC665CC" w14:textId="77777777" w:rsidR="00DA1B14" w:rsidRDefault="00DA1B14" w:rsidP="00DA1B14">
      <w:pPr>
        <w:rPr>
          <w:rStyle w:val="Emphasis"/>
        </w:rPr>
      </w:pPr>
      <w:r>
        <w:rPr>
          <w:u w:val="single"/>
        </w:rPr>
        <w:t xml:space="preserve">Most </w:t>
      </w:r>
      <w:r>
        <w:rPr>
          <w:highlight w:val="yellow"/>
          <w:u w:val="single"/>
        </w:rPr>
        <w:t>state</w:t>
      </w:r>
      <w:r>
        <w:rPr>
          <w:u w:val="single"/>
        </w:rPr>
        <w:t xml:space="preserve"> antitrust </w:t>
      </w:r>
      <w:r>
        <w:rPr>
          <w:highlight w:val="yellow"/>
          <w:u w:val="single"/>
        </w:rPr>
        <w:t xml:space="preserve">laws </w:t>
      </w:r>
      <w:r>
        <w:rPr>
          <w:rStyle w:val="Emphasis"/>
          <w:highlight w:val="yellow"/>
        </w:rPr>
        <w:t>directly mirror U.S.</w:t>
      </w:r>
      <w:r>
        <w:rPr>
          <w:rStyle w:val="Emphasis"/>
        </w:rPr>
        <w:t xml:space="preserve"> competition </w:t>
      </w:r>
      <w:r>
        <w:rPr>
          <w:rStyle w:val="Emphasis"/>
          <w:highlight w:val="yellow"/>
        </w:rPr>
        <w:t>law</w:t>
      </w:r>
      <w:r>
        <w:t xml:space="preserve"> and </w:t>
      </w:r>
      <w:r>
        <w:rPr>
          <w:highlight w:val="yellow"/>
          <w:u w:val="single"/>
        </w:rPr>
        <w:t xml:space="preserve">Ohio could </w:t>
      </w:r>
      <w:r>
        <w:rPr>
          <w:rStyle w:val="Emphasis"/>
          <w:highlight w:val="yellow"/>
        </w:rPr>
        <w:t>only go so far</w:t>
      </w:r>
      <w:r>
        <w:t xml:space="preserve"> with antitrust revisions </w:t>
      </w:r>
      <w:r>
        <w:rPr>
          <w:highlight w:val="yellow"/>
          <w:u w:val="single"/>
        </w:rPr>
        <w:t>before they</w:t>
      </w:r>
      <w:r>
        <w:rPr>
          <w:u w:val="single"/>
        </w:rPr>
        <w:t xml:space="preserve"> </w:t>
      </w:r>
      <w:r>
        <w:rPr>
          <w:rStyle w:val="Emphasis"/>
        </w:rPr>
        <w:t xml:space="preserve">potentially </w:t>
      </w:r>
      <w:r>
        <w:rPr>
          <w:rStyle w:val="Emphasis"/>
          <w:highlight w:val="yellow"/>
        </w:rPr>
        <w:t>conflict with federal law</w:t>
      </w:r>
      <w:r>
        <w:rPr>
          <w:highlight w:val="yellow"/>
        </w:rPr>
        <w:t xml:space="preserve"> </w:t>
      </w:r>
      <w:r>
        <w:rPr>
          <w:highlight w:val="yellow"/>
          <w:u w:val="single"/>
        </w:rPr>
        <w:t>or</w:t>
      </w:r>
      <w:r>
        <w:rPr>
          <w:highlight w:val="yellow"/>
        </w:rPr>
        <w:t xml:space="preserve"> </w:t>
      </w:r>
      <w:r>
        <w:rPr>
          <w:rStyle w:val="Emphasis"/>
          <w:highlight w:val="yellow"/>
        </w:rPr>
        <w:t>interfere with</w:t>
      </w:r>
      <w:r>
        <w:rPr>
          <w:rStyle w:val="Emphasis"/>
        </w:rPr>
        <w:t xml:space="preserve"> how companies do </w:t>
      </w:r>
      <w:r>
        <w:rPr>
          <w:rStyle w:val="Emphasis"/>
          <w:highlight w:val="yellow"/>
        </w:rPr>
        <w:t>business</w:t>
      </w:r>
      <w:r>
        <w:rPr>
          <w:rStyle w:val="Emphasis"/>
        </w:rPr>
        <w:t>.</w:t>
      </w:r>
    </w:p>
    <w:p w14:paraId="583C23D7" w14:textId="77777777" w:rsidR="00DA1B14" w:rsidRDefault="00DA1B14" w:rsidP="00DA1B14">
      <w:r>
        <w:t xml:space="preserve">“Given the global and national footprints for the digital technology companies, </w:t>
      </w:r>
      <w:r>
        <w:rPr>
          <w:rStyle w:val="Emphasis"/>
          <w:highlight w:val="yellow"/>
        </w:rPr>
        <w:t>state legislative carve-outs</w:t>
      </w:r>
      <w:r>
        <w:t xml:space="preserve"> for the sector </w:t>
      </w:r>
      <w:r>
        <w:rPr>
          <w:highlight w:val="yellow"/>
          <w:u w:val="single"/>
        </w:rPr>
        <w:t>could affect</w:t>
      </w:r>
      <w:r>
        <w:rPr>
          <w:highlight w:val="yellow"/>
        </w:rPr>
        <w:t xml:space="preserve"> </w:t>
      </w:r>
      <w:r>
        <w:rPr>
          <w:rStyle w:val="Emphasis"/>
          <w:highlight w:val="yellow"/>
        </w:rPr>
        <w:t>companies’ ability to do commerce across states</w:t>
      </w:r>
      <w:r>
        <w:rPr>
          <w:rStyle w:val="Emphasis"/>
        </w:rPr>
        <w:t xml:space="preserve"> and regions,</w:t>
      </w:r>
      <w:r>
        <w:t>” said Diana Moss, president of the American Antitrust Institute.</w:t>
      </w:r>
    </w:p>
    <w:p w14:paraId="1637DC21" w14:textId="77777777" w:rsidR="00DA1B14" w:rsidRDefault="00DA1B14" w:rsidP="00DA1B14">
      <w:r>
        <w:t xml:space="preserve">States do have some room to maneuver in areas where the U.S. Congress hasn’t expressly enacted legislation, </w:t>
      </w:r>
      <w:proofErr w:type="gramStart"/>
      <w:r>
        <w:t>similar to</w:t>
      </w:r>
      <w:proofErr w:type="gramEnd"/>
      <w:r>
        <w:t xml:space="preserve"> how California enacted its own privacy law in the absence of a federal statute.</w:t>
      </w:r>
    </w:p>
    <w:p w14:paraId="78049C7A" w14:textId="77777777" w:rsidR="00DA1B14" w:rsidRDefault="00DA1B14" w:rsidP="00DA1B14">
      <w:pPr>
        <w:rPr>
          <w:sz w:val="12"/>
          <w:szCs w:val="12"/>
        </w:rPr>
      </w:pPr>
      <w:r>
        <w:rPr>
          <w:sz w:val="12"/>
          <w:szCs w:val="12"/>
        </w:rPr>
        <w:t xml:space="preserve">“Just because certain conduct is legal under federal law doesn’t mean the state couldn’t outlaw it,” Ralph </w:t>
      </w:r>
      <w:proofErr w:type="spellStart"/>
      <w:r>
        <w:rPr>
          <w:sz w:val="12"/>
          <w:szCs w:val="12"/>
        </w:rPr>
        <w:t>Breitfeller</w:t>
      </w:r>
      <w:proofErr w:type="spellEnd"/>
      <w:r>
        <w:rPr>
          <w:sz w:val="12"/>
          <w:szCs w:val="12"/>
        </w:rPr>
        <w:t>, of counsel at Kegler, Brown, Hill &amp; Ritter Co. in Columbus, Ohio, said.</w:t>
      </w:r>
    </w:p>
    <w:p w14:paraId="63F3E0E4" w14:textId="77777777" w:rsidR="00DA1B14" w:rsidRDefault="00DA1B14" w:rsidP="00DA1B14">
      <w:pPr>
        <w:rPr>
          <w:sz w:val="12"/>
          <w:szCs w:val="12"/>
        </w:rPr>
      </w:pPr>
      <w:r>
        <w:rPr>
          <w:sz w:val="12"/>
          <w:szCs w:val="12"/>
        </w:rPr>
        <w:t>State Scrutiny</w:t>
      </w:r>
    </w:p>
    <w:p w14:paraId="1E076C50" w14:textId="77777777" w:rsidR="00DA1B14" w:rsidRDefault="00DA1B14" w:rsidP="00DA1B14">
      <w:pPr>
        <w:rPr>
          <w:sz w:val="12"/>
          <w:szCs w:val="12"/>
        </w:rPr>
      </w:pPr>
      <w:r>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1DD2F89B" w14:textId="77777777" w:rsidR="00DA1B14" w:rsidRDefault="00DA1B14" w:rsidP="00DA1B14">
      <w:pPr>
        <w:rPr>
          <w:sz w:val="12"/>
          <w:szCs w:val="12"/>
        </w:rPr>
      </w:pPr>
      <w:r>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419806FC" w14:textId="77777777" w:rsidR="00DA1B14" w:rsidRDefault="00DA1B14" w:rsidP="00DA1B14">
      <w:pPr>
        <w:rPr>
          <w:sz w:val="12"/>
          <w:szCs w:val="12"/>
        </w:rPr>
      </w:pPr>
      <w:r>
        <w:rPr>
          <w:sz w:val="12"/>
          <w:szCs w:val="12"/>
        </w:rPr>
        <w:t>Current merger analysis, at both the state and federal level, doesn’t factor in data aggregation since it’s mostly concerned on how consumer prices are impacted by a merger.</w:t>
      </w:r>
    </w:p>
    <w:p w14:paraId="0050BFA0" w14:textId="77777777" w:rsidR="00DA1B14" w:rsidRDefault="00DA1B14" w:rsidP="00DA1B14">
      <w:pPr>
        <w:rPr>
          <w:sz w:val="12"/>
          <w:szCs w:val="12"/>
        </w:rPr>
      </w:pPr>
      <w:r>
        <w:rPr>
          <w:sz w:val="12"/>
          <w:szCs w:val="12"/>
        </w:rPr>
        <w:t>A second hearing will follow in Cincinnati on Oct. 28.</w:t>
      </w:r>
    </w:p>
    <w:p w14:paraId="34D41AF1" w14:textId="77777777" w:rsidR="00DA1B14" w:rsidRDefault="00DA1B14" w:rsidP="00DA1B14">
      <w:pPr>
        <w:rPr>
          <w:sz w:val="12"/>
          <w:szCs w:val="12"/>
        </w:rPr>
      </w:pPr>
      <w:r>
        <w:rPr>
          <w:sz w:val="12"/>
          <w:szCs w:val="12"/>
        </w:rPr>
        <w:t>The probe—the first of its kind by any U.S. state legislature—is led by state Sen. John Eklund, a Republican who represents a district east of Cleveland and practiced competition law for more than 40 years.</w:t>
      </w:r>
    </w:p>
    <w:p w14:paraId="481A63C5" w14:textId="77777777" w:rsidR="00DA1B14" w:rsidRDefault="00DA1B14" w:rsidP="00DA1B14">
      <w:pPr>
        <w:rPr>
          <w:sz w:val="12"/>
          <w:szCs w:val="12"/>
        </w:rPr>
      </w:pPr>
      <w:r>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37726B16" w14:textId="77777777" w:rsidR="00DA1B14" w:rsidRDefault="00DA1B14" w:rsidP="00DA1B14">
      <w:pPr>
        <w:rPr>
          <w:sz w:val="12"/>
          <w:szCs w:val="12"/>
        </w:rPr>
      </w:pPr>
      <w:r>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3B8301C2" w14:textId="77777777" w:rsidR="00DA1B14" w:rsidRDefault="00DA1B14" w:rsidP="00DA1B14">
      <w:pPr>
        <w:rPr>
          <w:sz w:val="12"/>
          <w:szCs w:val="12"/>
        </w:rPr>
      </w:pPr>
      <w:r>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2BE7565B" w14:textId="77777777" w:rsidR="00DA1B14" w:rsidRDefault="00DA1B14" w:rsidP="00DA1B14">
      <w:pPr>
        <w:rPr>
          <w:sz w:val="12"/>
          <w:szCs w:val="12"/>
        </w:rPr>
      </w:pPr>
      <w:r>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64E8A398" w14:textId="77777777" w:rsidR="00DA1B14" w:rsidRDefault="00DA1B14" w:rsidP="00DA1B14">
      <w:pPr>
        <w:rPr>
          <w:sz w:val="12"/>
          <w:szCs w:val="12"/>
        </w:rPr>
      </w:pPr>
      <w:r>
        <w:rPr>
          <w:sz w:val="12"/>
          <w:szCs w:val="12"/>
        </w:rPr>
        <w:t>Ohio has played a pivotal role in shaping the history of U.S. antitrust law.</w:t>
      </w:r>
    </w:p>
    <w:p w14:paraId="4BD8E372" w14:textId="77777777" w:rsidR="00DA1B14" w:rsidRDefault="00DA1B14" w:rsidP="00DA1B14">
      <w:pPr>
        <w:rPr>
          <w:sz w:val="12"/>
          <w:szCs w:val="12"/>
        </w:rPr>
      </w:pPr>
      <w:r>
        <w:rPr>
          <w:sz w:val="12"/>
          <w:szCs w:val="12"/>
        </w:rPr>
        <w:t>The nation’s first antitrust legislation which is still the current federal statute that prohibits monopolistic conduct, the Sherman Antitrust Act, was introduced by Senator John Sherman (R-Ohio).</w:t>
      </w:r>
    </w:p>
    <w:p w14:paraId="5A9A7576" w14:textId="77777777" w:rsidR="00DA1B14" w:rsidRDefault="00DA1B14" w:rsidP="00DA1B14">
      <w:pPr>
        <w:rPr>
          <w:sz w:val="12"/>
          <w:szCs w:val="12"/>
        </w:rPr>
      </w:pPr>
      <w:r>
        <w:rPr>
          <w:sz w:val="12"/>
          <w:szCs w:val="12"/>
        </w:rPr>
        <w:t>After the Sherman Act’s passage, it was then Ohio’s Attorney General David Watson who first sued Standard Oil, which eventually lead the U.S. Supreme Court to force a breakup of the corporate trust in 1911.</w:t>
      </w:r>
    </w:p>
    <w:p w14:paraId="72992307" w14:textId="77777777" w:rsidR="00DA1B14" w:rsidRDefault="00DA1B14" w:rsidP="00DA1B14">
      <w:pPr>
        <w:rPr>
          <w:sz w:val="12"/>
          <w:szCs w:val="12"/>
        </w:rPr>
      </w:pPr>
      <w:r>
        <w:rPr>
          <w:sz w:val="12"/>
          <w:szCs w:val="12"/>
        </w:rPr>
        <w:t>Workarounds</w:t>
      </w:r>
    </w:p>
    <w:p w14:paraId="77E1CAB6" w14:textId="77777777" w:rsidR="00DA1B14" w:rsidRDefault="00DA1B14" w:rsidP="00DA1B14">
      <w:r>
        <w:rPr>
          <w:highlight w:val="yellow"/>
          <w:u w:val="single"/>
        </w:rPr>
        <w:t xml:space="preserve">States </w:t>
      </w:r>
      <w:proofErr w:type="gramStart"/>
      <w:r>
        <w:rPr>
          <w:highlight w:val="yellow"/>
          <w:u w:val="single"/>
        </w:rPr>
        <w:t>have to</w:t>
      </w:r>
      <w:proofErr w:type="gramEnd"/>
      <w:r>
        <w:rPr>
          <w:highlight w:val="yellow"/>
          <w:u w:val="single"/>
        </w:rPr>
        <w:t xml:space="preserve"> ensure</w:t>
      </w:r>
      <w:r>
        <w:t xml:space="preserve"> that </w:t>
      </w:r>
      <w:r>
        <w:rPr>
          <w:u w:val="single"/>
        </w:rPr>
        <w:t xml:space="preserve">any </w:t>
      </w:r>
      <w:r>
        <w:rPr>
          <w:highlight w:val="yellow"/>
          <w:u w:val="single"/>
        </w:rPr>
        <w:t>new antitrust statutes</w:t>
      </w:r>
      <w:r>
        <w:rPr>
          <w:highlight w:val="yellow"/>
        </w:rPr>
        <w:t xml:space="preserve"> </w:t>
      </w:r>
      <w:r>
        <w:rPr>
          <w:rStyle w:val="Emphasis"/>
          <w:highlight w:val="yellow"/>
        </w:rPr>
        <w:t>don’t</w:t>
      </w:r>
      <w:r>
        <w:rPr>
          <w:rStyle w:val="Emphasis"/>
        </w:rPr>
        <w:t xml:space="preserve"> directly </w:t>
      </w:r>
      <w:r>
        <w:rPr>
          <w:rStyle w:val="Emphasis"/>
          <w:highlight w:val="yellow"/>
        </w:rPr>
        <w:t>conflict with existing federal law</w:t>
      </w:r>
      <w:r>
        <w:t xml:space="preserve"> </w:t>
      </w:r>
      <w:r>
        <w:rPr>
          <w:rStyle w:val="Emphasis"/>
        </w:rPr>
        <w:t xml:space="preserve">since </w:t>
      </w:r>
      <w:r>
        <w:rPr>
          <w:rStyle w:val="Emphasis"/>
          <w:highlight w:val="yellow"/>
        </w:rPr>
        <w:t>courts generally strike state laws as invalid if they clash with the federal government</w:t>
      </w:r>
      <w:r>
        <w:rPr>
          <w:rStyle w:val="Emphasis"/>
        </w:rPr>
        <w:t>,</w:t>
      </w:r>
      <w:r>
        <w:t xml:space="preserve"> John Newman, a former attorney at the DOJ’s antitrust division, who is now an antitrust professor at The University of Miami School of Law, said.</w:t>
      </w:r>
    </w:p>
    <w:p w14:paraId="2C2A9C08" w14:textId="77777777" w:rsidR="00DA1B14" w:rsidRDefault="00DA1B14" w:rsidP="00DA1B14"/>
    <w:p w14:paraId="79B0B8BE" w14:textId="77777777" w:rsidR="00DA1B14" w:rsidRPr="000121B0" w:rsidRDefault="00DA1B14" w:rsidP="00DA1B14">
      <w:pPr>
        <w:pStyle w:val="Heading4"/>
        <w:rPr>
          <w:bCs/>
        </w:rPr>
      </w:pPr>
      <w:r w:rsidRPr="000121B0">
        <w:rPr>
          <w:bCs/>
        </w:rPr>
        <w:t xml:space="preserve">Supreme court has </w:t>
      </w:r>
      <w:r w:rsidRPr="000121B0">
        <w:rPr>
          <w:bCs/>
          <w:u w:val="single"/>
        </w:rPr>
        <w:t>directly concluded</w:t>
      </w:r>
      <w:r w:rsidRPr="000121B0">
        <w:rPr>
          <w:bCs/>
        </w:rPr>
        <w:t xml:space="preserve"> the CP is preempted </w:t>
      </w:r>
    </w:p>
    <w:p w14:paraId="0BAC4910" w14:textId="77777777" w:rsidR="00DA1B14" w:rsidRDefault="00DA1B14" w:rsidP="00DA1B14">
      <w:r>
        <w:rPr>
          <w:rStyle w:val="Style13ptBold"/>
        </w:rPr>
        <w:t>Stamp</w:t>
      </w:r>
      <w:r>
        <w:t xml:space="preserve">, Chief Counsel, Washington Legal Foundation, </w:t>
      </w:r>
      <w:r>
        <w:rPr>
          <w:rStyle w:val="Style13ptBold"/>
        </w:rPr>
        <w:t>‘14</w:t>
      </w:r>
    </w:p>
    <w:p w14:paraId="6B7B9DFC" w14:textId="77777777" w:rsidR="00DA1B14" w:rsidRDefault="00DA1B14" w:rsidP="00DA1B14">
      <w:r>
        <w:t xml:space="preserve">(Richard A., “The Role of State Antitrust Law in the Aftermath of Actavis,” 15 Minn. J.L. Sci. &amp; Tech. 149 (2014)) </w:t>
      </w:r>
    </w:p>
    <w:p w14:paraId="0068CF14" w14:textId="77777777" w:rsidR="00DA1B14" w:rsidRDefault="00DA1B14" w:rsidP="00DA1B14"/>
    <w:p w14:paraId="4FDCCF90" w14:textId="77777777" w:rsidR="00DA1B14" w:rsidRDefault="00DA1B14" w:rsidP="00DA1B14">
      <w:r>
        <w:t xml:space="preserve">On the other hand, </w:t>
      </w:r>
      <w:r>
        <w:rPr>
          <w:highlight w:val="yellow"/>
          <w:u w:val="single"/>
        </w:rPr>
        <w:t>state antitrust laws</w:t>
      </w:r>
      <w:r>
        <w:t>—like all state laws—</w:t>
      </w:r>
      <w:r>
        <w:rPr>
          <w:highlight w:val="yellow"/>
          <w:u w:val="single"/>
        </w:rPr>
        <w:t>are</w:t>
      </w:r>
      <w:r>
        <w:rPr>
          <w:u w:val="single"/>
        </w:rPr>
        <w:t xml:space="preserve"> subject to the restrictions imposed by the Supremacy Clause </w:t>
      </w:r>
      <w:r>
        <w:t xml:space="preserve">of the U.S. Constitution,15 </w:t>
      </w:r>
      <w:r>
        <w:rPr>
          <w:u w:val="single"/>
        </w:rPr>
        <w:t xml:space="preserve">and are </w:t>
      </w:r>
      <w:r>
        <w:rPr>
          <w:rStyle w:val="Emphasis"/>
          <w:highlight w:val="yellow"/>
        </w:rPr>
        <w:t>impliedly preempted to the extent that they conflict with federal law</w:t>
      </w:r>
      <w:r>
        <w:t xml:space="preserve">.16 </w:t>
      </w:r>
      <w:r>
        <w:rPr>
          <w:highlight w:val="yellow"/>
          <w:u w:val="single"/>
        </w:rPr>
        <w:t>Such</w:t>
      </w:r>
      <w:r>
        <w:rPr>
          <w:u w:val="single"/>
        </w:rPr>
        <w:t xml:space="preserve"> a </w:t>
      </w:r>
      <w:r>
        <w:rPr>
          <w:highlight w:val="yellow"/>
          <w:u w:val="single"/>
        </w:rPr>
        <w:t>conflict arises when “compliance with both federal and state regulations</w:t>
      </w:r>
      <w:r>
        <w:rPr>
          <w:highlight w:val="yellow"/>
        </w:rPr>
        <w:t xml:space="preserve"> </w:t>
      </w:r>
      <w:r>
        <w:rPr>
          <w:rStyle w:val="Emphasis"/>
          <w:highlight w:val="yellow"/>
        </w:rPr>
        <w:t>is a</w:t>
      </w:r>
      <w:r>
        <w:rPr>
          <w:rStyle w:val="Emphasis"/>
        </w:rPr>
        <w:t xml:space="preserve"> physical </w:t>
      </w:r>
      <w:r>
        <w:rPr>
          <w:rStyle w:val="Emphasis"/>
          <w:highlight w:val="yellow"/>
        </w:rPr>
        <w:t>impossibility</w:t>
      </w:r>
      <w:r>
        <w:t xml:space="preserve">,”17 </w:t>
      </w:r>
      <w:r>
        <w:rPr>
          <w:u w:val="single"/>
        </w:rPr>
        <w:t xml:space="preserve">or when a state law “stands as an </w:t>
      </w:r>
      <w:r>
        <w:rPr>
          <w:rStyle w:val="Emphasis"/>
        </w:rPr>
        <w:t>obstacle</w:t>
      </w:r>
      <w:r>
        <w:t xml:space="preserve"> </w:t>
      </w:r>
      <w:r>
        <w:rPr>
          <w:u w:val="single"/>
        </w:rPr>
        <w:t>to</w:t>
      </w:r>
      <w:r>
        <w:t xml:space="preserve"> the accomplishment and execution of </w:t>
      </w:r>
      <w:r>
        <w:rPr>
          <w:u w:val="single"/>
        </w:rPr>
        <w:t>the full purposes and objectives of Congress</w:t>
      </w:r>
      <w:r>
        <w:t xml:space="preserve">.”18 </w:t>
      </w:r>
      <w:r>
        <w:rPr>
          <w:rStyle w:val="Emphasis"/>
        </w:rPr>
        <w:t>On a number of occasions</w:t>
      </w:r>
      <w:r>
        <w:t xml:space="preserve">, </w:t>
      </w:r>
      <w:r>
        <w:rPr>
          <w:highlight w:val="yellow"/>
          <w:u w:val="single"/>
        </w:rPr>
        <w:t>the Supreme Court has concluded</w:t>
      </w:r>
      <w:r>
        <w:rPr>
          <w:u w:val="single"/>
        </w:rPr>
        <w:t xml:space="preserve"> that </w:t>
      </w:r>
      <w:r>
        <w:rPr>
          <w:rStyle w:val="Emphasis"/>
          <w:highlight w:val="yellow"/>
        </w:rPr>
        <w:t>state antitrust law is preempted</w:t>
      </w:r>
      <w:r>
        <w:t xml:space="preserve"> </w:t>
      </w:r>
      <w:r>
        <w:rPr>
          <w:u w:val="single"/>
        </w:rPr>
        <w:t>because it conflicts with a federal statute other than federal antitrust law.</w:t>
      </w:r>
      <w:r>
        <w:t>19</w:t>
      </w:r>
    </w:p>
    <w:p w14:paraId="6513A1FA" w14:textId="77777777" w:rsidR="00DA1B14" w:rsidRDefault="00DA1B14" w:rsidP="00DA1B14">
      <w:r>
        <w:t xml:space="preserve">The Court has been particularly quick to find preemption when state antitrust law has an impact on labor law, an area in which federal law is pervasive.20 Indeed, on at least one occasion, the Court found that a claim arising under state antitrust law was preempted by federal labor law even though the Court concluded that the conduct that gave rise to the state claim could proceed as a claim under federal antitrust law.21 </w:t>
      </w:r>
      <w:r>
        <w:rPr>
          <w:u w:val="single"/>
        </w:rPr>
        <w:t>The Court explained that “Congress and this Court have carefully tailored the antitrust statutes to avoid conflict with the labor policy favoring lawful employee organization</w:t>
      </w:r>
      <w:r>
        <w:t xml:space="preserve">, not only by delineating exemptions from antitrust coverage but also by adjusting the scope of the antitrust remedies themselves.”22 </w:t>
      </w:r>
      <w:r>
        <w:rPr>
          <w:highlight w:val="yellow"/>
          <w:u w:val="single"/>
        </w:rPr>
        <w:t>The Court said</w:t>
      </w:r>
      <w:r>
        <w:rPr>
          <w:u w:val="single"/>
        </w:rPr>
        <w:t xml:space="preserve"> that state antitrust laws “generally have not been subjected to this process of accommodation</w:t>
      </w:r>
      <w:r>
        <w:t xml:space="preserve">” </w:t>
      </w:r>
      <w:r>
        <w:rPr>
          <w:u w:val="single"/>
        </w:rPr>
        <w:t xml:space="preserve">and thus that “[t]he use of </w:t>
      </w:r>
      <w:r>
        <w:rPr>
          <w:highlight w:val="yellow"/>
          <w:u w:val="single"/>
        </w:rPr>
        <w:t>state antitrust law</w:t>
      </w:r>
      <w:r>
        <w:rPr>
          <w:u w:val="single"/>
        </w:rPr>
        <w:t xml:space="preserve"> . . . </w:t>
      </w:r>
      <w:r>
        <w:rPr>
          <w:highlight w:val="yellow"/>
          <w:u w:val="single"/>
        </w:rPr>
        <w:t>[</w:t>
      </w:r>
      <w:r>
        <w:rPr>
          <w:rStyle w:val="Emphasis"/>
          <w:highlight w:val="yellow"/>
        </w:rPr>
        <w:t>must] be pre-empted</w:t>
      </w:r>
      <w:r>
        <w:rPr>
          <w:highlight w:val="yellow"/>
          <w:u w:val="single"/>
        </w:rPr>
        <w:t xml:space="preserve"> because it creates a substantial </w:t>
      </w:r>
      <w:r>
        <w:rPr>
          <w:rStyle w:val="Emphasis"/>
          <w:highlight w:val="yellow"/>
        </w:rPr>
        <w:t>risk of conflict</w:t>
      </w:r>
      <w:r>
        <w:rPr>
          <w:rStyle w:val="Emphasis"/>
        </w:rPr>
        <w:t xml:space="preserve"> </w:t>
      </w:r>
      <w:r>
        <w:rPr>
          <w:u w:val="single"/>
        </w:rPr>
        <w:t>with policies central to federal labor law</w:t>
      </w:r>
      <w:r>
        <w:t>.”23</w:t>
      </w:r>
    </w:p>
    <w:p w14:paraId="3D39D3CE" w14:textId="77777777" w:rsidR="00DA1B14" w:rsidRPr="000121B0" w:rsidRDefault="00DA1B14" w:rsidP="00DA1B14">
      <w:pPr>
        <w:pStyle w:val="Heading4"/>
        <w:rPr>
          <w:bCs/>
        </w:rPr>
      </w:pPr>
      <w:r w:rsidRPr="000121B0">
        <w:rPr>
          <w:bCs/>
        </w:rPr>
        <w:t xml:space="preserve">Specifically applies to divergent procedural devices </w:t>
      </w:r>
    </w:p>
    <w:p w14:paraId="6E7F5376" w14:textId="77777777" w:rsidR="00DA1B14" w:rsidRDefault="00DA1B14" w:rsidP="00DA1B14">
      <w:r>
        <w:rPr>
          <w:rStyle w:val="Style13ptBold"/>
        </w:rPr>
        <w:t>Stamp</w:t>
      </w:r>
      <w:r>
        <w:t xml:space="preserve">, Chief Counsel, Washington Legal Foundation, </w:t>
      </w:r>
      <w:r>
        <w:rPr>
          <w:rStyle w:val="Style13ptBold"/>
        </w:rPr>
        <w:t>‘14</w:t>
      </w:r>
    </w:p>
    <w:p w14:paraId="25B1B69A" w14:textId="77777777" w:rsidR="00DA1B14" w:rsidRDefault="00DA1B14" w:rsidP="00DA1B14">
      <w:r>
        <w:t xml:space="preserve">(Richard A., “The Role of State Antitrust Law in the Aftermath of Actavis,” 15 Minn. J.L. Sci. &amp; Tech. 149 (2014)) </w:t>
      </w:r>
    </w:p>
    <w:p w14:paraId="2DB6F89B" w14:textId="77777777" w:rsidR="00DA1B14" w:rsidRDefault="00DA1B14" w:rsidP="00DA1B14"/>
    <w:p w14:paraId="5F6C10CC" w14:textId="77777777" w:rsidR="00DA1B14" w:rsidRDefault="00DA1B14" w:rsidP="00DA1B14">
      <w:r>
        <w:rPr>
          <w:u w:val="single"/>
        </w:rPr>
        <w:t>It seems reasonably clear</w:t>
      </w:r>
      <w:r>
        <w:t xml:space="preserve">, however, </w:t>
      </w:r>
      <w:r>
        <w:rPr>
          <w:u w:val="single"/>
        </w:rPr>
        <w:t xml:space="preserve">that </w:t>
      </w:r>
      <w:r>
        <w:rPr>
          <w:highlight w:val="yellow"/>
          <w:u w:val="single"/>
        </w:rPr>
        <w:t>Actavis pro</w:t>
      </w:r>
      <w:r>
        <w:rPr>
          <w:rStyle w:val="Emphasis"/>
          <w:highlight w:val="yellow"/>
        </w:rPr>
        <w:t>hibits states from adopting</w:t>
      </w:r>
      <w:r>
        <w:rPr>
          <w:rStyle w:val="Emphasis"/>
        </w:rPr>
        <w:t xml:space="preserve"> the </w:t>
      </w:r>
      <w:r>
        <w:rPr>
          <w:rStyle w:val="Emphasis"/>
          <w:highlight w:val="yellow"/>
        </w:rPr>
        <w:t>procedural devices rejected by the</w:t>
      </w:r>
      <w:r>
        <w:rPr>
          <w:rStyle w:val="Emphasis"/>
        </w:rPr>
        <w:t xml:space="preserve"> U.S. </w:t>
      </w:r>
      <w:r>
        <w:rPr>
          <w:rStyle w:val="Emphasis"/>
          <w:highlight w:val="yellow"/>
        </w:rPr>
        <w:t>Supreme Court</w:t>
      </w:r>
      <w:r>
        <w:t xml:space="preserve">—either a per se condemnation of reverse payment settlements or a presumption of illegality accompanied by “quick look” review. </w:t>
      </w:r>
      <w:r>
        <w:rPr>
          <w:u w:val="single"/>
        </w:rPr>
        <w:t>The Supreme Court rejected those approaches because it determined that in many cases there might well be pro-competitive economic justifications</w:t>
      </w:r>
      <w:r>
        <w:t xml:space="preserve"> for reverse payment settlements and that presuming their illegality could result in the suppression of economically useful conduct.82 </w:t>
      </w:r>
      <w:r>
        <w:rPr>
          <w:highlight w:val="yellow"/>
          <w:u w:val="single"/>
        </w:rPr>
        <w:t>State antitrust laws that adopted the FTC’s proposed presumption</w:t>
      </w:r>
      <w:r>
        <w:rPr>
          <w:u w:val="single"/>
        </w:rPr>
        <w:t xml:space="preserve"> of illegality </w:t>
      </w:r>
      <w:r>
        <w:rPr>
          <w:highlight w:val="yellow"/>
          <w:u w:val="single"/>
        </w:rPr>
        <w:t xml:space="preserve">would be </w:t>
      </w:r>
      <w:r>
        <w:rPr>
          <w:rStyle w:val="Emphasis"/>
          <w:highlight w:val="yellow"/>
        </w:rPr>
        <w:t>subject to similar criticism</w:t>
      </w:r>
      <w:r>
        <w:rPr>
          <w:highlight w:val="yellow"/>
        </w:rPr>
        <w:t xml:space="preserve">, </w:t>
      </w:r>
      <w:r>
        <w:rPr>
          <w:highlight w:val="yellow"/>
          <w:u w:val="single"/>
        </w:rPr>
        <w:t>and</w:t>
      </w:r>
      <w:r>
        <w:rPr>
          <w:u w:val="single"/>
        </w:rPr>
        <w:t xml:space="preserve"> thus would likely </w:t>
      </w:r>
      <w:r>
        <w:rPr>
          <w:highlight w:val="yellow"/>
          <w:u w:val="single"/>
        </w:rPr>
        <w:t xml:space="preserve">be </w:t>
      </w:r>
      <w:r>
        <w:rPr>
          <w:rStyle w:val="Emphasis"/>
          <w:highlight w:val="yellow"/>
        </w:rPr>
        <w:t>impliedly preempted</w:t>
      </w:r>
      <w:r>
        <w:rPr>
          <w:u w:val="single"/>
        </w:rPr>
        <w:t xml:space="preserve"> as inconsistent with the careful balance between antitrust and patent law established by Actavis</w:t>
      </w:r>
      <w:r>
        <w:t>.</w:t>
      </w:r>
    </w:p>
    <w:p w14:paraId="35ED262D" w14:textId="77777777" w:rsidR="00DA1B14" w:rsidRDefault="00DA1B14" w:rsidP="00DA1B14">
      <w:pPr>
        <w:pStyle w:val="Heading2"/>
      </w:pPr>
      <w:r>
        <w:t>Court legitimacy DA</w:t>
      </w:r>
    </w:p>
    <w:p w14:paraId="34C39680" w14:textId="77777777" w:rsidR="00DA1B14" w:rsidRDefault="00DA1B14" w:rsidP="00DA1B14">
      <w:pPr>
        <w:pStyle w:val="Heading4"/>
      </w:pPr>
      <w:r>
        <w:t xml:space="preserve">Decisions like the </w:t>
      </w:r>
      <w:proofErr w:type="spellStart"/>
      <w:r>
        <w:t>aff</w:t>
      </w:r>
      <w:proofErr w:type="spellEnd"/>
      <w:r>
        <w:t xml:space="preserve"> can’t affect legitimacy – public needs a </w:t>
      </w:r>
      <w:r>
        <w:rPr>
          <w:u w:val="single"/>
        </w:rPr>
        <w:t>defined opinion</w:t>
      </w:r>
      <w:r>
        <w:t xml:space="preserve"> for the case to be salient</w:t>
      </w:r>
    </w:p>
    <w:p w14:paraId="4E717661" w14:textId="77777777" w:rsidR="00DA1B14" w:rsidRDefault="00DA1B14" w:rsidP="00DA1B14">
      <w:r w:rsidRPr="007D7621">
        <w:rPr>
          <w:rStyle w:val="Style13ptBold"/>
        </w:rPr>
        <w:t>Crane 13</w:t>
      </w:r>
      <w:r>
        <w:t xml:space="preserve"> – Professor of law at the University of Michigan.</w:t>
      </w:r>
    </w:p>
    <w:p w14:paraId="71D744D2" w14:textId="77777777" w:rsidR="00DA1B14" w:rsidRDefault="00DA1B14" w:rsidP="00DA1B14">
      <w:r>
        <w:t xml:space="preserve">Daniel A. Crane, “Antitrust and the Judicial Virtues,” </w:t>
      </w:r>
      <w:r>
        <w:rPr>
          <w:i/>
          <w:iCs/>
        </w:rPr>
        <w:t>Columbia Business Law Review</w:t>
      </w:r>
      <w:r>
        <w:t xml:space="preserve">, no. 1, 2013, pp. 4, </w:t>
      </w:r>
      <w:r w:rsidRPr="007D7621">
        <w:t>https://core.ac.uk/download/pdf/232689875.pdf</w:t>
      </w:r>
      <w:r>
        <w:t>.</w:t>
      </w:r>
    </w:p>
    <w:p w14:paraId="6A782778" w14:textId="77777777" w:rsidR="00DA1B14" w:rsidRPr="00B608BC" w:rsidRDefault="00DA1B14" w:rsidP="00DA1B14"/>
    <w:p w14:paraId="1E8F181D" w14:textId="77777777" w:rsidR="00DA1B14" w:rsidRDefault="00DA1B14" w:rsidP="00DA1B14">
      <w:pPr>
        <w:rPr>
          <w:rStyle w:val="Emphasis"/>
        </w:rPr>
      </w:pPr>
      <w:r w:rsidRPr="00B93005">
        <w:rPr>
          <w:rStyle w:val="Emphasis"/>
          <w:highlight w:val="yellow"/>
        </w:rPr>
        <w:t>Antitrust</w:t>
      </w:r>
      <w:r w:rsidRPr="00B608BC">
        <w:rPr>
          <w:rStyle w:val="Emphasis"/>
        </w:rPr>
        <w:t xml:space="preserve"> law </w:t>
      </w:r>
      <w:r w:rsidRPr="00B93005">
        <w:rPr>
          <w:rStyle w:val="Emphasis"/>
          <w:highlight w:val="yellow"/>
        </w:rPr>
        <w:t>is not plagued by a</w:t>
      </w:r>
      <w:r w:rsidRPr="00B608BC">
        <w:rPr>
          <w:rStyle w:val="Emphasis"/>
        </w:rPr>
        <w:t xml:space="preserve"> substantial </w:t>
      </w:r>
      <w:proofErr w:type="spellStart"/>
      <w:r w:rsidRPr="00B93005">
        <w:rPr>
          <w:rStyle w:val="Emphasis"/>
          <w:highlight w:val="yellow"/>
        </w:rPr>
        <w:t>countermajoritarian</w:t>
      </w:r>
      <w:proofErr w:type="spellEnd"/>
      <w:r w:rsidRPr="00B93005">
        <w:rPr>
          <w:rStyle w:val="Emphasis"/>
          <w:highlight w:val="yellow"/>
        </w:rPr>
        <w:t xml:space="preserve"> difficulty</w:t>
      </w:r>
      <w:r w:rsidRPr="00B608BC">
        <w:rPr>
          <w:rStyle w:val="Emphasis"/>
        </w:rPr>
        <w:t xml:space="preserve"> and thus presents no reason for judges to exercise passive or avoidant virtues. </w:t>
      </w:r>
      <w:r w:rsidRPr="00B93005">
        <w:rPr>
          <w:rStyle w:val="Emphasis"/>
          <w:highlight w:val="yellow"/>
        </w:rPr>
        <w:t>Judges making antitrust law do not have to worry</w:t>
      </w:r>
      <w:r w:rsidRPr="00B608BC">
        <w:rPr>
          <w:rStyle w:val="Emphasis"/>
        </w:rPr>
        <w:t xml:space="preserve"> that </w:t>
      </w:r>
      <w:r w:rsidRPr="00B93005">
        <w:rPr>
          <w:rStyle w:val="Emphasis"/>
          <w:highlight w:val="yellow"/>
        </w:rPr>
        <w:t>their decisions will trump the popular will</w:t>
      </w:r>
      <w:r w:rsidRPr="00493BC4">
        <w:rPr>
          <w:sz w:val="16"/>
          <w:szCs w:val="16"/>
        </w:rPr>
        <w:t xml:space="preserve">, except in the limited sense that they may reject suits by public enforcers like the Justice Department or Federal Trade Commission ("FTC"). To the extent that judges promulgate legal norms different from those favored by the executive branch, a small </w:t>
      </w:r>
      <w:proofErr w:type="spellStart"/>
      <w:r w:rsidRPr="00493BC4">
        <w:rPr>
          <w:sz w:val="16"/>
          <w:szCs w:val="16"/>
        </w:rPr>
        <w:t>countermajoritarian</w:t>
      </w:r>
      <w:proofErr w:type="spellEnd"/>
      <w:r w:rsidRPr="00493BC4">
        <w:rPr>
          <w:sz w:val="16"/>
          <w:szCs w:val="16"/>
        </w:rPr>
        <w:t xml:space="preserve"> difficulty is presented. But </w:t>
      </w:r>
      <w:r w:rsidRPr="00B93005">
        <w:rPr>
          <w:rStyle w:val="Emphasis"/>
          <w:highlight w:val="yellow"/>
        </w:rPr>
        <w:t>since judicial antitrust decisions are</w:t>
      </w:r>
      <w:r w:rsidRPr="00B608BC">
        <w:rPr>
          <w:rStyle w:val="Emphasis"/>
        </w:rPr>
        <w:t xml:space="preserve"> theoretically </w:t>
      </w:r>
      <w:r w:rsidRPr="00B93005">
        <w:rPr>
          <w:rStyle w:val="Emphasis"/>
          <w:highlight w:val="yellow"/>
        </w:rPr>
        <w:t>reversible</w:t>
      </w:r>
      <w:r w:rsidRPr="00B608BC">
        <w:rPr>
          <w:rStyle w:val="Emphasis"/>
        </w:rPr>
        <w:t xml:space="preserve"> by Congress, the </w:t>
      </w:r>
      <w:r w:rsidRPr="00B93005">
        <w:rPr>
          <w:rStyle w:val="Emphasis"/>
          <w:highlight w:val="yellow"/>
        </w:rPr>
        <w:t>courts do not have the final word</w:t>
      </w:r>
      <w:r w:rsidRPr="00B608BC">
        <w:rPr>
          <w:rStyle w:val="Emphasis"/>
        </w:rPr>
        <w:t xml:space="preserve"> on antitrust questions</w:t>
      </w:r>
      <w:r w:rsidRPr="00493BC4">
        <w:rPr>
          <w:sz w:val="16"/>
          <w:szCs w:val="16"/>
        </w:rPr>
        <w:t xml:space="preserve">, as they do in constitutional cases. </w:t>
      </w:r>
      <w:r w:rsidRPr="00B93005">
        <w:rPr>
          <w:rStyle w:val="Emphasis"/>
          <w:highlight w:val="yellow"/>
        </w:rPr>
        <w:t>There is</w:t>
      </w:r>
      <w:r w:rsidRPr="00B608BC">
        <w:rPr>
          <w:rStyle w:val="Emphasis"/>
        </w:rPr>
        <w:t xml:space="preserve"> therefore </w:t>
      </w:r>
      <w:r w:rsidRPr="00B93005">
        <w:rPr>
          <w:rStyle w:val="Emphasis"/>
          <w:highlight w:val="yellow"/>
        </w:rPr>
        <w:t>little reason for judges to worry</w:t>
      </w:r>
      <w:r w:rsidRPr="00B608BC">
        <w:rPr>
          <w:rStyle w:val="Emphasis"/>
        </w:rPr>
        <w:t xml:space="preserve"> that </w:t>
      </w:r>
      <w:r w:rsidRPr="00B93005">
        <w:rPr>
          <w:rStyle w:val="Emphasis"/>
          <w:highlight w:val="yellow"/>
        </w:rPr>
        <w:t>their decisions</w:t>
      </w:r>
      <w:r w:rsidRPr="00B608BC">
        <w:rPr>
          <w:rStyle w:val="Emphasis"/>
        </w:rPr>
        <w:t xml:space="preserve"> in antitrust cases </w:t>
      </w:r>
      <w:r w:rsidRPr="00B93005">
        <w:rPr>
          <w:rStyle w:val="Emphasis"/>
          <w:highlight w:val="yellow"/>
        </w:rPr>
        <w:t>will compromise</w:t>
      </w:r>
      <w:r w:rsidRPr="00B608BC">
        <w:rPr>
          <w:rStyle w:val="Emphasis"/>
        </w:rPr>
        <w:t xml:space="preserve"> the </w:t>
      </w:r>
      <w:r w:rsidRPr="00B93005">
        <w:rPr>
          <w:rStyle w:val="Emphasis"/>
          <w:highlight w:val="yellow"/>
        </w:rPr>
        <w:t>legitimacy of the courts by undermining popular will</w:t>
      </w:r>
      <w:r w:rsidRPr="00B608BC">
        <w:rPr>
          <w:rStyle w:val="Emphasis"/>
        </w:rPr>
        <w:t>.</w:t>
      </w:r>
    </w:p>
    <w:p w14:paraId="6440F1B0" w14:textId="77777777" w:rsidR="00DA1B14" w:rsidRDefault="00DA1B14" w:rsidP="00DA1B14">
      <w:pPr>
        <w:pStyle w:val="Heading4"/>
      </w:pPr>
      <w:r>
        <w:t>Other high-profile liberal decisions outweigh – LGBT rights</w:t>
      </w:r>
    </w:p>
    <w:p w14:paraId="2A84E0EE" w14:textId="77777777" w:rsidR="00DA1B14" w:rsidRDefault="00DA1B14" w:rsidP="00DA1B14">
      <w:proofErr w:type="spellStart"/>
      <w:r w:rsidRPr="00340B5A">
        <w:rPr>
          <w:rStyle w:val="Style13ptBold"/>
        </w:rPr>
        <w:t>Fritze</w:t>
      </w:r>
      <w:proofErr w:type="spellEnd"/>
      <w:r w:rsidRPr="00340B5A">
        <w:rPr>
          <w:rStyle w:val="Style13ptBold"/>
        </w:rPr>
        <w:t xml:space="preserve"> 6/1</w:t>
      </w:r>
      <w:r>
        <w:t xml:space="preserve"> – Supreme Court correspondent for USA Today who has covered politics for nearly two decades.</w:t>
      </w:r>
    </w:p>
    <w:p w14:paraId="46B5C4D4" w14:textId="77777777" w:rsidR="00DA1B14" w:rsidRPr="00340B5A" w:rsidRDefault="00DA1B14" w:rsidP="00DA1B14">
      <w:r>
        <w:t xml:space="preserve">John </w:t>
      </w:r>
      <w:proofErr w:type="spellStart"/>
      <w:r>
        <w:t>Fritze</w:t>
      </w:r>
      <w:proofErr w:type="spellEnd"/>
      <w:r>
        <w:t xml:space="preserve">, “How a Supreme Court decision last year is reshaping the legal battle over LGBTQ discrimination,” </w:t>
      </w:r>
      <w:r>
        <w:rPr>
          <w:i/>
          <w:iCs/>
        </w:rPr>
        <w:t>USA Today</w:t>
      </w:r>
      <w:r>
        <w:t xml:space="preserve">, </w:t>
      </w:r>
      <w:r w:rsidRPr="00340B5A">
        <w:t>1 June 2021,</w:t>
      </w:r>
      <w:r>
        <w:rPr>
          <w:i/>
          <w:iCs/>
        </w:rPr>
        <w:t xml:space="preserve"> </w:t>
      </w:r>
      <w:r w:rsidRPr="00340B5A">
        <w:t>https://www.usatoday.com/in-depth/news/politics/2021/06/01/lgbtq-rights-helped-landmark-supreme-court-bostock-decision/7421094002/.</w:t>
      </w:r>
    </w:p>
    <w:p w14:paraId="464CE5F6" w14:textId="77777777" w:rsidR="00DA1B14" w:rsidRPr="00C03758" w:rsidRDefault="00DA1B14" w:rsidP="00DA1B14"/>
    <w:p w14:paraId="0F1EEC41" w14:textId="77777777" w:rsidR="00DA1B14" w:rsidRPr="00C03758" w:rsidRDefault="00DA1B14" w:rsidP="00DA1B14">
      <w:pPr>
        <w:rPr>
          <w:rStyle w:val="StyleUnderline"/>
        </w:rPr>
      </w:pPr>
      <w:r w:rsidRPr="008D0595">
        <w:rPr>
          <w:rStyle w:val="Emphasis"/>
        </w:rPr>
        <w:t xml:space="preserve">A year after </w:t>
      </w:r>
      <w:r w:rsidRPr="00196859">
        <w:rPr>
          <w:rStyle w:val="Emphasis"/>
          <w:highlight w:val="yellow"/>
        </w:rPr>
        <w:t>the</w:t>
      </w:r>
      <w:r w:rsidRPr="00C03758">
        <w:rPr>
          <w:rStyle w:val="Emphasis"/>
        </w:rPr>
        <w:t xml:space="preserve"> Supreme </w:t>
      </w:r>
      <w:r w:rsidRPr="00196859">
        <w:rPr>
          <w:rStyle w:val="Emphasis"/>
          <w:highlight w:val="yellow"/>
        </w:rPr>
        <w:t>Court handed down a landmark decision barring workplace discrimination against LGBT</w:t>
      </w:r>
      <w:r w:rsidRPr="008D0595">
        <w:rPr>
          <w:rStyle w:val="Emphasis"/>
        </w:rPr>
        <w:t xml:space="preserve">Q </w:t>
      </w:r>
      <w:r w:rsidRPr="00196859">
        <w:rPr>
          <w:rStyle w:val="Emphasis"/>
          <w:highlight w:val="yellow"/>
        </w:rPr>
        <w:t>employees</w:t>
      </w:r>
      <w:r w:rsidRPr="00C03758">
        <w:rPr>
          <w:rStyle w:val="Emphasis"/>
        </w:rPr>
        <w:t>, g</w:t>
      </w:r>
      <w:r w:rsidRPr="008D0595">
        <w:rPr>
          <w:rStyle w:val="Emphasis"/>
        </w:rPr>
        <w:t>ay rights advocates</w:t>
      </w:r>
      <w:r w:rsidRPr="008D0595">
        <w:rPr>
          <w:sz w:val="16"/>
          <w:szCs w:val="16"/>
        </w:rPr>
        <w:t xml:space="preserve"> continue to benefit from the aftershocks even as they </w:t>
      </w:r>
      <w:r w:rsidRPr="008D0595">
        <w:rPr>
          <w:rStyle w:val="Emphasis"/>
        </w:rPr>
        <w:t>brace for a more challenging legal environment.</w:t>
      </w:r>
    </w:p>
    <w:p w14:paraId="305A43F2" w14:textId="77777777" w:rsidR="00DA1B14" w:rsidRPr="00C03758" w:rsidRDefault="00DA1B14" w:rsidP="00DA1B14">
      <w:pPr>
        <w:rPr>
          <w:sz w:val="16"/>
          <w:szCs w:val="16"/>
        </w:rPr>
      </w:pPr>
      <w:r w:rsidRPr="008D0595">
        <w:rPr>
          <w:rStyle w:val="Emphasis"/>
        </w:rPr>
        <w:t xml:space="preserve">In a ruling </w:t>
      </w:r>
      <w:r w:rsidRPr="00196859">
        <w:rPr>
          <w:rStyle w:val="Emphasis"/>
          <w:highlight w:val="yellow"/>
        </w:rPr>
        <w:t>with far-reaching implications</w:t>
      </w:r>
      <w:r w:rsidRPr="00C03758">
        <w:rPr>
          <w:rStyle w:val="Emphasis"/>
        </w:rPr>
        <w:t xml:space="preserve"> for education, housing and health care, </w:t>
      </w:r>
      <w:r w:rsidRPr="00196859">
        <w:rPr>
          <w:rStyle w:val="Emphasis"/>
          <w:highlight w:val="yellow"/>
        </w:rPr>
        <w:t>the</w:t>
      </w:r>
      <w:r w:rsidRPr="00C03758">
        <w:rPr>
          <w:rStyle w:val="Emphasis"/>
        </w:rPr>
        <w:t xml:space="preserve"> Supreme </w:t>
      </w:r>
      <w:r w:rsidRPr="00196859">
        <w:rPr>
          <w:rStyle w:val="Emphasis"/>
          <w:highlight w:val="yellow"/>
        </w:rPr>
        <w:t>Court sided</w:t>
      </w:r>
      <w:r w:rsidRPr="00C03758">
        <w:rPr>
          <w:rStyle w:val="Emphasis"/>
        </w:rPr>
        <w:t xml:space="preserve"> last June </w:t>
      </w:r>
      <w:r w:rsidRPr="00196859">
        <w:rPr>
          <w:rStyle w:val="Emphasis"/>
          <w:highlight w:val="yellow"/>
        </w:rPr>
        <w:t>with</w:t>
      </w:r>
      <w:r w:rsidRPr="00C03758">
        <w:rPr>
          <w:rStyle w:val="Emphasis"/>
        </w:rPr>
        <w:t xml:space="preserve"> three </w:t>
      </w:r>
      <w:r w:rsidRPr="00196859">
        <w:rPr>
          <w:rStyle w:val="Emphasis"/>
          <w:highlight w:val="yellow"/>
        </w:rPr>
        <w:t>employees who were fired because of their sexual orientation or gender identity</w:t>
      </w:r>
      <w:r w:rsidRPr="00C03758">
        <w:rPr>
          <w:sz w:val="16"/>
          <w:szCs w:val="16"/>
        </w:rPr>
        <w:t>. The 6-3 decision, written by conservative Associate Justice Neil Gorsuch, has a big impact beyond the workplace.</w:t>
      </w:r>
    </w:p>
    <w:p w14:paraId="11ED5596" w14:textId="77777777" w:rsidR="00DA1B14" w:rsidRPr="00C03758" w:rsidRDefault="00DA1B14" w:rsidP="00DA1B14">
      <w:pPr>
        <w:rPr>
          <w:sz w:val="16"/>
          <w:szCs w:val="16"/>
        </w:rPr>
      </w:pPr>
      <w:r w:rsidRPr="00C03758">
        <w:rPr>
          <w:sz w:val="16"/>
          <w:szCs w:val="16"/>
        </w:rPr>
        <w:t xml:space="preserve">President Joe Biden noted the opinion in an executive order he signed on his first day in office to prohibit discrimination in the federal government. The Justice Department concluded in March that the court's holding applies broadly to other laws. And </w:t>
      </w:r>
      <w:r w:rsidRPr="00C03758">
        <w:rPr>
          <w:rStyle w:val="StyleUnderline"/>
        </w:rPr>
        <w:t>two appeals courts recently relied on the case to strike down bans on transgender students using school bathrooms</w:t>
      </w:r>
      <w:r w:rsidRPr="00C03758">
        <w:rPr>
          <w:sz w:val="16"/>
          <w:szCs w:val="16"/>
        </w:rPr>
        <w:t xml:space="preserve"> aligned with their gender identity.</w:t>
      </w:r>
    </w:p>
    <w:p w14:paraId="58F91795" w14:textId="77777777" w:rsidR="00DA1B14" w:rsidRPr="00C03758" w:rsidRDefault="00DA1B14" w:rsidP="00DA1B14">
      <w:pPr>
        <w:rPr>
          <w:sz w:val="16"/>
          <w:szCs w:val="16"/>
        </w:rPr>
      </w:pPr>
      <w:r w:rsidRPr="00C03758">
        <w:rPr>
          <w:sz w:val="16"/>
          <w:szCs w:val="16"/>
        </w:rPr>
        <w:t>"I have had time to process everything, and I'll be honest: It still feels amazing," Gerald Bostock, one of the three employees whose lawsuits led to the blockbuster ruling last year, told USA TODAY in an interview. "I’m just thrilled every day I think about the impact that we have made and the impact we are making currently."</w:t>
      </w:r>
    </w:p>
    <w:p w14:paraId="670AA2E4" w14:textId="77777777" w:rsidR="00DA1B14" w:rsidRPr="00C03758" w:rsidRDefault="00DA1B14" w:rsidP="00DA1B14">
      <w:pPr>
        <w:rPr>
          <w:sz w:val="16"/>
          <w:szCs w:val="16"/>
        </w:rPr>
      </w:pPr>
      <w:r w:rsidRPr="00C03758">
        <w:rPr>
          <w:rStyle w:val="StyleUnderline"/>
        </w:rPr>
        <w:t>Though the court’s ruling in Bostock</w:t>
      </w:r>
      <w:r w:rsidRPr="00C03758">
        <w:rPr>
          <w:sz w:val="16"/>
          <w:szCs w:val="16"/>
        </w:rPr>
        <w:t xml:space="preserve"> v. Clayton County </w:t>
      </w:r>
      <w:r w:rsidRPr="00C03758">
        <w:rPr>
          <w:rStyle w:val="StyleUnderline"/>
        </w:rPr>
        <w:t xml:space="preserve">has been heralded by gay rights groups as the most important outcome since the decision legalizing same-sex marriage in 2015, </w:t>
      </w:r>
      <w:r w:rsidRPr="00C03758">
        <w:rPr>
          <w:rStyle w:val="Emphasis"/>
        </w:rPr>
        <w:t>the celebration has been muted by other issues on the horizon. A growing number of states are passing</w:t>
      </w:r>
      <w:r w:rsidRPr="00C03758">
        <w:rPr>
          <w:rStyle w:val="StyleUnderline"/>
        </w:rPr>
        <w:t xml:space="preserve"> </w:t>
      </w:r>
      <w:r w:rsidRPr="00C03758">
        <w:rPr>
          <w:rStyle w:val="Emphasis"/>
        </w:rPr>
        <w:t>laws restricting LGBTQ</w:t>
      </w:r>
      <w:r w:rsidRPr="00C03758">
        <w:rPr>
          <w:rStyle w:val="StyleUnderline"/>
        </w:rPr>
        <w:t xml:space="preserve"> </w:t>
      </w:r>
      <w:r w:rsidRPr="00C03758">
        <w:rPr>
          <w:rStyle w:val="Emphasis"/>
        </w:rPr>
        <w:t>rights</w:t>
      </w:r>
      <w:r w:rsidRPr="00C03758">
        <w:rPr>
          <w:sz w:val="16"/>
          <w:szCs w:val="16"/>
        </w:rPr>
        <w:t>, and a more conservative Supreme Court signaled its desire to strengthen religious freedom protections.</w:t>
      </w:r>
    </w:p>
    <w:p w14:paraId="1E17F705" w14:textId="77777777" w:rsidR="00DA1B14" w:rsidRPr="00C03758" w:rsidRDefault="00DA1B14" w:rsidP="00DA1B14">
      <w:pPr>
        <w:rPr>
          <w:sz w:val="16"/>
          <w:szCs w:val="16"/>
        </w:rPr>
      </w:pPr>
      <w:r w:rsidRPr="00C03758">
        <w:rPr>
          <w:sz w:val="16"/>
          <w:szCs w:val="16"/>
        </w:rPr>
        <w:t xml:space="preserve">Those </w:t>
      </w:r>
      <w:r w:rsidRPr="00C03758">
        <w:rPr>
          <w:rStyle w:val="Emphasis"/>
        </w:rPr>
        <w:t>competing interests</w:t>
      </w:r>
      <w:r w:rsidRPr="00C03758">
        <w:rPr>
          <w:sz w:val="16"/>
          <w:szCs w:val="16"/>
        </w:rPr>
        <w:t xml:space="preserve"> – </w:t>
      </w:r>
      <w:r w:rsidRPr="00196859">
        <w:rPr>
          <w:rStyle w:val="Emphasis"/>
          <w:highlight w:val="yellow"/>
        </w:rPr>
        <w:t>LGBTQ rights and the First Amendment</w:t>
      </w:r>
      <w:r w:rsidRPr="00196859">
        <w:rPr>
          <w:rStyle w:val="Emphasis"/>
        </w:rPr>
        <w:t>’s</w:t>
      </w:r>
      <w:r w:rsidRPr="00C03758">
        <w:rPr>
          <w:rStyle w:val="Emphasis"/>
        </w:rPr>
        <w:t xml:space="preserve"> protection of religious freedom</w:t>
      </w:r>
      <w:r w:rsidRPr="00C03758">
        <w:rPr>
          <w:sz w:val="16"/>
          <w:szCs w:val="16"/>
        </w:rPr>
        <w:t xml:space="preserve"> – </w:t>
      </w:r>
      <w:r w:rsidRPr="00196859">
        <w:rPr>
          <w:rStyle w:val="Emphasis"/>
          <w:highlight w:val="yellow"/>
        </w:rPr>
        <w:t xml:space="preserve">will come </w:t>
      </w:r>
      <w:proofErr w:type="gramStart"/>
      <w:r w:rsidRPr="00196859">
        <w:rPr>
          <w:rStyle w:val="Emphasis"/>
          <w:highlight w:val="yellow"/>
        </w:rPr>
        <w:t>head to head</w:t>
      </w:r>
      <w:proofErr w:type="gramEnd"/>
      <w:r w:rsidRPr="00196859">
        <w:rPr>
          <w:rStyle w:val="Emphasis"/>
          <w:highlight w:val="yellow"/>
        </w:rPr>
        <w:t xml:space="preserve"> in</w:t>
      </w:r>
      <w:r w:rsidRPr="00C03758">
        <w:rPr>
          <w:sz w:val="16"/>
          <w:szCs w:val="16"/>
        </w:rPr>
        <w:t xml:space="preserve"> one of this year’s most closely watched cases at </w:t>
      </w:r>
      <w:r w:rsidRPr="00196859">
        <w:rPr>
          <w:rStyle w:val="Emphasis"/>
          <w:highlight w:val="yellow"/>
        </w:rPr>
        <w:t>the high court</w:t>
      </w:r>
      <w:r w:rsidRPr="00C03758">
        <w:rPr>
          <w:sz w:val="16"/>
          <w:szCs w:val="16"/>
        </w:rPr>
        <w:t>. In that dispute, a Catholic charity declined to honor Philadelphia’s requirement that it screen same-sex couples as potential foster parents because the mandate runs counter to its religious beliefs.</w:t>
      </w:r>
    </w:p>
    <w:p w14:paraId="186C4DC4" w14:textId="77777777" w:rsidR="00DA1B14" w:rsidRPr="00196859" w:rsidRDefault="00DA1B14" w:rsidP="00DA1B14">
      <w:pPr>
        <w:rPr>
          <w:sz w:val="16"/>
          <w:szCs w:val="16"/>
        </w:rPr>
      </w:pPr>
      <w:r w:rsidRPr="00C03758">
        <w:rPr>
          <w:sz w:val="16"/>
          <w:szCs w:val="16"/>
        </w:rPr>
        <w:t xml:space="preserve">A decision in </w:t>
      </w:r>
      <w:r w:rsidRPr="00196859">
        <w:rPr>
          <w:sz w:val="16"/>
          <w:szCs w:val="16"/>
        </w:rPr>
        <w:t xml:space="preserve">the case is likely this month, and observers predict the court, which has a 6-3 conservative majority, will side with the Catholic group – giving religious </w:t>
      </w:r>
      <w:proofErr w:type="gramStart"/>
      <w:r w:rsidRPr="00196859">
        <w:rPr>
          <w:sz w:val="16"/>
          <w:szCs w:val="16"/>
        </w:rPr>
        <w:t>advocates  a</w:t>
      </w:r>
      <w:proofErr w:type="gramEnd"/>
      <w:r w:rsidRPr="00196859">
        <w:rPr>
          <w:sz w:val="16"/>
          <w:szCs w:val="16"/>
        </w:rPr>
        <w:t xml:space="preserve"> big victory since the justices absolved a Colorado baker of discrimination for refusing to create a wedding cake for a same-sex couple in 2018. </w:t>
      </w:r>
    </w:p>
    <w:p w14:paraId="0DF00E9B" w14:textId="77777777" w:rsidR="00DA1B14" w:rsidRPr="00196859" w:rsidRDefault="00DA1B14" w:rsidP="00DA1B14">
      <w:pPr>
        <w:rPr>
          <w:rStyle w:val="StyleUnderline"/>
        </w:rPr>
      </w:pPr>
      <w:r w:rsidRPr="00196859">
        <w:rPr>
          <w:sz w:val="16"/>
          <w:szCs w:val="16"/>
        </w:rPr>
        <w:t>"</w:t>
      </w:r>
      <w:r w:rsidRPr="00196859">
        <w:rPr>
          <w:rStyle w:val="Emphasis"/>
        </w:rPr>
        <w:t>The Bostock court</w:t>
      </w:r>
      <w:r w:rsidRPr="00196859">
        <w:rPr>
          <w:sz w:val="16"/>
          <w:szCs w:val="16"/>
        </w:rPr>
        <w:t xml:space="preserve"> – it just </w:t>
      </w:r>
      <w:r w:rsidRPr="00196859">
        <w:rPr>
          <w:rStyle w:val="Emphasis"/>
        </w:rPr>
        <w:t>punted on religious freedom</w:t>
      </w:r>
      <w:r w:rsidRPr="00196859">
        <w:rPr>
          <w:rStyle w:val="StyleUnderline"/>
        </w:rPr>
        <w:t>,” said</w:t>
      </w:r>
      <w:r w:rsidRPr="00196859">
        <w:rPr>
          <w:sz w:val="16"/>
          <w:szCs w:val="16"/>
        </w:rPr>
        <w:t xml:space="preserve"> Kim Colby, </w:t>
      </w:r>
      <w:r w:rsidRPr="00196859">
        <w:rPr>
          <w:rStyle w:val="StyleUnderline"/>
        </w:rPr>
        <w:t>director of the Center for Law and Religious Freedom at Christian Legal Society.</w:t>
      </w:r>
    </w:p>
    <w:p w14:paraId="4D6CFED7" w14:textId="77777777" w:rsidR="00DA1B14" w:rsidRPr="00C03758" w:rsidRDefault="00DA1B14" w:rsidP="00DA1B14">
      <w:pPr>
        <w:rPr>
          <w:sz w:val="16"/>
          <w:szCs w:val="16"/>
        </w:rPr>
      </w:pPr>
      <w:r w:rsidRPr="00196859">
        <w:rPr>
          <w:rStyle w:val="Emphasis"/>
        </w:rPr>
        <w:t>Colby and</w:t>
      </w:r>
      <w:r w:rsidRPr="00C03758">
        <w:rPr>
          <w:rStyle w:val="Emphasis"/>
        </w:rPr>
        <w:t xml:space="preserve"> other advocates are concerned about the impact the Bostock decision may have on federal and state laws that do not have clear carve-outs for religious beliefs</w:t>
      </w:r>
      <w:r w:rsidRPr="00C03758">
        <w:rPr>
          <w:sz w:val="16"/>
          <w:szCs w:val="16"/>
        </w:rPr>
        <w:t xml:space="preserve">. That's another area of conflict experts predict will work its way to the high court in coming years.  </w:t>
      </w:r>
    </w:p>
    <w:p w14:paraId="6979503A" w14:textId="77777777" w:rsidR="00DA1B14" w:rsidRDefault="00DA1B14" w:rsidP="00DA1B14">
      <w:pPr>
        <w:rPr>
          <w:sz w:val="16"/>
          <w:szCs w:val="16"/>
        </w:rPr>
      </w:pPr>
      <w:r w:rsidRPr="00C03758">
        <w:rPr>
          <w:sz w:val="16"/>
          <w:szCs w:val="16"/>
        </w:rPr>
        <w:t>"</w:t>
      </w:r>
      <w:r w:rsidRPr="00C03758">
        <w:rPr>
          <w:rStyle w:val="Emphasis"/>
        </w:rPr>
        <w:t>The court</w:t>
      </w:r>
      <w:r w:rsidRPr="00C03758">
        <w:rPr>
          <w:sz w:val="16"/>
          <w:szCs w:val="16"/>
        </w:rPr>
        <w:t xml:space="preserve">, the majority, </w:t>
      </w:r>
      <w:r w:rsidRPr="00C03758">
        <w:rPr>
          <w:rStyle w:val="Emphasis"/>
        </w:rPr>
        <w:t>really was negligent in its responsibility to religious employers</w:t>
      </w:r>
      <w:r w:rsidRPr="00C03758">
        <w:rPr>
          <w:rStyle w:val="StyleUnderline"/>
        </w:rPr>
        <w:t xml:space="preserve"> and others that would be impacted by the ramifications,</w:t>
      </w:r>
      <w:r w:rsidRPr="00C03758">
        <w:rPr>
          <w:sz w:val="16"/>
          <w:szCs w:val="16"/>
        </w:rPr>
        <w:t>" Colby said.</w:t>
      </w:r>
    </w:p>
    <w:p w14:paraId="28B3079F" w14:textId="77777777" w:rsidR="00DA1B14" w:rsidRPr="006531BB" w:rsidRDefault="00DA1B14" w:rsidP="00DA1B14">
      <w:pPr>
        <w:pStyle w:val="Heading4"/>
        <w:rPr>
          <w:u w:val="single"/>
        </w:rPr>
      </w:pPr>
      <w:r>
        <w:t xml:space="preserve">Texas decision </w:t>
      </w:r>
      <w:r>
        <w:rPr>
          <w:u w:val="single"/>
        </w:rPr>
        <w:t>eviscerates</w:t>
      </w:r>
      <w:r>
        <w:t xml:space="preserve"> legitimacy – it’s </w:t>
      </w:r>
      <w:r>
        <w:rPr>
          <w:u w:val="single"/>
        </w:rPr>
        <w:t>legal nonsense</w:t>
      </w:r>
    </w:p>
    <w:p w14:paraId="77381C93" w14:textId="77777777" w:rsidR="00DA1B14" w:rsidRDefault="00DA1B14" w:rsidP="00DA1B14">
      <w:proofErr w:type="spellStart"/>
      <w:r w:rsidRPr="006531BB">
        <w:rPr>
          <w:rStyle w:val="Style13ptBold"/>
        </w:rPr>
        <w:t>Seddiq</w:t>
      </w:r>
      <w:proofErr w:type="spellEnd"/>
      <w:r w:rsidRPr="006531BB">
        <w:rPr>
          <w:rStyle w:val="Style13ptBold"/>
        </w:rPr>
        <w:t xml:space="preserve"> 9/11</w:t>
      </w:r>
      <w:r>
        <w:t xml:space="preserve"> – Politics reporter for Business Insider.</w:t>
      </w:r>
    </w:p>
    <w:p w14:paraId="3EAD2DFC" w14:textId="77777777" w:rsidR="00DA1B14" w:rsidRPr="006531BB" w:rsidRDefault="00DA1B14" w:rsidP="00DA1B14">
      <w:r>
        <w:t xml:space="preserve">Oma </w:t>
      </w:r>
      <w:proofErr w:type="spellStart"/>
      <w:r>
        <w:t>Seddiq</w:t>
      </w:r>
      <w:proofErr w:type="spellEnd"/>
      <w:r>
        <w:t xml:space="preserve">, “‘Lawless behavior’: Legal experts say the Supreme Court acted out of ‘political motivations’ in upholding Texas’ abortion ban,” </w:t>
      </w:r>
      <w:r>
        <w:rPr>
          <w:i/>
          <w:iCs/>
        </w:rPr>
        <w:t>Insider</w:t>
      </w:r>
      <w:r>
        <w:t xml:space="preserve">, 11 September 2021, </w:t>
      </w:r>
      <w:r w:rsidRPr="006531BB">
        <w:t>https://www.businessinsider.com/legal-experts-supreme-court-is-lawless-after-upholding-texas-abortion-law-2021-9</w:t>
      </w:r>
      <w:r>
        <w:t>.</w:t>
      </w:r>
    </w:p>
    <w:p w14:paraId="14C9FCAF" w14:textId="77777777" w:rsidR="00DA1B14" w:rsidRPr="006531BB" w:rsidRDefault="00DA1B14" w:rsidP="00DA1B14"/>
    <w:p w14:paraId="23EF7AC6" w14:textId="77777777" w:rsidR="00DA1B14" w:rsidRPr="004169CC" w:rsidRDefault="00DA1B14" w:rsidP="00DA1B14">
      <w:pPr>
        <w:rPr>
          <w:sz w:val="16"/>
          <w:szCs w:val="16"/>
        </w:rPr>
      </w:pPr>
      <w:r w:rsidRPr="004169CC">
        <w:rPr>
          <w:rStyle w:val="StyleUnderline"/>
        </w:rPr>
        <w:t>The</w:t>
      </w:r>
      <w:r w:rsidRPr="004169CC">
        <w:rPr>
          <w:sz w:val="16"/>
          <w:szCs w:val="16"/>
        </w:rPr>
        <w:t xml:space="preserve"> Supreme </w:t>
      </w:r>
      <w:r w:rsidRPr="004169CC">
        <w:rPr>
          <w:rStyle w:val="StyleUnderline"/>
        </w:rPr>
        <w:t>Court opened the door to fierce backlash when a narrow majority</w:t>
      </w:r>
      <w:r w:rsidRPr="004169CC">
        <w:rPr>
          <w:sz w:val="16"/>
          <w:szCs w:val="16"/>
        </w:rPr>
        <w:t xml:space="preserve"> of justices in a ruling last week </w:t>
      </w:r>
      <w:r w:rsidRPr="004169CC">
        <w:rPr>
          <w:rStyle w:val="StyleUnderline"/>
        </w:rPr>
        <w:t>upheld a strict Texas law that bans abortions after six weeks</w:t>
      </w:r>
      <w:r w:rsidRPr="004169CC">
        <w:rPr>
          <w:sz w:val="16"/>
          <w:szCs w:val="16"/>
        </w:rPr>
        <w:t xml:space="preserve"> of pregnancy.</w:t>
      </w:r>
    </w:p>
    <w:p w14:paraId="3545D66C" w14:textId="77777777" w:rsidR="00DA1B14" w:rsidRPr="004169CC" w:rsidRDefault="00DA1B14" w:rsidP="00DA1B14">
      <w:pPr>
        <w:rPr>
          <w:sz w:val="16"/>
          <w:szCs w:val="16"/>
        </w:rPr>
      </w:pPr>
      <w:r w:rsidRPr="004169CC">
        <w:rPr>
          <w:sz w:val="16"/>
          <w:szCs w:val="16"/>
        </w:rPr>
        <w:t xml:space="preserve">From President Joe Biden to advocacy leaders, </w:t>
      </w:r>
      <w:r w:rsidRPr="004169CC">
        <w:rPr>
          <w:rStyle w:val="StyleUnderline"/>
        </w:rPr>
        <w:t>critics have knocked the court's decision, arguing it flouts the constitutional right to an abortion established</w:t>
      </w:r>
      <w:r w:rsidRPr="004169CC">
        <w:rPr>
          <w:sz w:val="16"/>
          <w:szCs w:val="16"/>
        </w:rPr>
        <w:t xml:space="preserve"> nearly 50 years ago </w:t>
      </w:r>
      <w:r w:rsidRPr="004169CC">
        <w:rPr>
          <w:rStyle w:val="StyleUnderline"/>
        </w:rPr>
        <w:t>under Roe</w:t>
      </w:r>
      <w:r w:rsidRPr="004169CC">
        <w:rPr>
          <w:sz w:val="16"/>
          <w:szCs w:val="16"/>
        </w:rPr>
        <w:t xml:space="preserve"> v. Wade. That Supreme Court decision, along with other major abortion rulings since, protect the right to an abortion until pre-viability, or the point when a fetus can survive outside of the womb, which most experts say occurs around 24 </w:t>
      </w:r>
      <w:r>
        <w:rPr>
          <w:sz w:val="16"/>
          <w:szCs w:val="16"/>
        </w:rPr>
        <w:t>w</w:t>
      </w:r>
      <w:r w:rsidRPr="004169CC">
        <w:rPr>
          <w:sz w:val="16"/>
          <w:szCs w:val="16"/>
        </w:rPr>
        <w:t>eeks of pregnancy.</w:t>
      </w:r>
    </w:p>
    <w:p w14:paraId="533FB491" w14:textId="77777777" w:rsidR="00DA1B14" w:rsidRPr="004169CC" w:rsidRDefault="00DA1B14" w:rsidP="00DA1B14">
      <w:pPr>
        <w:rPr>
          <w:sz w:val="16"/>
          <w:szCs w:val="16"/>
        </w:rPr>
      </w:pPr>
      <w:r w:rsidRPr="00CD48DD">
        <w:rPr>
          <w:rStyle w:val="StyleUnderline"/>
          <w:highlight w:val="yellow"/>
        </w:rPr>
        <w:t>The court's refusal to block the Texas law "unleashes unconstitutional chaos</w:t>
      </w:r>
      <w:r w:rsidRPr="004169CC">
        <w:rPr>
          <w:rStyle w:val="StyleUnderline"/>
        </w:rPr>
        <w:t>," Biden said</w:t>
      </w:r>
      <w:r w:rsidRPr="004169CC">
        <w:rPr>
          <w:sz w:val="16"/>
          <w:szCs w:val="16"/>
        </w:rPr>
        <w:t xml:space="preserve"> last Thursday, hours after the decision was handed down. The Department of Justice filed a lawsuit this week </w:t>
      </w:r>
      <w:proofErr w:type="gramStart"/>
      <w:r w:rsidRPr="004169CC">
        <w:rPr>
          <w:sz w:val="16"/>
          <w:szCs w:val="16"/>
        </w:rPr>
        <w:t>in an attempt to</w:t>
      </w:r>
      <w:proofErr w:type="gramEnd"/>
      <w:r w:rsidRPr="004169CC">
        <w:rPr>
          <w:sz w:val="16"/>
          <w:szCs w:val="16"/>
        </w:rPr>
        <w:t xml:space="preserve"> block the six-week abortion ban.</w:t>
      </w:r>
    </w:p>
    <w:p w14:paraId="4DFEF584" w14:textId="77777777" w:rsidR="00DA1B14" w:rsidRPr="004169CC" w:rsidRDefault="00DA1B14" w:rsidP="00DA1B14">
      <w:pPr>
        <w:rPr>
          <w:sz w:val="16"/>
          <w:szCs w:val="16"/>
        </w:rPr>
      </w:pPr>
      <w:r w:rsidRPr="004169CC">
        <w:rPr>
          <w:sz w:val="16"/>
          <w:szCs w:val="16"/>
        </w:rPr>
        <w:t>"</w:t>
      </w:r>
      <w:r w:rsidRPr="004169CC">
        <w:rPr>
          <w:rStyle w:val="StyleUnderline"/>
        </w:rPr>
        <w:t>This is the loudest alarm yet that abortion rights are in grave danger, in Texas and across the country</w:t>
      </w:r>
      <w:r w:rsidRPr="004169CC">
        <w:rPr>
          <w:sz w:val="16"/>
          <w:szCs w:val="16"/>
        </w:rPr>
        <w:t xml:space="preserve">," Alexis </w:t>
      </w:r>
      <w:r w:rsidRPr="004169CC">
        <w:rPr>
          <w:rStyle w:val="StyleUnderline"/>
        </w:rPr>
        <w:t>McGill Johnson</w:t>
      </w:r>
      <w:r w:rsidRPr="004169CC">
        <w:rPr>
          <w:sz w:val="16"/>
          <w:szCs w:val="16"/>
        </w:rPr>
        <w:t xml:space="preserve">, president and CEO of Planned Parenthood Federation of America, </w:t>
      </w:r>
      <w:r w:rsidRPr="004169CC">
        <w:rPr>
          <w:rStyle w:val="StyleUnderline"/>
        </w:rPr>
        <w:t>said</w:t>
      </w:r>
      <w:r w:rsidRPr="004169CC">
        <w:rPr>
          <w:sz w:val="16"/>
          <w:szCs w:val="16"/>
        </w:rPr>
        <w:t xml:space="preserve"> in response to the ruling.</w:t>
      </w:r>
    </w:p>
    <w:p w14:paraId="491DB6CC" w14:textId="77777777" w:rsidR="00DA1B14" w:rsidRPr="004169CC" w:rsidRDefault="00DA1B14" w:rsidP="00DA1B14">
      <w:pPr>
        <w:rPr>
          <w:sz w:val="16"/>
          <w:szCs w:val="16"/>
        </w:rPr>
      </w:pPr>
      <w:r w:rsidRPr="004169CC">
        <w:rPr>
          <w:sz w:val="16"/>
          <w:szCs w:val="16"/>
        </w:rPr>
        <w:t xml:space="preserve">Some </w:t>
      </w:r>
      <w:r w:rsidRPr="004169CC">
        <w:rPr>
          <w:rStyle w:val="StyleUnderline"/>
        </w:rPr>
        <w:t>legal experts</w:t>
      </w:r>
      <w:r w:rsidRPr="004169CC">
        <w:rPr>
          <w:sz w:val="16"/>
          <w:szCs w:val="16"/>
        </w:rPr>
        <w:t xml:space="preserve">, too, have piled on the criticism. They </w:t>
      </w:r>
      <w:r w:rsidRPr="004169CC">
        <w:rPr>
          <w:rStyle w:val="StyleUnderline"/>
        </w:rPr>
        <w:t>argue</w:t>
      </w:r>
      <w:r w:rsidRPr="004169CC">
        <w:rPr>
          <w:sz w:val="16"/>
          <w:szCs w:val="16"/>
        </w:rPr>
        <w:t xml:space="preserve"> that </w:t>
      </w:r>
      <w:r w:rsidRPr="004169CC">
        <w:rPr>
          <w:rStyle w:val="StyleUnderline"/>
        </w:rPr>
        <w:t>the</w:t>
      </w:r>
      <w:r w:rsidRPr="004169CC">
        <w:rPr>
          <w:sz w:val="16"/>
          <w:szCs w:val="16"/>
        </w:rPr>
        <w:t xml:space="preserve"> Supreme Court </w:t>
      </w:r>
      <w:r w:rsidRPr="004169CC">
        <w:rPr>
          <w:rStyle w:val="StyleUnderline"/>
        </w:rPr>
        <w:t>justices</w:t>
      </w:r>
      <w:r w:rsidRPr="004169CC">
        <w:rPr>
          <w:sz w:val="16"/>
          <w:szCs w:val="16"/>
        </w:rPr>
        <w:t xml:space="preserve">, who are meant to behave as interpreters and appliers of the law, instead </w:t>
      </w:r>
      <w:r w:rsidRPr="004169CC">
        <w:rPr>
          <w:rStyle w:val="StyleUnderline"/>
        </w:rPr>
        <w:t>conducted themselves as partisan lawmakers in the Texas decision</w:t>
      </w:r>
      <w:r w:rsidRPr="004169CC">
        <w:rPr>
          <w:sz w:val="16"/>
          <w:szCs w:val="16"/>
        </w:rPr>
        <w:t>.</w:t>
      </w:r>
    </w:p>
    <w:p w14:paraId="13FA94E4" w14:textId="77777777" w:rsidR="00DA1B14" w:rsidRPr="004169CC" w:rsidRDefault="00DA1B14" w:rsidP="00DA1B14">
      <w:pPr>
        <w:rPr>
          <w:sz w:val="16"/>
          <w:szCs w:val="16"/>
        </w:rPr>
      </w:pPr>
      <w:r w:rsidRPr="004169CC">
        <w:rPr>
          <w:sz w:val="16"/>
          <w:szCs w:val="16"/>
        </w:rPr>
        <w:t>"</w:t>
      </w:r>
      <w:r w:rsidRPr="00CD48DD">
        <w:rPr>
          <w:rStyle w:val="Emphasis"/>
          <w:highlight w:val="yellow"/>
        </w:rPr>
        <w:t>Our court is broken</w:t>
      </w:r>
      <w:r w:rsidRPr="004169CC">
        <w:rPr>
          <w:sz w:val="16"/>
          <w:szCs w:val="16"/>
        </w:rPr>
        <w:t xml:space="preserve">. I mean, </w:t>
      </w:r>
      <w:r w:rsidRPr="00CD48DD">
        <w:rPr>
          <w:rStyle w:val="Emphasis"/>
          <w:highlight w:val="yellow"/>
        </w:rPr>
        <w:t>it's more of a political institution than</w:t>
      </w:r>
      <w:r w:rsidRPr="004169CC">
        <w:rPr>
          <w:sz w:val="16"/>
          <w:szCs w:val="16"/>
        </w:rPr>
        <w:t xml:space="preserve"> it is </w:t>
      </w:r>
      <w:r w:rsidRPr="00CD48DD">
        <w:rPr>
          <w:rStyle w:val="Emphasis"/>
          <w:highlight w:val="yellow"/>
        </w:rPr>
        <w:t>a legal institution</w:t>
      </w:r>
      <w:r w:rsidRPr="004169CC">
        <w:rPr>
          <w:sz w:val="16"/>
          <w:szCs w:val="16"/>
        </w:rPr>
        <w:t xml:space="preserve">," Barry </w:t>
      </w:r>
      <w:r w:rsidRPr="00CD48DD">
        <w:rPr>
          <w:rStyle w:val="StyleUnderline"/>
          <w:highlight w:val="yellow"/>
        </w:rPr>
        <w:t>McDonald, a law professor</w:t>
      </w:r>
      <w:r w:rsidRPr="004169CC">
        <w:rPr>
          <w:sz w:val="16"/>
          <w:szCs w:val="16"/>
        </w:rPr>
        <w:t xml:space="preserve"> at Pepperdine University Caruso School of Law, </w:t>
      </w:r>
      <w:r w:rsidRPr="004169CC">
        <w:rPr>
          <w:rStyle w:val="StyleUnderline"/>
        </w:rPr>
        <w:t>told Insider</w:t>
      </w:r>
      <w:r w:rsidRPr="004169CC">
        <w:rPr>
          <w:sz w:val="16"/>
          <w:szCs w:val="16"/>
        </w:rPr>
        <w:t>, adding that the Texas law is "flagrantly unconstitutional."</w:t>
      </w:r>
    </w:p>
    <w:p w14:paraId="0F2EAE12" w14:textId="77777777" w:rsidR="00DA1B14" w:rsidRPr="004169CC" w:rsidRDefault="00DA1B14" w:rsidP="00DA1B14">
      <w:pPr>
        <w:rPr>
          <w:sz w:val="16"/>
          <w:szCs w:val="16"/>
        </w:rPr>
      </w:pPr>
      <w:r w:rsidRPr="004169CC">
        <w:rPr>
          <w:sz w:val="16"/>
          <w:szCs w:val="16"/>
        </w:rPr>
        <w:t>The Texas decision came via a little-known process called the 'shadow docket'</w:t>
      </w:r>
    </w:p>
    <w:p w14:paraId="0CD8A7B5" w14:textId="77777777" w:rsidR="00DA1B14" w:rsidRPr="004169CC" w:rsidRDefault="00DA1B14" w:rsidP="00DA1B14">
      <w:pPr>
        <w:rPr>
          <w:sz w:val="16"/>
          <w:szCs w:val="16"/>
        </w:rPr>
      </w:pPr>
      <w:r w:rsidRPr="004169CC">
        <w:rPr>
          <w:sz w:val="16"/>
          <w:szCs w:val="16"/>
        </w:rPr>
        <w:t xml:space="preserve">At midnight on September 1, a Texas statute that bans abortions after six weeks of pregnancy, a time when many people do not yet know they are pregnant, went into effect. The law makes no exceptions for cases of rape or incest and invites private citizens, rather than state officials, to enforce the ban. </w:t>
      </w:r>
    </w:p>
    <w:p w14:paraId="6EA682F3" w14:textId="77777777" w:rsidR="00DA1B14" w:rsidRPr="004169CC" w:rsidRDefault="00DA1B14" w:rsidP="00DA1B14">
      <w:pPr>
        <w:rPr>
          <w:sz w:val="16"/>
          <w:szCs w:val="16"/>
        </w:rPr>
      </w:pPr>
      <w:r w:rsidRPr="004169CC">
        <w:rPr>
          <w:sz w:val="16"/>
          <w:szCs w:val="16"/>
        </w:rPr>
        <w:t xml:space="preserve">It was not until 24 hours later when the Supreme Court responded to a request from abortion providers in the state to block the law. The court declined the </w:t>
      </w:r>
      <w:proofErr w:type="gramStart"/>
      <w:r w:rsidRPr="004169CC">
        <w:rPr>
          <w:sz w:val="16"/>
          <w:szCs w:val="16"/>
        </w:rPr>
        <w:t>appeal, and</w:t>
      </w:r>
      <w:proofErr w:type="gramEnd"/>
      <w:r w:rsidRPr="004169CC">
        <w:rPr>
          <w:sz w:val="16"/>
          <w:szCs w:val="16"/>
        </w:rPr>
        <w:t xml:space="preserve"> handed down its 5-4 opinion via a little-known process dubbed the "shadow docket."</w:t>
      </w:r>
    </w:p>
    <w:p w14:paraId="04FA86F6" w14:textId="77777777" w:rsidR="00DA1B14" w:rsidRPr="004169CC" w:rsidRDefault="00DA1B14" w:rsidP="00DA1B14">
      <w:pPr>
        <w:rPr>
          <w:sz w:val="16"/>
          <w:szCs w:val="16"/>
        </w:rPr>
      </w:pPr>
      <w:r w:rsidRPr="004169CC">
        <w:rPr>
          <w:sz w:val="16"/>
          <w:szCs w:val="16"/>
        </w:rPr>
        <w:t xml:space="preserve">The shadow docket, a term coined by University of Chicago law professor William </w:t>
      </w:r>
      <w:proofErr w:type="spellStart"/>
      <w:r w:rsidRPr="004169CC">
        <w:rPr>
          <w:sz w:val="16"/>
          <w:szCs w:val="16"/>
        </w:rPr>
        <w:t>Baude</w:t>
      </w:r>
      <w:proofErr w:type="spellEnd"/>
      <w:r w:rsidRPr="004169CC">
        <w:rPr>
          <w:sz w:val="16"/>
          <w:szCs w:val="16"/>
        </w:rPr>
        <w:t xml:space="preserve"> in 2015, refers to the range of decisions the Supreme Court makes that fall out of line with its normal routine. Unlike the lengthy process the court uses to decide 60-70 major cases per term, these shadow docket rulings are usually short, unsigned and could come before any oral arguments take place before the court, as was the case with the Texas decision.</w:t>
      </w:r>
    </w:p>
    <w:p w14:paraId="1A184763" w14:textId="77777777" w:rsidR="00DA1B14" w:rsidRPr="004169CC" w:rsidRDefault="00DA1B14" w:rsidP="00DA1B14">
      <w:pPr>
        <w:rPr>
          <w:sz w:val="16"/>
          <w:szCs w:val="16"/>
        </w:rPr>
      </w:pPr>
      <w:r w:rsidRPr="004169CC">
        <w:rPr>
          <w:sz w:val="16"/>
          <w:szCs w:val="16"/>
        </w:rPr>
        <w:t xml:space="preserve">Traditionally, the court uses the shadow docket for procedural purposes — to accept or deny applications for emergency action — in typically small, uncontroversial cases. But in recent years, the court's use of the shadow docket has sparked outrage over what critics describe as increasingly partisan and unsubstantial rulings, including now in the Texas abortion case. </w:t>
      </w:r>
    </w:p>
    <w:p w14:paraId="30776766" w14:textId="77777777" w:rsidR="00DA1B14" w:rsidRPr="004169CC" w:rsidRDefault="00DA1B14" w:rsidP="00DA1B14">
      <w:pPr>
        <w:rPr>
          <w:sz w:val="16"/>
          <w:szCs w:val="16"/>
        </w:rPr>
      </w:pPr>
      <w:r w:rsidRPr="004169CC">
        <w:rPr>
          <w:sz w:val="16"/>
          <w:szCs w:val="16"/>
        </w:rPr>
        <w:t xml:space="preserve">"In </w:t>
      </w:r>
      <w:r w:rsidRPr="00CD48DD">
        <w:rPr>
          <w:rStyle w:val="StyleUnderline"/>
          <w:highlight w:val="yellow"/>
        </w:rPr>
        <w:t>the abortion case</w:t>
      </w:r>
      <w:r w:rsidRPr="004169CC">
        <w:rPr>
          <w:rStyle w:val="StyleUnderline"/>
        </w:rPr>
        <w:t>,</w:t>
      </w:r>
      <w:r w:rsidRPr="004169CC">
        <w:rPr>
          <w:sz w:val="16"/>
          <w:szCs w:val="16"/>
        </w:rPr>
        <w:t xml:space="preserve"> it's not only short, </w:t>
      </w:r>
      <w:proofErr w:type="gramStart"/>
      <w:r w:rsidRPr="00CD48DD">
        <w:rPr>
          <w:rStyle w:val="Emphasis"/>
          <w:highlight w:val="yellow"/>
        </w:rPr>
        <w:t>it's</w:t>
      </w:r>
      <w:proofErr w:type="gramEnd"/>
      <w:r w:rsidRPr="00CD48DD">
        <w:rPr>
          <w:rStyle w:val="Emphasis"/>
          <w:highlight w:val="yellow"/>
        </w:rPr>
        <w:t xml:space="preserve"> just a jumble of nonsense</w:t>
      </w:r>
      <w:r w:rsidRPr="004169CC">
        <w:rPr>
          <w:sz w:val="16"/>
          <w:szCs w:val="16"/>
        </w:rPr>
        <w:t xml:space="preserve">," Richard </w:t>
      </w:r>
      <w:r w:rsidRPr="00CD48DD">
        <w:rPr>
          <w:rStyle w:val="StyleUnderline"/>
          <w:highlight w:val="yellow"/>
        </w:rPr>
        <w:t>Pierce, a law professor</w:t>
      </w:r>
      <w:r w:rsidRPr="004169CC">
        <w:rPr>
          <w:sz w:val="16"/>
          <w:szCs w:val="16"/>
        </w:rPr>
        <w:t xml:space="preserve"> at the George Washington University Law School, </w:t>
      </w:r>
      <w:r w:rsidRPr="004169CC">
        <w:rPr>
          <w:rStyle w:val="StyleUnderline"/>
        </w:rPr>
        <w:t>told Insider</w:t>
      </w:r>
      <w:r w:rsidRPr="004169CC">
        <w:rPr>
          <w:sz w:val="16"/>
          <w:szCs w:val="16"/>
        </w:rPr>
        <w:t xml:space="preserve"> of the court's opinion. "</w:t>
      </w:r>
      <w:r w:rsidRPr="00CD48DD">
        <w:rPr>
          <w:rStyle w:val="Emphasis"/>
          <w:highlight w:val="yellow"/>
        </w:rPr>
        <w:t>It's incoherent</w:t>
      </w:r>
      <w:r w:rsidRPr="006531BB">
        <w:rPr>
          <w:rStyle w:val="Emphasis"/>
        </w:rPr>
        <w:t>. The reasoning makes no sense at all</w:t>
      </w:r>
      <w:r w:rsidRPr="004169CC">
        <w:rPr>
          <w:rStyle w:val="StyleUnderline"/>
        </w:rPr>
        <w:t>.</w:t>
      </w:r>
      <w:r w:rsidRPr="004169CC">
        <w:rPr>
          <w:sz w:val="16"/>
          <w:szCs w:val="16"/>
        </w:rPr>
        <w:t>"</w:t>
      </w:r>
    </w:p>
    <w:p w14:paraId="6FC68400" w14:textId="77777777" w:rsidR="00DA1B14" w:rsidRPr="004169CC" w:rsidRDefault="00DA1B14" w:rsidP="00DA1B14">
      <w:pPr>
        <w:rPr>
          <w:sz w:val="16"/>
          <w:szCs w:val="16"/>
        </w:rPr>
      </w:pPr>
      <w:r w:rsidRPr="004169CC">
        <w:rPr>
          <w:sz w:val="16"/>
          <w:szCs w:val="16"/>
        </w:rPr>
        <w:t>The court's majority, in an unsigned opinion, argued that its ruling was technical and not based on the substance of the Texas law, which could still be legally challenged.</w:t>
      </w:r>
    </w:p>
    <w:p w14:paraId="2DC2ECF0" w14:textId="77777777" w:rsidR="00DA1B14" w:rsidRPr="004169CC" w:rsidRDefault="00DA1B14" w:rsidP="00DA1B14">
      <w:pPr>
        <w:rPr>
          <w:sz w:val="16"/>
          <w:szCs w:val="16"/>
        </w:rPr>
      </w:pPr>
      <w:proofErr w:type="gramStart"/>
      <w:r w:rsidRPr="004169CC">
        <w:rPr>
          <w:sz w:val="16"/>
          <w:szCs w:val="16"/>
        </w:rPr>
        <w:t>"In particular, this</w:t>
      </w:r>
      <w:proofErr w:type="gramEnd"/>
      <w:r w:rsidRPr="004169CC">
        <w:rPr>
          <w:sz w:val="16"/>
          <w:szCs w:val="16"/>
        </w:rPr>
        <w:t xml:space="preserve"> order is not based on any conclusion about the constitutionality of Texas's law, and in no way limits other procedurally proper challenges to the Texas law, including in Texas state courts," the majority wrote.</w:t>
      </w:r>
    </w:p>
    <w:p w14:paraId="2A086D42" w14:textId="77777777" w:rsidR="00DA1B14" w:rsidRPr="004169CC" w:rsidRDefault="00DA1B14" w:rsidP="00DA1B14">
      <w:pPr>
        <w:rPr>
          <w:sz w:val="16"/>
          <w:szCs w:val="16"/>
        </w:rPr>
      </w:pPr>
      <w:r w:rsidRPr="004169CC">
        <w:rPr>
          <w:sz w:val="16"/>
          <w:szCs w:val="16"/>
        </w:rPr>
        <w:t>Yet experts dispute the court's decision-making. "That's lawless behavior," Pierce said.</w:t>
      </w:r>
    </w:p>
    <w:p w14:paraId="20544E0D" w14:textId="77777777" w:rsidR="00DA1B14" w:rsidRPr="004169CC" w:rsidRDefault="00DA1B14" w:rsidP="00DA1B14">
      <w:pPr>
        <w:rPr>
          <w:sz w:val="16"/>
          <w:szCs w:val="16"/>
        </w:rPr>
      </w:pPr>
      <w:r w:rsidRPr="004169CC">
        <w:rPr>
          <w:sz w:val="16"/>
          <w:szCs w:val="16"/>
        </w:rPr>
        <w:t xml:space="preserve">"It just concerns me tremendously," he added. "To me, the court should never take any action without providing a full set of reasons, telling us why it acted as it did. And the court has not been doing this in these cases that are referred to as the shadow docket." </w:t>
      </w:r>
    </w:p>
    <w:p w14:paraId="5D4310BA" w14:textId="77777777" w:rsidR="00DA1B14" w:rsidRDefault="00DA1B14" w:rsidP="00DA1B14">
      <w:pPr>
        <w:rPr>
          <w:sz w:val="16"/>
          <w:szCs w:val="16"/>
        </w:rPr>
      </w:pPr>
      <w:r w:rsidRPr="004169CC">
        <w:rPr>
          <w:sz w:val="16"/>
          <w:szCs w:val="16"/>
        </w:rPr>
        <w:t>"</w:t>
      </w:r>
      <w:r w:rsidRPr="00CD48DD">
        <w:rPr>
          <w:rStyle w:val="Emphasis"/>
          <w:highlight w:val="yellow"/>
        </w:rPr>
        <w:t>It's stunning</w:t>
      </w:r>
      <w:r w:rsidRPr="00CD48DD">
        <w:rPr>
          <w:rStyle w:val="StyleUnderline"/>
          <w:highlight w:val="yellow"/>
        </w:rPr>
        <w:t>," McDonald said</w:t>
      </w:r>
      <w:r w:rsidRPr="004169CC">
        <w:rPr>
          <w:sz w:val="16"/>
          <w:szCs w:val="16"/>
        </w:rPr>
        <w:t xml:space="preserve"> of the court's ruling. "</w:t>
      </w:r>
      <w:r w:rsidRPr="00CD48DD">
        <w:rPr>
          <w:rStyle w:val="Emphasis"/>
          <w:highlight w:val="yellow"/>
        </w:rPr>
        <w:t>It</w:t>
      </w:r>
      <w:r w:rsidRPr="004169CC">
        <w:rPr>
          <w:sz w:val="16"/>
          <w:szCs w:val="16"/>
        </w:rPr>
        <w:t xml:space="preserve"> just </w:t>
      </w:r>
      <w:r w:rsidRPr="00CD48DD">
        <w:rPr>
          <w:rStyle w:val="Emphasis"/>
          <w:highlight w:val="yellow"/>
        </w:rPr>
        <w:t>adds to this perception</w:t>
      </w:r>
      <w:r w:rsidRPr="006531BB">
        <w:rPr>
          <w:rStyle w:val="Emphasis"/>
        </w:rPr>
        <w:t xml:space="preserve"> that </w:t>
      </w:r>
      <w:r w:rsidRPr="00CD48DD">
        <w:rPr>
          <w:rStyle w:val="Emphasis"/>
          <w:highlight w:val="yellow"/>
        </w:rPr>
        <w:t>the court is acting out of political motivations</w:t>
      </w:r>
      <w:r w:rsidRPr="006531BB">
        <w:rPr>
          <w:rStyle w:val="Emphasis"/>
        </w:rPr>
        <w:t xml:space="preserve"> as opposed to</w:t>
      </w:r>
      <w:r w:rsidRPr="004169CC">
        <w:rPr>
          <w:sz w:val="16"/>
          <w:szCs w:val="16"/>
        </w:rPr>
        <w:t xml:space="preserve"> impartial and objective application of </w:t>
      </w:r>
      <w:r w:rsidRPr="006531BB">
        <w:rPr>
          <w:rStyle w:val="Emphasis"/>
        </w:rPr>
        <w:t>legal principles</w:t>
      </w:r>
      <w:r w:rsidRPr="004169CC">
        <w:rPr>
          <w:sz w:val="16"/>
          <w:szCs w:val="16"/>
        </w:rPr>
        <w:t>."</w:t>
      </w:r>
    </w:p>
    <w:p w14:paraId="0E74D743" w14:textId="77777777" w:rsidR="00DA1B14" w:rsidRDefault="00DA1B14" w:rsidP="00DA1B14">
      <w:pPr>
        <w:pStyle w:val="Heading4"/>
      </w:pPr>
      <w:r>
        <w:t xml:space="preserve">Moderate trends won’t hold – the </w:t>
      </w:r>
      <w:r>
        <w:rPr>
          <w:u w:val="single"/>
        </w:rPr>
        <w:t>world ends</w:t>
      </w:r>
      <w:r>
        <w:t xml:space="preserve"> next term</w:t>
      </w:r>
    </w:p>
    <w:p w14:paraId="3372CF60" w14:textId="77777777" w:rsidR="00DA1B14" w:rsidRDefault="00DA1B14" w:rsidP="00DA1B14">
      <w:r w:rsidRPr="000D37BF">
        <w:rPr>
          <w:rStyle w:val="Style13ptBold"/>
        </w:rPr>
        <w:t>Robinson 6/18</w:t>
      </w:r>
      <w:r>
        <w:t xml:space="preserve"> – Supreme Court reporter for Bloomberg Law.</w:t>
      </w:r>
    </w:p>
    <w:p w14:paraId="568A6BE4" w14:textId="77777777" w:rsidR="00DA1B14" w:rsidRDefault="00DA1B14" w:rsidP="00DA1B14">
      <w:r>
        <w:t xml:space="preserve">Kimberly Strawbridge Robinson, “Barrett Channels Roberts’ ‘Go-Slow’ Approach in Landmark Cases,” </w:t>
      </w:r>
      <w:r>
        <w:rPr>
          <w:i/>
          <w:iCs/>
        </w:rPr>
        <w:t>Bloomberg Law</w:t>
      </w:r>
      <w:r>
        <w:t xml:space="preserve">, 18 June 2021, </w:t>
      </w:r>
      <w:r w:rsidRPr="000D37BF">
        <w:t>https://news.bloomberglaw.com/us-law-week/barrett-channels-roberts-go-slow-approach-in-landmark-cases</w:t>
      </w:r>
      <w:r>
        <w:t>.</w:t>
      </w:r>
    </w:p>
    <w:p w14:paraId="1759F7C0" w14:textId="77777777" w:rsidR="00DA1B14" w:rsidRPr="00464809" w:rsidRDefault="00DA1B14" w:rsidP="00DA1B14"/>
    <w:p w14:paraId="71824622" w14:textId="77777777" w:rsidR="00DA1B14" w:rsidRPr="00765AE6" w:rsidRDefault="00DA1B14" w:rsidP="00DA1B14">
      <w:pPr>
        <w:rPr>
          <w:sz w:val="16"/>
          <w:szCs w:val="16"/>
        </w:rPr>
      </w:pPr>
      <w:r w:rsidRPr="00765AE6">
        <w:rPr>
          <w:sz w:val="16"/>
          <w:szCs w:val="16"/>
        </w:rPr>
        <w:t>End of the World</w:t>
      </w:r>
    </w:p>
    <w:p w14:paraId="2DC967D6" w14:textId="77777777" w:rsidR="00DA1B14" w:rsidRPr="00765AE6" w:rsidRDefault="00DA1B14" w:rsidP="00DA1B14">
      <w:pPr>
        <w:rPr>
          <w:sz w:val="16"/>
          <w:szCs w:val="16"/>
        </w:rPr>
      </w:pPr>
      <w:r w:rsidRPr="00765AE6">
        <w:rPr>
          <w:sz w:val="16"/>
          <w:szCs w:val="16"/>
        </w:rPr>
        <w:t xml:space="preserve">But </w:t>
      </w:r>
      <w:r w:rsidRPr="00713C78">
        <w:rPr>
          <w:rStyle w:val="StyleUnderline"/>
        </w:rPr>
        <w:t>the ACA and LGBT cases</w:t>
      </w:r>
      <w:r w:rsidRPr="00765AE6">
        <w:rPr>
          <w:sz w:val="16"/>
          <w:szCs w:val="16"/>
        </w:rPr>
        <w:t xml:space="preserve">, along with the extraordinary agreement all term, </w:t>
      </w:r>
      <w:r w:rsidRPr="00713C78">
        <w:rPr>
          <w:rStyle w:val="StyleUnderline"/>
        </w:rPr>
        <w:t xml:space="preserve">suggests </w:t>
      </w:r>
      <w:proofErr w:type="gramStart"/>
      <w:r w:rsidRPr="00713C78">
        <w:rPr>
          <w:rStyle w:val="StyleUnderline"/>
        </w:rPr>
        <w:t>a majority of</w:t>
      </w:r>
      <w:proofErr w:type="gramEnd"/>
      <w:r w:rsidRPr="00713C78">
        <w:rPr>
          <w:rStyle w:val="StyleUnderline"/>
        </w:rPr>
        <w:t xml:space="preserve"> the justices don’t think it’s the right time to make major changes in the law</w:t>
      </w:r>
      <w:r w:rsidRPr="00765AE6">
        <w:rPr>
          <w:sz w:val="16"/>
          <w:szCs w:val="16"/>
        </w:rPr>
        <w:t>.</w:t>
      </w:r>
    </w:p>
    <w:p w14:paraId="22A13C5C" w14:textId="77777777" w:rsidR="00DA1B14" w:rsidRPr="00765AE6" w:rsidRDefault="00DA1B14" w:rsidP="00DA1B14">
      <w:pPr>
        <w:rPr>
          <w:sz w:val="16"/>
          <w:szCs w:val="16"/>
        </w:rPr>
      </w:pPr>
      <w:r w:rsidRPr="00765AE6">
        <w:rPr>
          <w:sz w:val="16"/>
          <w:szCs w:val="16"/>
        </w:rPr>
        <w:t xml:space="preserve">“In the throes of everything"—the pandemic, Barrett’s first term, Kavanaugh’s biting confirmation, calls for Breyer to retire, and the caustic 2020 presidential election—"they didn’t want to shock the world this year,” </w:t>
      </w:r>
      <w:proofErr w:type="spellStart"/>
      <w:r w:rsidRPr="00765AE6">
        <w:rPr>
          <w:sz w:val="16"/>
          <w:szCs w:val="16"/>
        </w:rPr>
        <w:t>Segall</w:t>
      </w:r>
      <w:proofErr w:type="spellEnd"/>
      <w:r w:rsidRPr="00765AE6">
        <w:rPr>
          <w:sz w:val="16"/>
          <w:szCs w:val="16"/>
        </w:rPr>
        <w:t xml:space="preserve"> said.</w:t>
      </w:r>
    </w:p>
    <w:p w14:paraId="1E955111" w14:textId="77777777" w:rsidR="00DA1B14" w:rsidRPr="00765AE6" w:rsidRDefault="00DA1B14" w:rsidP="00DA1B14">
      <w:pPr>
        <w:rPr>
          <w:sz w:val="16"/>
          <w:szCs w:val="16"/>
        </w:rPr>
      </w:pPr>
      <w:r w:rsidRPr="00765AE6">
        <w:rPr>
          <w:sz w:val="16"/>
          <w:szCs w:val="16"/>
        </w:rPr>
        <w:t>“Preserving the court’s own political capital is incredibly important to the justices because they know their only capital is the confidence of the American people,” he added.</w:t>
      </w:r>
    </w:p>
    <w:p w14:paraId="6153C321" w14:textId="77777777" w:rsidR="00DA1B14" w:rsidRPr="00765AE6" w:rsidRDefault="00DA1B14" w:rsidP="00DA1B14">
      <w:pPr>
        <w:rPr>
          <w:sz w:val="16"/>
          <w:szCs w:val="16"/>
        </w:rPr>
      </w:pPr>
      <w:r w:rsidRPr="00765AE6">
        <w:rPr>
          <w:sz w:val="16"/>
          <w:szCs w:val="16"/>
        </w:rPr>
        <w:t xml:space="preserve">Adler said </w:t>
      </w:r>
      <w:r w:rsidRPr="00F9617B">
        <w:rPr>
          <w:rStyle w:val="StyleUnderline"/>
        </w:rPr>
        <w:t>the court has developed a sort of 3-3-3 split</w:t>
      </w:r>
      <w:r w:rsidRPr="00765AE6">
        <w:rPr>
          <w:sz w:val="16"/>
          <w:szCs w:val="16"/>
        </w:rPr>
        <w:t>—that is, three liberals, three conservative justices willing to chuck precedents they don’t agree with, and three conservative justices hesitant to overturn cases they may disagree with. Roberts, Kavanaugh, and now, apparently, Barrett make up that last group.</w:t>
      </w:r>
    </w:p>
    <w:p w14:paraId="6571AD8A" w14:textId="77777777" w:rsidR="00DA1B14" w:rsidRPr="007C48B0" w:rsidRDefault="00DA1B14" w:rsidP="00DA1B14">
      <w:pPr>
        <w:rPr>
          <w:rStyle w:val="StyleUnderline"/>
        </w:rPr>
      </w:pPr>
      <w:r w:rsidRPr="00765AE6">
        <w:rPr>
          <w:sz w:val="16"/>
          <w:szCs w:val="16"/>
        </w:rPr>
        <w:t xml:space="preserve">Adler said </w:t>
      </w:r>
      <w:r w:rsidRPr="00CD6DF3">
        <w:rPr>
          <w:rStyle w:val="Emphasis"/>
        </w:rPr>
        <w:t>that</w:t>
      </w:r>
      <w:r w:rsidRPr="00765AE6">
        <w:rPr>
          <w:sz w:val="16"/>
          <w:szCs w:val="16"/>
        </w:rPr>
        <w:t xml:space="preserve"> split </w:t>
      </w:r>
      <w:r w:rsidRPr="00CD6DF3">
        <w:rPr>
          <w:rStyle w:val="Emphasis"/>
        </w:rPr>
        <w:t xml:space="preserve">will create some interesting pressures for the three justices in the middle </w:t>
      </w:r>
      <w:r w:rsidRPr="00FF19C5">
        <w:rPr>
          <w:rStyle w:val="Emphasis"/>
          <w:highlight w:val="yellow"/>
        </w:rPr>
        <w:t>next term</w:t>
      </w:r>
      <w:r w:rsidRPr="00CD6DF3">
        <w:rPr>
          <w:rStyle w:val="Emphasis"/>
        </w:rPr>
        <w:t>, when</w:t>
      </w:r>
      <w:r w:rsidRPr="00765AE6">
        <w:rPr>
          <w:sz w:val="16"/>
          <w:szCs w:val="16"/>
        </w:rPr>
        <w:t xml:space="preserve">—as </w:t>
      </w:r>
      <w:proofErr w:type="spellStart"/>
      <w:r w:rsidRPr="00765AE6">
        <w:rPr>
          <w:sz w:val="16"/>
          <w:szCs w:val="16"/>
        </w:rPr>
        <w:t>Segall</w:t>
      </w:r>
      <w:proofErr w:type="spellEnd"/>
      <w:r w:rsidRPr="00765AE6">
        <w:rPr>
          <w:sz w:val="16"/>
          <w:szCs w:val="16"/>
        </w:rPr>
        <w:t xml:space="preserve"> </w:t>
      </w:r>
      <w:r w:rsidRPr="007C48B0">
        <w:rPr>
          <w:sz w:val="16"/>
          <w:szCs w:val="16"/>
        </w:rPr>
        <w:t>said</w:t>
      </w:r>
      <w:r w:rsidRPr="00CD6DF3">
        <w:rPr>
          <w:sz w:val="16"/>
          <w:szCs w:val="16"/>
        </w:rPr>
        <w:t>—</w:t>
      </w:r>
      <w:r w:rsidRPr="00223CC1">
        <w:rPr>
          <w:rStyle w:val="Emphasis"/>
          <w:sz w:val="28"/>
          <w:szCs w:val="28"/>
        </w:rPr>
        <w:t>"</w:t>
      </w:r>
      <w:r w:rsidRPr="00FF19C5">
        <w:rPr>
          <w:rStyle w:val="Emphasis"/>
          <w:sz w:val="28"/>
          <w:szCs w:val="28"/>
          <w:highlight w:val="yellow"/>
        </w:rPr>
        <w:t>the world will end</w:t>
      </w:r>
      <w:r w:rsidRPr="00223CC1">
        <w:rPr>
          <w:rStyle w:val="Emphasis"/>
          <w:sz w:val="28"/>
          <w:szCs w:val="28"/>
        </w:rPr>
        <w:t>.”</w:t>
      </w:r>
    </w:p>
    <w:p w14:paraId="551B7E31" w14:textId="77777777" w:rsidR="00DA1B14" w:rsidRPr="00765AE6" w:rsidRDefault="00DA1B14" w:rsidP="00DA1B14">
      <w:pPr>
        <w:rPr>
          <w:sz w:val="16"/>
          <w:szCs w:val="16"/>
        </w:rPr>
      </w:pPr>
      <w:r w:rsidRPr="00855A5B">
        <w:rPr>
          <w:rStyle w:val="Emphasis"/>
        </w:rPr>
        <w:t>The end of the world was a reference</w:t>
      </w:r>
      <w:r w:rsidRPr="00765AE6">
        <w:rPr>
          <w:sz w:val="16"/>
          <w:szCs w:val="16"/>
        </w:rPr>
        <w:t>—in part—</w:t>
      </w:r>
      <w:r w:rsidRPr="00855A5B">
        <w:rPr>
          <w:rStyle w:val="Emphasis"/>
        </w:rPr>
        <w:t xml:space="preserve">to </w:t>
      </w:r>
      <w:r w:rsidRPr="00FF19C5">
        <w:rPr>
          <w:rStyle w:val="Emphasis"/>
          <w:highlight w:val="yellow"/>
        </w:rPr>
        <w:t>the court’s abortion case</w:t>
      </w:r>
      <w:r w:rsidRPr="00855A5B">
        <w:rPr>
          <w:rStyle w:val="Emphasis"/>
        </w:rPr>
        <w:t xml:space="preserve">, which </w:t>
      </w:r>
      <w:r w:rsidRPr="00FF19C5">
        <w:rPr>
          <w:rStyle w:val="Emphasis"/>
          <w:highlight w:val="yellow"/>
        </w:rPr>
        <w:t>could call into question</w:t>
      </w:r>
      <w:r w:rsidRPr="00855A5B">
        <w:rPr>
          <w:rStyle w:val="Emphasis"/>
        </w:rPr>
        <w:t xml:space="preserve"> the landmark ruling in </w:t>
      </w:r>
      <w:r w:rsidRPr="00FF19C5">
        <w:rPr>
          <w:rStyle w:val="Emphasis"/>
          <w:highlight w:val="yellow"/>
        </w:rPr>
        <w:t>Roe v. Wade</w:t>
      </w:r>
      <w:r w:rsidRPr="00765AE6">
        <w:rPr>
          <w:sz w:val="16"/>
          <w:szCs w:val="16"/>
        </w:rPr>
        <w:t xml:space="preserve"> and later cases.</w:t>
      </w:r>
    </w:p>
    <w:p w14:paraId="1AC50FB2" w14:textId="77777777" w:rsidR="00DA1B14" w:rsidRPr="00765AE6" w:rsidRDefault="00DA1B14" w:rsidP="00DA1B14">
      <w:pPr>
        <w:rPr>
          <w:sz w:val="16"/>
          <w:szCs w:val="16"/>
        </w:rPr>
      </w:pPr>
      <w:r w:rsidRPr="00765AE6">
        <w:rPr>
          <w:sz w:val="16"/>
          <w:szCs w:val="16"/>
        </w:rPr>
        <w:t>Incomplete Story</w:t>
      </w:r>
    </w:p>
    <w:p w14:paraId="14F7D6BD" w14:textId="77777777" w:rsidR="00DA1B14" w:rsidRPr="00765AE6" w:rsidRDefault="00DA1B14" w:rsidP="00DA1B14">
      <w:pPr>
        <w:rPr>
          <w:sz w:val="16"/>
          <w:szCs w:val="16"/>
        </w:rPr>
      </w:pPr>
      <w:r w:rsidRPr="00FF19C5">
        <w:rPr>
          <w:rStyle w:val="Emphasis"/>
          <w:highlight w:val="yellow"/>
        </w:rPr>
        <w:t>The ACA and LGBT rulings are</w:t>
      </w:r>
      <w:r w:rsidRPr="00FF19C5">
        <w:rPr>
          <w:sz w:val="16"/>
          <w:szCs w:val="16"/>
          <w:highlight w:val="yellow"/>
        </w:rPr>
        <w:t>,</w:t>
      </w:r>
      <w:r w:rsidRPr="00765AE6">
        <w:rPr>
          <w:sz w:val="16"/>
          <w:szCs w:val="16"/>
        </w:rPr>
        <w:t xml:space="preserve"> however, </w:t>
      </w:r>
      <w:r w:rsidRPr="00FF19C5">
        <w:rPr>
          <w:rStyle w:val="Emphasis"/>
          <w:highlight w:val="yellow"/>
        </w:rPr>
        <w:t>not the complete story</w:t>
      </w:r>
      <w:r w:rsidRPr="00B74E2A">
        <w:rPr>
          <w:rStyle w:val="Emphasis"/>
        </w:rPr>
        <w:t xml:space="preserve"> on Barrett, who isn’t even a full year into</w:t>
      </w:r>
      <w:r w:rsidRPr="00765AE6">
        <w:rPr>
          <w:sz w:val="16"/>
          <w:szCs w:val="16"/>
        </w:rPr>
        <w:t xml:space="preserve"> what’s likely to be </w:t>
      </w:r>
      <w:r w:rsidRPr="00B74E2A">
        <w:rPr>
          <w:rStyle w:val="Emphasis"/>
        </w:rPr>
        <w:t>a decades-long tenure</w:t>
      </w:r>
      <w:r w:rsidRPr="00765AE6">
        <w:rPr>
          <w:sz w:val="16"/>
          <w:szCs w:val="16"/>
        </w:rPr>
        <w:t>.</w:t>
      </w:r>
    </w:p>
    <w:p w14:paraId="02F5D78C" w14:textId="77777777" w:rsidR="00DA1B14" w:rsidRPr="00765AE6" w:rsidRDefault="00DA1B14" w:rsidP="00DA1B14">
      <w:pPr>
        <w:rPr>
          <w:sz w:val="16"/>
          <w:szCs w:val="16"/>
        </w:rPr>
      </w:pPr>
      <w:r w:rsidRPr="00765AE6">
        <w:rPr>
          <w:sz w:val="16"/>
          <w:szCs w:val="16"/>
        </w:rPr>
        <w:t xml:space="preserve">Barrett’s nomination raised questions about her personal views on abortion and whether they would influence her decisions. In a 1998 law review article, </w:t>
      </w:r>
      <w:r w:rsidRPr="00FF19C5">
        <w:rPr>
          <w:rStyle w:val="StyleUnderline"/>
          <w:highlight w:val="yellow"/>
        </w:rPr>
        <w:t>she wrote that abortion</w:t>
      </w:r>
      <w:r w:rsidRPr="001657E7">
        <w:rPr>
          <w:rStyle w:val="StyleUnderline"/>
        </w:rPr>
        <w:t xml:space="preserve"> and euthanasia “take away innocent life” and that abortion </w:t>
      </w:r>
      <w:r w:rsidRPr="00FF19C5">
        <w:rPr>
          <w:rStyle w:val="StyleUnderline"/>
          <w:highlight w:val="yellow"/>
        </w:rPr>
        <w:t>is “always immoral</w:t>
      </w:r>
      <w:r w:rsidRPr="00765AE6">
        <w:rPr>
          <w:sz w:val="16"/>
          <w:szCs w:val="16"/>
        </w:rPr>
        <w:t>.”</w:t>
      </w:r>
    </w:p>
    <w:p w14:paraId="2C5AC2E5" w14:textId="77777777" w:rsidR="00DA1B14" w:rsidRPr="00765AE6" w:rsidRDefault="00DA1B14" w:rsidP="00DA1B14">
      <w:pPr>
        <w:rPr>
          <w:sz w:val="16"/>
          <w:szCs w:val="16"/>
        </w:rPr>
      </w:pPr>
      <w:r w:rsidRPr="00FF19C5">
        <w:rPr>
          <w:rStyle w:val="Emphasis"/>
          <w:highlight w:val="yellow"/>
        </w:rPr>
        <w:t>On guns, some have seen a willingness in Barrett to go further even than</w:t>
      </w:r>
      <w:r w:rsidRPr="00765AE6">
        <w:rPr>
          <w:sz w:val="16"/>
          <w:szCs w:val="16"/>
        </w:rPr>
        <w:t xml:space="preserve"> the late Justice Antonin </w:t>
      </w:r>
      <w:r w:rsidRPr="00FF19C5">
        <w:rPr>
          <w:rStyle w:val="Emphasis"/>
          <w:highlight w:val="yellow"/>
        </w:rPr>
        <w:t>Scalia</w:t>
      </w:r>
      <w:r w:rsidRPr="00765AE6">
        <w:rPr>
          <w:sz w:val="16"/>
          <w:szCs w:val="16"/>
        </w:rPr>
        <w:t xml:space="preserve"> in protecting Second Amendment rights.</w:t>
      </w:r>
    </w:p>
    <w:p w14:paraId="30F3850A" w14:textId="77777777" w:rsidR="00DA1B14" w:rsidRPr="00765AE6" w:rsidRDefault="00DA1B14" w:rsidP="00DA1B14">
      <w:pPr>
        <w:rPr>
          <w:sz w:val="16"/>
          <w:szCs w:val="16"/>
        </w:rPr>
      </w:pPr>
      <w:r w:rsidRPr="00765AE6">
        <w:rPr>
          <w:sz w:val="16"/>
          <w:szCs w:val="16"/>
        </w:rPr>
        <w:t xml:space="preserve">And along with the blockbuster issues the justices are set to tackle next term, </w:t>
      </w:r>
      <w:r w:rsidRPr="00CD6DF3">
        <w:rPr>
          <w:rStyle w:val="StyleUnderline"/>
        </w:rPr>
        <w:t>the court still has some consequential cases to decide, including</w:t>
      </w:r>
      <w:r w:rsidRPr="00765AE6">
        <w:rPr>
          <w:sz w:val="16"/>
          <w:szCs w:val="16"/>
        </w:rPr>
        <w:t xml:space="preserve"> a free speech case dealing with </w:t>
      </w:r>
      <w:r w:rsidRPr="00CD6DF3">
        <w:rPr>
          <w:rStyle w:val="StyleUnderline"/>
        </w:rPr>
        <w:t>corporate disclosures and</w:t>
      </w:r>
      <w:r w:rsidRPr="00765AE6">
        <w:rPr>
          <w:sz w:val="16"/>
          <w:szCs w:val="16"/>
        </w:rPr>
        <w:t xml:space="preserve"> a property dispute involving </w:t>
      </w:r>
      <w:r w:rsidRPr="00CD6DF3">
        <w:rPr>
          <w:rStyle w:val="StyleUnderline"/>
        </w:rPr>
        <w:t>labor organizing</w:t>
      </w:r>
      <w:r w:rsidRPr="00765AE6">
        <w:rPr>
          <w:sz w:val="16"/>
          <w:szCs w:val="16"/>
        </w:rPr>
        <w:t>.</w:t>
      </w:r>
    </w:p>
    <w:p w14:paraId="0943A3CF" w14:textId="77777777" w:rsidR="00DA1B14" w:rsidRPr="00765AE6" w:rsidRDefault="00DA1B14" w:rsidP="00DA1B14">
      <w:pPr>
        <w:rPr>
          <w:sz w:val="16"/>
          <w:szCs w:val="16"/>
        </w:rPr>
      </w:pPr>
      <w:r w:rsidRPr="00765AE6">
        <w:rPr>
          <w:sz w:val="16"/>
          <w:szCs w:val="16"/>
        </w:rPr>
        <w:t>Adler said he’d expect to see some splintered rulings this term.</w:t>
      </w:r>
    </w:p>
    <w:p w14:paraId="02EFE125" w14:textId="77777777" w:rsidR="00DA1B14" w:rsidRPr="00CD6DF3" w:rsidRDefault="00DA1B14" w:rsidP="00DA1B14">
      <w:pPr>
        <w:rPr>
          <w:rStyle w:val="StyleUnderline"/>
        </w:rPr>
      </w:pPr>
      <w:r w:rsidRPr="00765AE6">
        <w:rPr>
          <w:sz w:val="16"/>
          <w:szCs w:val="16"/>
        </w:rPr>
        <w:t>Moreover, “</w:t>
      </w:r>
      <w:r w:rsidRPr="00FF19C5">
        <w:rPr>
          <w:rStyle w:val="StyleUnderline"/>
          <w:highlight w:val="yellow"/>
        </w:rPr>
        <w:t>we have seen important 6-3 decisions” in cases</w:t>
      </w:r>
      <w:r w:rsidRPr="00CD6DF3">
        <w:rPr>
          <w:rStyle w:val="StyleUnderline"/>
        </w:rPr>
        <w:t xml:space="preserve"> like Jones v. Mississippi and Edwards v. </w:t>
      </w:r>
      <w:proofErr w:type="spellStart"/>
      <w:r w:rsidRPr="00CD6DF3">
        <w:rPr>
          <w:rStyle w:val="StyleUnderline"/>
        </w:rPr>
        <w:t>Vannoy</w:t>
      </w:r>
      <w:proofErr w:type="spellEnd"/>
      <w:r w:rsidRPr="00765AE6">
        <w:rPr>
          <w:sz w:val="16"/>
          <w:szCs w:val="16"/>
        </w:rPr>
        <w:t xml:space="preserve">, Chemerinsky said, </w:t>
      </w:r>
      <w:r w:rsidRPr="00CD6DF3">
        <w:rPr>
          <w:rStyle w:val="StyleUnderline"/>
        </w:rPr>
        <w:t xml:space="preserve">referring to cases </w:t>
      </w:r>
      <w:r w:rsidRPr="00FF19C5">
        <w:rPr>
          <w:rStyle w:val="StyleUnderline"/>
          <w:highlight w:val="yellow"/>
        </w:rPr>
        <w:t>on life sentences for juvenile defendants and</w:t>
      </w:r>
      <w:r w:rsidRPr="00CD6DF3">
        <w:rPr>
          <w:rStyle w:val="StyleUnderline"/>
        </w:rPr>
        <w:t xml:space="preserve"> unanimous </w:t>
      </w:r>
      <w:r w:rsidRPr="00FF19C5">
        <w:rPr>
          <w:rStyle w:val="StyleUnderline"/>
          <w:highlight w:val="yellow"/>
        </w:rPr>
        <w:t>jury verdicts for criminal trials.</w:t>
      </w:r>
    </w:p>
    <w:p w14:paraId="479CEA9C" w14:textId="77777777" w:rsidR="00DA1B14" w:rsidRDefault="00DA1B14" w:rsidP="00DA1B14">
      <w:pPr>
        <w:rPr>
          <w:sz w:val="16"/>
          <w:szCs w:val="16"/>
        </w:rPr>
      </w:pPr>
      <w:r w:rsidRPr="00CD6DF3">
        <w:rPr>
          <w:rStyle w:val="StyleUnderline"/>
        </w:rPr>
        <w:t>Both divided the justices ideological</w:t>
      </w:r>
      <w:r w:rsidRPr="00765AE6">
        <w:rPr>
          <w:sz w:val="16"/>
          <w:szCs w:val="16"/>
        </w:rPr>
        <w:t>, with Barrett siding with her conservative colleagues.</w:t>
      </w:r>
    </w:p>
    <w:sectPr w:rsidR="00DA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zra Louvis">
    <w15:presenceInfo w15:providerId="Windows Live" w15:userId="7dec6b31b1bca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F161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075A2"/>
    <w:rsid w:val="00530991"/>
    <w:rsid w:val="00537BD5"/>
    <w:rsid w:val="0057268A"/>
    <w:rsid w:val="00587163"/>
    <w:rsid w:val="005965C1"/>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6F"/>
    <w:rsid w:val="008B3ECB"/>
    <w:rsid w:val="008B4E85"/>
    <w:rsid w:val="008C1B2E"/>
    <w:rsid w:val="0091627E"/>
    <w:rsid w:val="0097032B"/>
    <w:rsid w:val="00973A5D"/>
    <w:rsid w:val="009D2EAD"/>
    <w:rsid w:val="009D54B2"/>
    <w:rsid w:val="009E1922"/>
    <w:rsid w:val="009F7ED2"/>
    <w:rsid w:val="00A93661"/>
    <w:rsid w:val="00A95652"/>
    <w:rsid w:val="00AC0AB8"/>
    <w:rsid w:val="00AC4EA3"/>
    <w:rsid w:val="00AF1616"/>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B14"/>
    <w:rsid w:val="00DA1C92"/>
    <w:rsid w:val="00DA25D4"/>
    <w:rsid w:val="00DA6538"/>
    <w:rsid w:val="00E15E75"/>
    <w:rsid w:val="00E27BC2"/>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018D"/>
  <w15:chartTrackingRefBased/>
  <w15:docId w15:val="{C6F7B593-3A4A-4148-9791-ECA32A3B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A1B14"/>
    <w:rPr>
      <w:rFonts w:ascii="Arial" w:hAnsi="Arial" w:cs="Arial"/>
    </w:rPr>
  </w:style>
  <w:style w:type="paragraph" w:styleId="Heading1">
    <w:name w:val="heading 1"/>
    <w:aliases w:val="Pocket"/>
    <w:basedOn w:val="Normal"/>
    <w:next w:val="Normal"/>
    <w:link w:val="Heading1Char"/>
    <w:qFormat/>
    <w:rsid w:val="00DA1B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A1B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
    <w:basedOn w:val="Normal"/>
    <w:next w:val="Normal"/>
    <w:link w:val="Heading3Char"/>
    <w:uiPriority w:val="2"/>
    <w:unhideWhenUsed/>
    <w:qFormat/>
    <w:rsid w:val="00DA1B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5,No Spacing21,Card,Tags,tags,No Spacing1111,ta, Ch"/>
    <w:basedOn w:val="Normal"/>
    <w:next w:val="Normal"/>
    <w:link w:val="Heading4Char"/>
    <w:uiPriority w:val="3"/>
    <w:unhideWhenUsed/>
    <w:qFormat/>
    <w:rsid w:val="00DA1B1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DA1B1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A1B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1B14"/>
  </w:style>
  <w:style w:type="character" w:customStyle="1" w:styleId="Heading1Char">
    <w:name w:val="Heading 1 Char"/>
    <w:aliases w:val="Pocket Char"/>
    <w:basedOn w:val="DefaultParagraphFont"/>
    <w:link w:val="Heading1"/>
    <w:rsid w:val="00DA1B14"/>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DA1B14"/>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1 Char Char Char,Read Char Ch Char,Text 7 Char,3: Cite Char"/>
    <w:basedOn w:val="DefaultParagraphFont"/>
    <w:link w:val="Heading3"/>
    <w:uiPriority w:val="2"/>
    <w:rsid w:val="00DA1B14"/>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Card Char"/>
    <w:basedOn w:val="DefaultParagraphFont"/>
    <w:link w:val="Heading4"/>
    <w:uiPriority w:val="3"/>
    <w:rsid w:val="00DA1B14"/>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DA1B14"/>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A1B1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Title Cha"/>
    <w:basedOn w:val="DefaultParagraphFont"/>
    <w:uiPriority w:val="6"/>
    <w:qFormat/>
    <w:rsid w:val="00DA1B1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A1B14"/>
    <w:rPr>
      <w:color w:val="auto"/>
      <w:u w:val="none"/>
    </w:rPr>
  </w:style>
  <w:style w:type="character" w:styleId="FollowedHyperlink">
    <w:name w:val="FollowedHyperlink"/>
    <w:basedOn w:val="DefaultParagraphFont"/>
    <w:uiPriority w:val="99"/>
    <w:semiHidden/>
    <w:unhideWhenUsed/>
    <w:rsid w:val="00DA1B14"/>
    <w:rPr>
      <w:color w:val="auto"/>
      <w:u w:val="none"/>
    </w:rPr>
  </w:style>
  <w:style w:type="paragraph" w:customStyle="1" w:styleId="textbold">
    <w:name w:val="text bold"/>
    <w:basedOn w:val="Normal"/>
    <w:link w:val="Emphasis"/>
    <w:uiPriority w:val="7"/>
    <w:qFormat/>
    <w:rsid w:val="00AF1616"/>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Read Char Ch Char1,Text 7 Char1,n Char"/>
    <w:basedOn w:val="DefaultParagraphFont"/>
    <w:uiPriority w:val="6"/>
    <w:semiHidden/>
    <w:qFormat/>
    <w:rsid w:val="00AF1616"/>
    <w:rPr>
      <w:b w:val="0"/>
      <w:bCs w:val="0"/>
      <w:sz w:val="22"/>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AF1616"/>
    <w:pPr>
      <w:keepNext w:val="0"/>
      <w:keepLines w:val="0"/>
      <w:pageBreakBefore w:val="0"/>
      <w:spacing w:before="0" w:line="252" w:lineRule="auto"/>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DA1B14"/>
    <w:rPr>
      <w:rFonts w:asciiTheme="majorHAnsi" w:eastAsiaTheme="majorEastAsia" w:hAnsiTheme="majorHAnsi" w:cstheme="majorBidi"/>
      <w:color w:val="2E74B5" w:themeColor="accent1" w:themeShade="BF"/>
    </w:rPr>
  </w:style>
  <w:style w:type="character" w:customStyle="1" w:styleId="BoldUnderlineChar">
    <w:name w:val="Bold Underline Char"/>
    <w:uiPriority w:val="4"/>
    <w:rsid w:val="00DA1B14"/>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uides.chambers.com/practice-guides/antitrust-litigation-2021/usa/trends-and-developments" TargetMode="External"/><Relationship Id="rId13" Type="http://schemas.openxmlformats.org/officeDocument/2006/relationships/hyperlink" Target="https://www.unige.ch/gsem/en/research/faculty/all/frederic-robert-nicoud/" TargetMode="External"/><Relationship Id="rId18" Type="http://schemas.openxmlformats.org/officeDocument/2006/relationships/hyperlink" Target="https://digitalcommons.law.buffalo.edu/cgi/viewcontent.cgi?article=4892&amp;context=buffalolawreview" TargetMode="External"/><Relationship Id="rId3" Type="http://schemas.openxmlformats.org/officeDocument/2006/relationships/styles" Target="styles.xml"/><Relationship Id="rId21" Type="http://schemas.openxmlformats.org/officeDocument/2006/relationships/hyperlink" Target="https://news.bloomberglaw.com/antitrust/ohio-rethinks-state-antitrust-laws-to-confront-facebook-google" TargetMode="External"/><Relationship Id="rId7" Type="http://schemas.openxmlformats.org/officeDocument/2006/relationships/hyperlink" Target="https://www.bassberry.com/news/aggressive-antitrust-enforcement-is-back/" TargetMode="External"/><Relationship Id="rId12" Type="http://schemas.openxmlformats.org/officeDocument/2006/relationships/hyperlink" Target="https://www.hbs.edu/competitiveness/faculty/Pages/faculty-profile-details.aspx?profile=wkerr" TargetMode="External"/><Relationship Id="rId17" Type="http://schemas.openxmlformats.org/officeDocument/2006/relationships/hyperlink" Target="https://www.bloomberg.com/news/articles/2020-08-28/u-s-google-monopoly-case-could-hit-supreme-court-amex-hurdle" TargetMode="External"/><Relationship Id="rId2" Type="http://schemas.openxmlformats.org/officeDocument/2006/relationships/numbering" Target="numbering.xml"/><Relationship Id="rId16" Type="http://schemas.openxmlformats.org/officeDocument/2006/relationships/hyperlink" Target="https://www.brookings.edu/events/leveraging-regional-tech-hubs-to-advance-racial-equity/" TargetMode="External"/><Relationship Id="rId20" Type="http://schemas.openxmlformats.org/officeDocument/2006/relationships/hyperlink" Target="https://nationalinterest.org/feature/can-united-states-prevent-saudi-arabia-getting-nuclear-weapons-37812" TargetMode="External"/><Relationship Id="rId1" Type="http://schemas.openxmlformats.org/officeDocument/2006/relationships/customXml" Target="../customXml/item1.xml"/><Relationship Id="rId6" Type="http://schemas.openxmlformats.org/officeDocument/2006/relationships/hyperlink" Target="https://itif.org/publications/2021/06/14/principles-dynamic-antitrust-competing-through-innovation" TargetMode="External"/><Relationship Id="rId11" Type="http://schemas.openxmlformats.org/officeDocument/2006/relationships/hyperlink" Target="https://www.mercatus.org/bridge/commentary/pacing-problem-and-future-technology-regul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hill.com/opinion/technology/550262-with-federal-support-the-us-can-recreate-silicon-valley-success-nationwide?rl=1" TargetMode="External"/><Relationship Id="rId23" Type="http://schemas.microsoft.com/office/2011/relationships/people" Target="people.xml"/><Relationship Id="rId10" Type="http://schemas.openxmlformats.org/officeDocument/2006/relationships/hyperlink" Target="https://www.mercatus.org/publications/government-spending/economics-targeted-economic-development-subsidy" TargetMode="External"/><Relationship Id="rId19" Type="http://schemas.openxmlformats.org/officeDocument/2006/relationships/hyperlink" Target="https://www.ftc.gov/system/files/attachments/us-submissions-oecd-2010-present-other-international-competition-fora/fintech_us-oecd.pdf" TargetMode="External"/><Relationship Id="rId4" Type="http://schemas.openxmlformats.org/officeDocument/2006/relationships/settings" Target="settings.xml"/><Relationship Id="rId9" Type="http://schemas.openxmlformats.org/officeDocument/2006/relationships/hyperlink" Target="https://www.discoursemagazine.com/economics/2021/08/18/government-planning-and-spending-wont-replicate-silicon-valley/" TargetMode="External"/><Relationship Id="rId14" Type="http://schemas.openxmlformats.org/officeDocument/2006/relationships/hyperlink" Target="https://www.aeaweb.org/articles?id=10.1257/jep.34.3.5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17011</Words>
  <Characters>96965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2021-11-01T22:01:00Z</dcterms:created>
  <dcterms:modified xsi:type="dcterms:W3CDTF">2021-11-01T22:01:00Z</dcterms:modified>
</cp:coreProperties>
</file>